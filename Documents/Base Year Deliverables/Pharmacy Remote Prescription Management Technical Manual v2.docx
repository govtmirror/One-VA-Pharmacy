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AB71A" w14:textId="77777777" w:rsidR="00F92616" w:rsidRDefault="00F92616" w:rsidP="008D201D">
      <w:pPr>
        <w:jc w:val="center"/>
        <w:rPr>
          <w:rFonts w:ascii="Arial" w:hAnsi="Arial" w:cs="Arial"/>
          <w:b/>
          <w:sz w:val="32"/>
          <w:szCs w:val="32"/>
        </w:rPr>
      </w:pPr>
    </w:p>
    <w:p w14:paraId="3C1F47D9" w14:textId="77777777" w:rsidR="00F92616" w:rsidRDefault="00F92616" w:rsidP="008D201D">
      <w:pPr>
        <w:jc w:val="center"/>
        <w:rPr>
          <w:rFonts w:ascii="Arial" w:hAnsi="Arial" w:cs="Arial"/>
          <w:b/>
          <w:sz w:val="32"/>
          <w:szCs w:val="32"/>
        </w:rPr>
      </w:pPr>
    </w:p>
    <w:p w14:paraId="17141CC9" w14:textId="77777777" w:rsidR="00CC5977" w:rsidRDefault="00CC5977" w:rsidP="008D201D">
      <w:pPr>
        <w:jc w:val="center"/>
      </w:pPr>
    </w:p>
    <w:p w14:paraId="79A11366" w14:textId="77777777" w:rsidR="00CC5977" w:rsidRDefault="00CC5977" w:rsidP="008D201D">
      <w:pPr>
        <w:pStyle w:val="BodyText"/>
        <w:jc w:val="center"/>
      </w:pPr>
    </w:p>
    <w:p w14:paraId="33721BBA" w14:textId="77777777" w:rsidR="00CC5977" w:rsidRPr="00CC5977" w:rsidRDefault="00CC5977" w:rsidP="008D201D">
      <w:pPr>
        <w:pStyle w:val="BodyText"/>
        <w:jc w:val="center"/>
      </w:pPr>
    </w:p>
    <w:p w14:paraId="3B9E8929" w14:textId="77777777" w:rsidR="00F92616" w:rsidRPr="005C0A4A" w:rsidRDefault="00F92616" w:rsidP="00F92616">
      <w:pPr>
        <w:jc w:val="center"/>
        <w:rPr>
          <w:b/>
          <w:sz w:val="32"/>
          <w:szCs w:val="32"/>
        </w:rPr>
      </w:pPr>
      <w:r w:rsidRPr="005C0A4A">
        <w:rPr>
          <w:b/>
          <w:sz w:val="32"/>
          <w:szCs w:val="32"/>
        </w:rPr>
        <w:t>Department of Veterans Affairs</w:t>
      </w:r>
    </w:p>
    <w:p w14:paraId="4C00B486" w14:textId="77777777" w:rsidR="00F92616" w:rsidRPr="005C0A4A" w:rsidRDefault="00F92616" w:rsidP="00F92616"/>
    <w:p w14:paraId="521A4F39" w14:textId="77777777" w:rsidR="00F92616" w:rsidRPr="005C0A4A" w:rsidRDefault="00AF39E2" w:rsidP="00F92616">
      <w:pPr>
        <w:jc w:val="center"/>
        <w:rPr>
          <w:b/>
          <w:i/>
          <w:sz w:val="32"/>
          <w:szCs w:val="32"/>
        </w:rPr>
      </w:pPr>
      <w:r>
        <w:rPr>
          <w:b/>
          <w:i/>
          <w:sz w:val="32"/>
          <w:szCs w:val="32"/>
        </w:rPr>
        <w:t>Pharmacy Remote Prescription Manager</w:t>
      </w:r>
    </w:p>
    <w:p w14:paraId="565E0FAD" w14:textId="77777777" w:rsidR="00CC5977" w:rsidRDefault="00CC5977" w:rsidP="00CC5977">
      <w:pPr>
        <w:pStyle w:val="BodyText"/>
      </w:pPr>
    </w:p>
    <w:p w14:paraId="718C551C" w14:textId="77777777" w:rsidR="00F92616" w:rsidRDefault="00AF39E2" w:rsidP="00F92616">
      <w:pPr>
        <w:jc w:val="center"/>
        <w:rPr>
          <w:b/>
          <w:sz w:val="32"/>
          <w:szCs w:val="32"/>
        </w:rPr>
      </w:pPr>
      <w:r>
        <w:rPr>
          <w:b/>
          <w:sz w:val="32"/>
          <w:szCs w:val="32"/>
        </w:rPr>
        <w:t>PSO_INNOV</w:t>
      </w:r>
      <w:r w:rsidR="00491802">
        <w:rPr>
          <w:b/>
          <w:sz w:val="32"/>
          <w:szCs w:val="32"/>
        </w:rPr>
        <w:t xml:space="preserve"> </w:t>
      </w:r>
      <w:r>
        <w:rPr>
          <w:b/>
          <w:sz w:val="32"/>
          <w:szCs w:val="32"/>
        </w:rPr>
        <w:t>1.0</w:t>
      </w:r>
    </w:p>
    <w:p w14:paraId="2FA9F747" w14:textId="77777777" w:rsidR="00F92616" w:rsidRPr="005A7BD1" w:rsidRDefault="00CC5977" w:rsidP="00F92616">
      <w:pPr>
        <w:jc w:val="center"/>
        <w:rPr>
          <w:rFonts w:ascii="Arial" w:hAnsi="Arial" w:cs="Arial"/>
          <w:b/>
          <w:sz w:val="32"/>
          <w:szCs w:val="32"/>
        </w:rPr>
      </w:pPr>
      <w:r>
        <w:rPr>
          <w:b/>
          <w:sz w:val="32"/>
          <w:szCs w:val="32"/>
        </w:rPr>
        <w:t>Technical Manual</w:t>
      </w:r>
    </w:p>
    <w:p w14:paraId="26802C0C" w14:textId="77777777" w:rsidR="00F92616" w:rsidRDefault="00F92616" w:rsidP="00F92616"/>
    <w:p w14:paraId="1E268641" w14:textId="77777777" w:rsidR="00CC5977" w:rsidRDefault="00CC5977" w:rsidP="00CC5977">
      <w:pPr>
        <w:pStyle w:val="BodyText"/>
      </w:pPr>
    </w:p>
    <w:p w14:paraId="46F92070" w14:textId="77777777" w:rsidR="00CC5977" w:rsidRPr="00CC5977" w:rsidRDefault="00CC5977" w:rsidP="00CC5977">
      <w:pPr>
        <w:pStyle w:val="BodyText"/>
      </w:pPr>
    </w:p>
    <w:p w14:paraId="5E5E44B3" w14:textId="77777777" w:rsidR="00F92616" w:rsidRPr="00036E95" w:rsidRDefault="00F92616" w:rsidP="00F92616">
      <w:pPr>
        <w:jc w:val="center"/>
      </w:pPr>
      <w:r>
        <w:rPr>
          <w:rFonts w:ascii="Arial" w:hAnsi="Arial" w:cs="Arial"/>
          <w:noProof/>
        </w:rPr>
        <w:drawing>
          <wp:inline distT="0" distB="0" distL="0" distR="0" wp14:anchorId="6612B7F7" wp14:editId="7728635B">
            <wp:extent cx="2247900" cy="2152650"/>
            <wp:effectExtent l="19050" t="0" r="0" b="0"/>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1" cstate="print"/>
                    <a:srcRect/>
                    <a:stretch>
                      <a:fillRect/>
                    </a:stretch>
                  </pic:blipFill>
                  <pic:spPr bwMode="auto">
                    <a:xfrm>
                      <a:off x="0" y="0"/>
                      <a:ext cx="2247900" cy="2152650"/>
                    </a:xfrm>
                    <a:prstGeom prst="rect">
                      <a:avLst/>
                    </a:prstGeom>
                    <a:noFill/>
                    <a:ln w="9525">
                      <a:noFill/>
                      <a:miter lim="800000"/>
                      <a:headEnd/>
                      <a:tailEnd/>
                    </a:ln>
                  </pic:spPr>
                </pic:pic>
              </a:graphicData>
            </a:graphic>
          </wp:inline>
        </w:drawing>
      </w:r>
    </w:p>
    <w:p w14:paraId="617E62F6" w14:textId="77777777" w:rsidR="00F92616" w:rsidRDefault="00F92616" w:rsidP="00F92616"/>
    <w:p w14:paraId="48A772B3" w14:textId="77777777" w:rsidR="00CC5977" w:rsidRDefault="00CC5977" w:rsidP="00CC5977">
      <w:pPr>
        <w:pStyle w:val="BodyText"/>
      </w:pPr>
    </w:p>
    <w:p w14:paraId="5AE8161E" w14:textId="77777777" w:rsidR="00CC5977" w:rsidRDefault="00CC5977" w:rsidP="00CC5977">
      <w:pPr>
        <w:pStyle w:val="BodyText"/>
      </w:pPr>
    </w:p>
    <w:p w14:paraId="14A5559E" w14:textId="77777777" w:rsidR="00CC5977" w:rsidRPr="00CC5977" w:rsidRDefault="00CC5977" w:rsidP="00CC5977">
      <w:pPr>
        <w:pStyle w:val="BodyText"/>
      </w:pPr>
    </w:p>
    <w:p w14:paraId="25D24446" w14:textId="77777777" w:rsidR="00F92616" w:rsidRPr="005C0A4A" w:rsidRDefault="00F92616" w:rsidP="00F92616"/>
    <w:p w14:paraId="0E91FBE9" w14:textId="77777777" w:rsidR="00F92616" w:rsidRPr="005C0A4A" w:rsidRDefault="00AF39E2" w:rsidP="00F92616">
      <w:pPr>
        <w:jc w:val="center"/>
        <w:rPr>
          <w:b/>
          <w:i/>
          <w:sz w:val="32"/>
          <w:szCs w:val="32"/>
        </w:rPr>
      </w:pPr>
      <w:bookmarkStart w:id="0" w:name="OLE_LINK5"/>
      <w:r>
        <w:rPr>
          <w:b/>
          <w:i/>
          <w:sz w:val="32"/>
          <w:szCs w:val="32"/>
        </w:rPr>
        <w:t>September 2014</w:t>
      </w:r>
      <w:r w:rsidR="00F92616" w:rsidRPr="005C0A4A">
        <w:rPr>
          <w:b/>
          <w:i/>
          <w:sz w:val="32"/>
          <w:szCs w:val="32"/>
        </w:rPr>
        <w:t xml:space="preserve"> </w:t>
      </w:r>
    </w:p>
    <w:p w14:paraId="1179E241" w14:textId="77777777" w:rsidR="00F92616" w:rsidRPr="005C0A4A" w:rsidRDefault="00F92616" w:rsidP="00F92616">
      <w:pPr>
        <w:jc w:val="center"/>
        <w:rPr>
          <w:b/>
          <w:i/>
          <w:sz w:val="32"/>
          <w:szCs w:val="32"/>
        </w:rPr>
      </w:pPr>
      <w:r w:rsidRPr="005C0A4A">
        <w:rPr>
          <w:b/>
          <w:sz w:val="32"/>
          <w:szCs w:val="32"/>
        </w:rPr>
        <w:t>Version 1.</w:t>
      </w:r>
      <w:bookmarkStart w:id="1" w:name="_Toc46919026"/>
      <w:bookmarkStart w:id="2" w:name="_Toc47779641"/>
      <w:bookmarkStart w:id="3" w:name="_Toc49346430"/>
      <w:bookmarkStart w:id="4" w:name="_Toc49611851"/>
      <w:bookmarkStart w:id="5" w:name="_Toc49611910"/>
      <w:bookmarkEnd w:id="0"/>
      <w:r w:rsidR="00AF39E2">
        <w:rPr>
          <w:b/>
          <w:sz w:val="32"/>
          <w:szCs w:val="32"/>
        </w:rPr>
        <w:t>0</w:t>
      </w:r>
    </w:p>
    <w:p w14:paraId="0BE98B78" w14:textId="77777777" w:rsidR="00F92616" w:rsidRDefault="00F92616" w:rsidP="00F92616">
      <w:pPr>
        <w:sectPr w:rsidR="00F92616" w:rsidSect="00F92616">
          <w:headerReference w:type="default" r:id="rId12"/>
          <w:pgSz w:w="12240" w:h="15840" w:code="1"/>
          <w:pgMar w:top="1440" w:right="1440" w:bottom="1440" w:left="1440" w:header="576" w:footer="720" w:gutter="0"/>
          <w:pgNumType w:start="1"/>
          <w:cols w:space="720"/>
          <w:titlePg/>
          <w:docGrid w:linePitch="360"/>
        </w:sectPr>
      </w:pPr>
    </w:p>
    <w:bookmarkEnd w:id="1"/>
    <w:bookmarkEnd w:id="2"/>
    <w:bookmarkEnd w:id="3"/>
    <w:bookmarkEnd w:id="4"/>
    <w:bookmarkEnd w:id="5"/>
    <w:p w14:paraId="19982262" w14:textId="77777777" w:rsidR="00F92616" w:rsidRPr="005C0A4A" w:rsidRDefault="00F92616" w:rsidP="00F92616">
      <w:pPr>
        <w:pStyle w:val="Title2"/>
        <w:rPr>
          <w:rFonts w:ascii="Times New Roman" w:hAnsi="Times New Roman" w:cs="Times New Roman"/>
        </w:rPr>
      </w:pPr>
      <w:r w:rsidRPr="005C0A4A">
        <w:rPr>
          <w:rFonts w:ascii="Times New Roman" w:hAnsi="Times New Roman" w:cs="Times New Roman"/>
        </w:rPr>
        <w:lastRenderedPageBreak/>
        <w:t>Revision History</w:t>
      </w:r>
    </w:p>
    <w:tbl>
      <w:tblPr>
        <w:tblW w:w="0" w:type="auto"/>
        <w:tblInd w:w="-12" w:type="dxa"/>
        <w:tblLayout w:type="fixed"/>
        <w:tblLook w:val="0000" w:firstRow="0" w:lastRow="0" w:firstColumn="0" w:lastColumn="0" w:noHBand="0" w:noVBand="0"/>
      </w:tblPr>
      <w:tblGrid>
        <w:gridCol w:w="1728"/>
        <w:gridCol w:w="1080"/>
        <w:gridCol w:w="4392"/>
        <w:gridCol w:w="2329"/>
      </w:tblGrid>
      <w:tr w:rsidR="00F92616" w:rsidRPr="008D201D" w14:paraId="03457829" w14:textId="77777777" w:rsidTr="00F92616">
        <w:tc>
          <w:tcPr>
            <w:tcW w:w="1728" w:type="dxa"/>
            <w:tcBorders>
              <w:top w:val="single" w:sz="4" w:space="0" w:color="000000"/>
              <w:left w:val="single" w:sz="4" w:space="0" w:color="000000"/>
              <w:bottom w:val="single" w:sz="4" w:space="0" w:color="000000"/>
            </w:tcBorders>
            <w:shd w:val="clear" w:color="auto" w:fill="CCCCCC"/>
          </w:tcPr>
          <w:p w14:paraId="7C6BCE62" w14:textId="77777777" w:rsidR="00F92616" w:rsidRPr="008D201D" w:rsidRDefault="00F92616" w:rsidP="00F92616">
            <w:pPr>
              <w:pStyle w:val="TableHeading"/>
              <w:rPr>
                <w:rFonts w:cs="Arial"/>
                <w:rPrChange w:id="6" w:author="John Zorich" w:date="2014-09-25T11:55:00Z">
                  <w:rPr>
                    <w:rFonts w:ascii="Times New Roman" w:hAnsi="Times New Roman"/>
                  </w:rPr>
                </w:rPrChange>
              </w:rPr>
            </w:pPr>
            <w:r w:rsidRPr="008D201D">
              <w:rPr>
                <w:rFonts w:cs="Arial"/>
                <w:rPrChange w:id="7" w:author="John Zorich" w:date="2014-09-25T11:55:00Z">
                  <w:rPr>
                    <w:rFonts w:ascii="Times New Roman" w:hAnsi="Times New Roman"/>
                  </w:rPr>
                </w:rPrChange>
              </w:rPr>
              <w:t>Date</w:t>
            </w:r>
          </w:p>
        </w:tc>
        <w:tc>
          <w:tcPr>
            <w:tcW w:w="1080" w:type="dxa"/>
            <w:tcBorders>
              <w:top w:val="single" w:sz="4" w:space="0" w:color="000000"/>
              <w:left w:val="single" w:sz="4" w:space="0" w:color="000000"/>
              <w:bottom w:val="single" w:sz="4" w:space="0" w:color="000000"/>
            </w:tcBorders>
            <w:shd w:val="clear" w:color="auto" w:fill="CCCCCC"/>
          </w:tcPr>
          <w:p w14:paraId="4ED97C10" w14:textId="77777777" w:rsidR="00F92616" w:rsidRPr="008D201D" w:rsidRDefault="00F92616" w:rsidP="00F92616">
            <w:pPr>
              <w:pStyle w:val="TableHeading"/>
              <w:rPr>
                <w:rFonts w:cs="Arial"/>
                <w:rPrChange w:id="8" w:author="John Zorich" w:date="2014-09-25T11:55:00Z">
                  <w:rPr>
                    <w:rFonts w:ascii="Times New Roman" w:hAnsi="Times New Roman"/>
                  </w:rPr>
                </w:rPrChange>
              </w:rPr>
            </w:pPr>
            <w:r w:rsidRPr="008D201D">
              <w:rPr>
                <w:rFonts w:cs="Arial"/>
                <w:rPrChange w:id="9" w:author="John Zorich" w:date="2014-09-25T11:55:00Z">
                  <w:rPr>
                    <w:rFonts w:ascii="Times New Roman" w:hAnsi="Times New Roman"/>
                  </w:rPr>
                </w:rPrChange>
              </w:rPr>
              <w:t>Version</w:t>
            </w:r>
          </w:p>
        </w:tc>
        <w:tc>
          <w:tcPr>
            <w:tcW w:w="4392" w:type="dxa"/>
            <w:tcBorders>
              <w:top w:val="single" w:sz="4" w:space="0" w:color="000000"/>
              <w:left w:val="single" w:sz="4" w:space="0" w:color="000000"/>
              <w:bottom w:val="single" w:sz="4" w:space="0" w:color="000000"/>
            </w:tcBorders>
            <w:shd w:val="clear" w:color="auto" w:fill="CCCCCC"/>
          </w:tcPr>
          <w:p w14:paraId="08795266" w14:textId="77777777" w:rsidR="00F92616" w:rsidRPr="008D201D" w:rsidRDefault="00F92616" w:rsidP="00F92616">
            <w:pPr>
              <w:pStyle w:val="TableHeading"/>
              <w:rPr>
                <w:rFonts w:cs="Arial"/>
                <w:rPrChange w:id="10" w:author="John Zorich" w:date="2014-09-25T11:55:00Z">
                  <w:rPr>
                    <w:rFonts w:ascii="Times New Roman" w:hAnsi="Times New Roman"/>
                  </w:rPr>
                </w:rPrChange>
              </w:rPr>
            </w:pPr>
            <w:r w:rsidRPr="008D201D">
              <w:rPr>
                <w:rFonts w:cs="Arial"/>
                <w:rPrChange w:id="11" w:author="John Zorich" w:date="2014-09-25T11:55:00Z">
                  <w:rPr>
                    <w:rFonts w:ascii="Times New Roman" w:hAnsi="Times New Roman"/>
                  </w:rPr>
                </w:rPrChange>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CCCCCC"/>
          </w:tcPr>
          <w:p w14:paraId="315ACBB4" w14:textId="77777777" w:rsidR="00F92616" w:rsidRPr="008D201D" w:rsidRDefault="00F92616" w:rsidP="00F92616">
            <w:pPr>
              <w:pStyle w:val="TableHeading"/>
              <w:rPr>
                <w:rFonts w:cs="Arial"/>
                <w:rPrChange w:id="12" w:author="John Zorich" w:date="2014-09-25T11:55:00Z">
                  <w:rPr>
                    <w:rFonts w:ascii="Times New Roman" w:hAnsi="Times New Roman"/>
                  </w:rPr>
                </w:rPrChange>
              </w:rPr>
            </w:pPr>
            <w:r w:rsidRPr="008D201D">
              <w:rPr>
                <w:rFonts w:cs="Arial"/>
                <w:rPrChange w:id="13" w:author="John Zorich" w:date="2014-09-25T11:55:00Z">
                  <w:rPr>
                    <w:rFonts w:ascii="Times New Roman" w:hAnsi="Times New Roman"/>
                  </w:rPr>
                </w:rPrChange>
              </w:rPr>
              <w:t>Author</w:t>
            </w:r>
          </w:p>
        </w:tc>
      </w:tr>
      <w:tr w:rsidR="00F92616" w:rsidRPr="008D201D" w14:paraId="2EAFB29F" w14:textId="77777777" w:rsidTr="00F92616">
        <w:trPr>
          <w:cantSplit/>
        </w:trPr>
        <w:tc>
          <w:tcPr>
            <w:tcW w:w="1728" w:type="dxa"/>
            <w:tcBorders>
              <w:left w:val="single" w:sz="4" w:space="0" w:color="000000"/>
              <w:bottom w:val="single" w:sz="4" w:space="0" w:color="000000"/>
            </w:tcBorders>
          </w:tcPr>
          <w:p w14:paraId="1B1F601D" w14:textId="77777777" w:rsidR="00F92616" w:rsidRPr="008D201D" w:rsidRDefault="00AF39E2" w:rsidP="00F92616">
            <w:pPr>
              <w:pStyle w:val="TableText"/>
              <w:rPr>
                <w:rFonts w:ascii="Arial" w:hAnsi="Arial" w:cs="Arial"/>
                <w:rPrChange w:id="14" w:author="John Zorich" w:date="2014-09-25T11:55:00Z">
                  <w:rPr/>
                </w:rPrChange>
              </w:rPr>
            </w:pPr>
            <w:r w:rsidRPr="008D201D">
              <w:rPr>
                <w:rFonts w:ascii="Arial" w:hAnsi="Arial" w:cs="Arial"/>
                <w:rPrChange w:id="15" w:author="John Zorich" w:date="2014-09-25T11:55:00Z">
                  <w:rPr/>
                </w:rPrChange>
              </w:rPr>
              <w:t>9/15/2014</w:t>
            </w:r>
          </w:p>
        </w:tc>
        <w:tc>
          <w:tcPr>
            <w:tcW w:w="1080" w:type="dxa"/>
            <w:tcBorders>
              <w:left w:val="single" w:sz="4" w:space="0" w:color="000000"/>
              <w:bottom w:val="single" w:sz="4" w:space="0" w:color="000000"/>
            </w:tcBorders>
          </w:tcPr>
          <w:p w14:paraId="1DB6FA41" w14:textId="77777777" w:rsidR="00F92616" w:rsidRPr="008D201D" w:rsidRDefault="00060D75" w:rsidP="00F92616">
            <w:pPr>
              <w:pStyle w:val="TableText"/>
              <w:rPr>
                <w:rFonts w:ascii="Arial" w:hAnsi="Arial" w:cs="Arial"/>
                <w:rPrChange w:id="16" w:author="John Zorich" w:date="2014-09-25T11:55:00Z">
                  <w:rPr/>
                </w:rPrChange>
              </w:rPr>
            </w:pPr>
            <w:r w:rsidRPr="008D201D">
              <w:rPr>
                <w:rFonts w:ascii="Arial" w:hAnsi="Arial" w:cs="Arial"/>
                <w:rPrChange w:id="17" w:author="John Zorich" w:date="2014-09-25T11:55:00Z">
                  <w:rPr/>
                </w:rPrChange>
              </w:rPr>
              <w:t>1.0</w:t>
            </w:r>
          </w:p>
        </w:tc>
        <w:tc>
          <w:tcPr>
            <w:tcW w:w="4392" w:type="dxa"/>
            <w:tcBorders>
              <w:left w:val="single" w:sz="4" w:space="0" w:color="000000"/>
              <w:bottom w:val="single" w:sz="4" w:space="0" w:color="000000"/>
            </w:tcBorders>
          </w:tcPr>
          <w:p w14:paraId="0FAB3F32" w14:textId="77777777" w:rsidR="00F92616" w:rsidRPr="008D201D" w:rsidRDefault="00060D75" w:rsidP="00F92616">
            <w:pPr>
              <w:pStyle w:val="TableText"/>
              <w:rPr>
                <w:rFonts w:ascii="Arial" w:hAnsi="Arial" w:cs="Arial"/>
                <w:rPrChange w:id="18" w:author="John Zorich" w:date="2014-09-25T11:55:00Z">
                  <w:rPr/>
                </w:rPrChange>
              </w:rPr>
            </w:pPr>
            <w:r w:rsidRPr="008D201D">
              <w:rPr>
                <w:rFonts w:ascii="Arial" w:hAnsi="Arial" w:cs="Arial"/>
                <w:rPrChange w:id="19" w:author="John Zorich" w:date="2014-09-25T11:55:00Z">
                  <w:rPr/>
                </w:rPrChange>
              </w:rPr>
              <w:t>Draft</w:t>
            </w:r>
          </w:p>
        </w:tc>
        <w:tc>
          <w:tcPr>
            <w:tcW w:w="2329" w:type="dxa"/>
            <w:tcBorders>
              <w:left w:val="single" w:sz="4" w:space="0" w:color="000000"/>
              <w:bottom w:val="single" w:sz="4" w:space="0" w:color="000000"/>
              <w:right w:val="single" w:sz="4" w:space="0" w:color="000000"/>
            </w:tcBorders>
          </w:tcPr>
          <w:p w14:paraId="37A421C1" w14:textId="77777777" w:rsidR="00F92616" w:rsidRPr="008D201D" w:rsidRDefault="00AF39E2" w:rsidP="00F92616">
            <w:pPr>
              <w:pStyle w:val="TableText"/>
              <w:rPr>
                <w:rFonts w:ascii="Arial" w:hAnsi="Arial" w:cs="Arial"/>
                <w:rPrChange w:id="20" w:author="John Zorich" w:date="2014-09-25T11:55:00Z">
                  <w:rPr/>
                </w:rPrChange>
              </w:rPr>
            </w:pPr>
            <w:r w:rsidRPr="008D201D">
              <w:rPr>
                <w:rFonts w:ascii="Arial" w:hAnsi="Arial" w:cs="Arial"/>
                <w:rPrChange w:id="21" w:author="John Zorich" w:date="2014-09-25T11:55:00Z">
                  <w:rPr/>
                </w:rPrChange>
              </w:rPr>
              <w:t>Brad Fisher/Jim Horner</w:t>
            </w:r>
          </w:p>
        </w:tc>
      </w:tr>
      <w:tr w:rsidR="00F92616" w:rsidRPr="008D201D" w14:paraId="7801A74A" w14:textId="77777777" w:rsidTr="00F92616">
        <w:trPr>
          <w:cantSplit/>
        </w:trPr>
        <w:tc>
          <w:tcPr>
            <w:tcW w:w="1728" w:type="dxa"/>
            <w:tcBorders>
              <w:left w:val="single" w:sz="4" w:space="0" w:color="000000"/>
              <w:bottom w:val="single" w:sz="4" w:space="0" w:color="000000"/>
            </w:tcBorders>
          </w:tcPr>
          <w:p w14:paraId="25643882" w14:textId="77777777" w:rsidR="00F92616" w:rsidRPr="008D201D" w:rsidRDefault="00F92616" w:rsidP="00F92616">
            <w:pPr>
              <w:pStyle w:val="TableText"/>
              <w:rPr>
                <w:rFonts w:ascii="Arial" w:hAnsi="Arial" w:cs="Arial"/>
                <w:rPrChange w:id="22" w:author="John Zorich" w:date="2014-09-25T11:55:00Z">
                  <w:rPr/>
                </w:rPrChange>
              </w:rPr>
            </w:pPr>
          </w:p>
        </w:tc>
        <w:tc>
          <w:tcPr>
            <w:tcW w:w="1080" w:type="dxa"/>
            <w:tcBorders>
              <w:left w:val="single" w:sz="4" w:space="0" w:color="000000"/>
              <w:bottom w:val="single" w:sz="4" w:space="0" w:color="000000"/>
            </w:tcBorders>
          </w:tcPr>
          <w:p w14:paraId="10D8964A" w14:textId="77777777" w:rsidR="00F92616" w:rsidRPr="008D201D" w:rsidRDefault="00F92616" w:rsidP="00F92616">
            <w:pPr>
              <w:pStyle w:val="TableText"/>
              <w:rPr>
                <w:rFonts w:ascii="Arial" w:hAnsi="Arial" w:cs="Arial"/>
                <w:rPrChange w:id="23" w:author="John Zorich" w:date="2014-09-25T11:55:00Z">
                  <w:rPr/>
                </w:rPrChange>
              </w:rPr>
            </w:pPr>
          </w:p>
        </w:tc>
        <w:tc>
          <w:tcPr>
            <w:tcW w:w="4392" w:type="dxa"/>
            <w:tcBorders>
              <w:left w:val="single" w:sz="4" w:space="0" w:color="000000"/>
              <w:bottom w:val="single" w:sz="4" w:space="0" w:color="000000"/>
            </w:tcBorders>
          </w:tcPr>
          <w:p w14:paraId="600A5E29" w14:textId="77777777" w:rsidR="00F92616" w:rsidRPr="008D201D" w:rsidRDefault="00F92616" w:rsidP="00F92616">
            <w:pPr>
              <w:pStyle w:val="TableText"/>
              <w:rPr>
                <w:rFonts w:ascii="Arial" w:hAnsi="Arial" w:cs="Arial"/>
                <w:rPrChange w:id="24" w:author="John Zorich" w:date="2014-09-25T11:55:00Z">
                  <w:rPr/>
                </w:rPrChange>
              </w:rPr>
            </w:pPr>
          </w:p>
        </w:tc>
        <w:tc>
          <w:tcPr>
            <w:tcW w:w="2329" w:type="dxa"/>
            <w:tcBorders>
              <w:left w:val="single" w:sz="4" w:space="0" w:color="000000"/>
              <w:bottom w:val="single" w:sz="4" w:space="0" w:color="000000"/>
              <w:right w:val="single" w:sz="4" w:space="0" w:color="000000"/>
            </w:tcBorders>
          </w:tcPr>
          <w:p w14:paraId="08CB3D77" w14:textId="77777777" w:rsidR="00F92616" w:rsidRPr="008D201D" w:rsidRDefault="00F92616" w:rsidP="00F92616">
            <w:pPr>
              <w:pStyle w:val="TableText"/>
              <w:rPr>
                <w:rFonts w:ascii="Arial" w:hAnsi="Arial" w:cs="Arial"/>
                <w:rPrChange w:id="25" w:author="John Zorich" w:date="2014-09-25T11:55:00Z">
                  <w:rPr/>
                </w:rPrChange>
              </w:rPr>
            </w:pPr>
          </w:p>
        </w:tc>
      </w:tr>
      <w:tr w:rsidR="00F92616" w:rsidRPr="008D201D" w14:paraId="1580CBAC" w14:textId="77777777" w:rsidTr="00F92616">
        <w:trPr>
          <w:cantSplit/>
        </w:trPr>
        <w:tc>
          <w:tcPr>
            <w:tcW w:w="1728" w:type="dxa"/>
            <w:tcBorders>
              <w:left w:val="single" w:sz="4" w:space="0" w:color="000000"/>
              <w:bottom w:val="single" w:sz="4" w:space="0" w:color="000000"/>
            </w:tcBorders>
          </w:tcPr>
          <w:p w14:paraId="727BB066" w14:textId="77777777" w:rsidR="00F92616" w:rsidRPr="008D201D" w:rsidRDefault="00F92616" w:rsidP="00F92616">
            <w:pPr>
              <w:pStyle w:val="TableText"/>
              <w:rPr>
                <w:rFonts w:ascii="Arial" w:hAnsi="Arial" w:cs="Arial"/>
                <w:rPrChange w:id="26" w:author="John Zorich" w:date="2014-09-25T11:55:00Z">
                  <w:rPr/>
                </w:rPrChange>
              </w:rPr>
            </w:pPr>
          </w:p>
        </w:tc>
        <w:tc>
          <w:tcPr>
            <w:tcW w:w="1080" w:type="dxa"/>
            <w:tcBorders>
              <w:left w:val="single" w:sz="4" w:space="0" w:color="000000"/>
              <w:bottom w:val="single" w:sz="4" w:space="0" w:color="000000"/>
            </w:tcBorders>
          </w:tcPr>
          <w:p w14:paraId="0E2B3643" w14:textId="77777777" w:rsidR="00F92616" w:rsidRPr="008D201D" w:rsidRDefault="00F92616" w:rsidP="00F92616">
            <w:pPr>
              <w:pStyle w:val="TableText"/>
              <w:rPr>
                <w:rFonts w:ascii="Arial" w:hAnsi="Arial" w:cs="Arial"/>
                <w:rPrChange w:id="27" w:author="John Zorich" w:date="2014-09-25T11:55:00Z">
                  <w:rPr/>
                </w:rPrChange>
              </w:rPr>
            </w:pPr>
          </w:p>
        </w:tc>
        <w:tc>
          <w:tcPr>
            <w:tcW w:w="4392" w:type="dxa"/>
            <w:tcBorders>
              <w:left w:val="single" w:sz="4" w:space="0" w:color="000000"/>
              <w:bottom w:val="single" w:sz="4" w:space="0" w:color="000000"/>
            </w:tcBorders>
          </w:tcPr>
          <w:p w14:paraId="2ACD6FE6" w14:textId="77777777" w:rsidR="00F92616" w:rsidRPr="008D201D" w:rsidRDefault="00F92616" w:rsidP="00F92616">
            <w:pPr>
              <w:pStyle w:val="TableText"/>
              <w:rPr>
                <w:rFonts w:ascii="Arial" w:hAnsi="Arial" w:cs="Arial"/>
                <w:rPrChange w:id="28" w:author="John Zorich" w:date="2014-09-25T11:55:00Z">
                  <w:rPr/>
                </w:rPrChange>
              </w:rPr>
            </w:pPr>
          </w:p>
        </w:tc>
        <w:tc>
          <w:tcPr>
            <w:tcW w:w="2329" w:type="dxa"/>
            <w:tcBorders>
              <w:left w:val="single" w:sz="4" w:space="0" w:color="000000"/>
              <w:bottom w:val="single" w:sz="4" w:space="0" w:color="000000"/>
              <w:right w:val="single" w:sz="4" w:space="0" w:color="000000"/>
            </w:tcBorders>
          </w:tcPr>
          <w:p w14:paraId="264A8FF1" w14:textId="77777777" w:rsidR="00F92616" w:rsidRPr="008D201D" w:rsidRDefault="00F92616" w:rsidP="00F92616">
            <w:pPr>
              <w:pStyle w:val="TableText"/>
              <w:rPr>
                <w:rFonts w:ascii="Arial" w:hAnsi="Arial" w:cs="Arial"/>
                <w:rPrChange w:id="29" w:author="John Zorich" w:date="2014-09-25T11:55:00Z">
                  <w:rPr/>
                </w:rPrChange>
              </w:rPr>
            </w:pPr>
          </w:p>
        </w:tc>
      </w:tr>
      <w:tr w:rsidR="00F92616" w:rsidRPr="008D201D" w14:paraId="32073BF1" w14:textId="77777777" w:rsidTr="001E650D">
        <w:trPr>
          <w:cantSplit/>
        </w:trPr>
        <w:tc>
          <w:tcPr>
            <w:tcW w:w="1728" w:type="dxa"/>
            <w:tcBorders>
              <w:left w:val="single" w:sz="4" w:space="0" w:color="000000"/>
              <w:bottom w:val="single" w:sz="4" w:space="0" w:color="auto"/>
            </w:tcBorders>
          </w:tcPr>
          <w:p w14:paraId="09124507" w14:textId="77777777" w:rsidR="00F92616" w:rsidRPr="008D201D" w:rsidRDefault="00F92616" w:rsidP="00F92616">
            <w:pPr>
              <w:pStyle w:val="TableText"/>
              <w:rPr>
                <w:rFonts w:ascii="Arial" w:hAnsi="Arial" w:cs="Arial"/>
                <w:rPrChange w:id="30" w:author="John Zorich" w:date="2014-09-25T11:55:00Z">
                  <w:rPr/>
                </w:rPrChange>
              </w:rPr>
            </w:pPr>
          </w:p>
        </w:tc>
        <w:tc>
          <w:tcPr>
            <w:tcW w:w="1080" w:type="dxa"/>
            <w:tcBorders>
              <w:left w:val="single" w:sz="4" w:space="0" w:color="000000"/>
              <w:bottom w:val="single" w:sz="4" w:space="0" w:color="auto"/>
            </w:tcBorders>
          </w:tcPr>
          <w:p w14:paraId="1CEED238" w14:textId="77777777" w:rsidR="00F92616" w:rsidRPr="008D201D" w:rsidRDefault="00F92616" w:rsidP="00F92616">
            <w:pPr>
              <w:pStyle w:val="TableText"/>
              <w:rPr>
                <w:rFonts w:ascii="Arial" w:hAnsi="Arial" w:cs="Arial"/>
                <w:rPrChange w:id="31" w:author="John Zorich" w:date="2014-09-25T11:55:00Z">
                  <w:rPr/>
                </w:rPrChange>
              </w:rPr>
            </w:pPr>
          </w:p>
        </w:tc>
        <w:tc>
          <w:tcPr>
            <w:tcW w:w="4392" w:type="dxa"/>
            <w:tcBorders>
              <w:left w:val="single" w:sz="4" w:space="0" w:color="000000"/>
              <w:bottom w:val="single" w:sz="4" w:space="0" w:color="auto"/>
            </w:tcBorders>
          </w:tcPr>
          <w:p w14:paraId="11037C6C" w14:textId="77777777" w:rsidR="00F92616" w:rsidRPr="008D201D" w:rsidRDefault="00F92616" w:rsidP="00F92616">
            <w:pPr>
              <w:pStyle w:val="TableText"/>
              <w:rPr>
                <w:rFonts w:ascii="Arial" w:hAnsi="Arial" w:cs="Arial"/>
                <w:rPrChange w:id="32" w:author="John Zorich" w:date="2014-09-25T11:55:00Z">
                  <w:rPr/>
                </w:rPrChange>
              </w:rPr>
            </w:pPr>
          </w:p>
        </w:tc>
        <w:tc>
          <w:tcPr>
            <w:tcW w:w="2329" w:type="dxa"/>
            <w:tcBorders>
              <w:left w:val="single" w:sz="4" w:space="0" w:color="000000"/>
              <w:bottom w:val="single" w:sz="4" w:space="0" w:color="auto"/>
              <w:right w:val="single" w:sz="4" w:space="0" w:color="000000"/>
            </w:tcBorders>
          </w:tcPr>
          <w:p w14:paraId="4DC8F90D" w14:textId="77777777" w:rsidR="00F92616" w:rsidRPr="008D201D" w:rsidRDefault="00F92616" w:rsidP="00F92616">
            <w:pPr>
              <w:pStyle w:val="TableText"/>
              <w:rPr>
                <w:rFonts w:ascii="Arial" w:hAnsi="Arial" w:cs="Arial"/>
                <w:rPrChange w:id="33" w:author="John Zorich" w:date="2014-09-25T11:55:00Z">
                  <w:rPr/>
                </w:rPrChange>
              </w:rPr>
            </w:pPr>
          </w:p>
        </w:tc>
      </w:tr>
      <w:tr w:rsidR="007A1FB0" w:rsidRPr="008D201D" w14:paraId="6C23CD55" w14:textId="77777777" w:rsidTr="001E650D">
        <w:trPr>
          <w:cantSplit/>
        </w:trPr>
        <w:tc>
          <w:tcPr>
            <w:tcW w:w="1728" w:type="dxa"/>
            <w:tcBorders>
              <w:top w:val="single" w:sz="4" w:space="0" w:color="auto"/>
              <w:left w:val="single" w:sz="4" w:space="0" w:color="auto"/>
              <w:bottom w:val="single" w:sz="4" w:space="0" w:color="auto"/>
              <w:right w:val="single" w:sz="4" w:space="0" w:color="auto"/>
            </w:tcBorders>
          </w:tcPr>
          <w:p w14:paraId="5A936CAF" w14:textId="77777777" w:rsidR="007A1FB0" w:rsidRPr="008D201D" w:rsidRDefault="007A1FB0" w:rsidP="00F92616">
            <w:pPr>
              <w:pStyle w:val="TableText"/>
              <w:rPr>
                <w:rFonts w:ascii="Arial" w:hAnsi="Arial" w:cs="Arial"/>
                <w:rPrChange w:id="34" w:author="John Zorich" w:date="2014-09-25T11:55:00Z">
                  <w:rPr/>
                </w:rPrChange>
              </w:rPr>
            </w:pPr>
          </w:p>
        </w:tc>
        <w:tc>
          <w:tcPr>
            <w:tcW w:w="1080" w:type="dxa"/>
            <w:tcBorders>
              <w:top w:val="single" w:sz="4" w:space="0" w:color="auto"/>
              <w:left w:val="single" w:sz="4" w:space="0" w:color="auto"/>
              <w:bottom w:val="single" w:sz="4" w:space="0" w:color="auto"/>
              <w:right w:val="single" w:sz="4" w:space="0" w:color="auto"/>
            </w:tcBorders>
          </w:tcPr>
          <w:p w14:paraId="64BD5122" w14:textId="77777777" w:rsidR="007A1FB0" w:rsidRPr="008D201D" w:rsidRDefault="007A1FB0" w:rsidP="00AF39E2">
            <w:pPr>
              <w:pStyle w:val="TableText"/>
              <w:rPr>
                <w:rFonts w:ascii="Arial" w:hAnsi="Arial" w:cs="Arial"/>
                <w:rPrChange w:id="35" w:author="John Zorich" w:date="2014-09-25T11:55:00Z">
                  <w:rPr/>
                </w:rPrChange>
              </w:rPr>
            </w:pPr>
          </w:p>
        </w:tc>
        <w:tc>
          <w:tcPr>
            <w:tcW w:w="4392" w:type="dxa"/>
            <w:tcBorders>
              <w:top w:val="single" w:sz="4" w:space="0" w:color="auto"/>
              <w:left w:val="single" w:sz="4" w:space="0" w:color="auto"/>
              <w:bottom w:val="single" w:sz="4" w:space="0" w:color="auto"/>
              <w:right w:val="single" w:sz="4" w:space="0" w:color="auto"/>
            </w:tcBorders>
          </w:tcPr>
          <w:p w14:paraId="4DDE8434" w14:textId="77777777" w:rsidR="007A1FB0" w:rsidRPr="008D201D" w:rsidRDefault="007A1FB0" w:rsidP="00F92616">
            <w:pPr>
              <w:pStyle w:val="TableText"/>
              <w:rPr>
                <w:rFonts w:ascii="Arial" w:hAnsi="Arial" w:cs="Arial"/>
                <w:rPrChange w:id="36" w:author="John Zorich" w:date="2014-09-25T11:55:00Z">
                  <w:rPr/>
                </w:rPrChange>
              </w:rPr>
            </w:pPr>
          </w:p>
        </w:tc>
        <w:tc>
          <w:tcPr>
            <w:tcW w:w="2329" w:type="dxa"/>
            <w:tcBorders>
              <w:top w:val="single" w:sz="4" w:space="0" w:color="auto"/>
              <w:left w:val="single" w:sz="4" w:space="0" w:color="auto"/>
              <w:bottom w:val="single" w:sz="4" w:space="0" w:color="auto"/>
              <w:right w:val="single" w:sz="4" w:space="0" w:color="auto"/>
            </w:tcBorders>
          </w:tcPr>
          <w:p w14:paraId="6C82AC95" w14:textId="77777777" w:rsidR="007A1FB0" w:rsidRPr="008D201D" w:rsidRDefault="007A1FB0" w:rsidP="00F92616">
            <w:pPr>
              <w:pStyle w:val="TableText"/>
              <w:rPr>
                <w:rFonts w:ascii="Arial" w:hAnsi="Arial" w:cs="Arial"/>
                <w:rPrChange w:id="37" w:author="John Zorich" w:date="2014-09-25T11:55:00Z">
                  <w:rPr/>
                </w:rPrChange>
              </w:rPr>
            </w:pPr>
          </w:p>
        </w:tc>
      </w:tr>
      <w:tr w:rsidR="00C1484E" w:rsidRPr="008D201D" w14:paraId="303AF303" w14:textId="77777777" w:rsidTr="001E650D">
        <w:trPr>
          <w:cantSplit/>
        </w:trPr>
        <w:tc>
          <w:tcPr>
            <w:tcW w:w="1728" w:type="dxa"/>
            <w:tcBorders>
              <w:top w:val="single" w:sz="4" w:space="0" w:color="auto"/>
              <w:left w:val="single" w:sz="4" w:space="0" w:color="auto"/>
              <w:bottom w:val="single" w:sz="4" w:space="0" w:color="auto"/>
              <w:right w:val="single" w:sz="4" w:space="0" w:color="auto"/>
            </w:tcBorders>
          </w:tcPr>
          <w:p w14:paraId="348923CD" w14:textId="77777777" w:rsidR="00C1484E" w:rsidRPr="008D201D" w:rsidRDefault="00C1484E" w:rsidP="00F92616">
            <w:pPr>
              <w:pStyle w:val="TableText"/>
              <w:rPr>
                <w:rFonts w:ascii="Arial" w:hAnsi="Arial" w:cs="Arial"/>
                <w:rPrChange w:id="38" w:author="John Zorich" w:date="2014-09-25T11:55:00Z">
                  <w:rPr/>
                </w:rPrChange>
              </w:rPr>
            </w:pPr>
          </w:p>
        </w:tc>
        <w:tc>
          <w:tcPr>
            <w:tcW w:w="1080" w:type="dxa"/>
            <w:tcBorders>
              <w:top w:val="single" w:sz="4" w:space="0" w:color="auto"/>
              <w:left w:val="single" w:sz="4" w:space="0" w:color="auto"/>
              <w:bottom w:val="single" w:sz="4" w:space="0" w:color="auto"/>
              <w:right w:val="single" w:sz="4" w:space="0" w:color="auto"/>
            </w:tcBorders>
          </w:tcPr>
          <w:p w14:paraId="0C2F34EF" w14:textId="77777777" w:rsidR="00C1484E" w:rsidRPr="008D201D" w:rsidRDefault="00C1484E" w:rsidP="00F92616">
            <w:pPr>
              <w:pStyle w:val="TableText"/>
              <w:rPr>
                <w:rFonts w:ascii="Arial" w:hAnsi="Arial" w:cs="Arial"/>
                <w:rPrChange w:id="39" w:author="John Zorich" w:date="2014-09-25T11:55:00Z">
                  <w:rPr/>
                </w:rPrChange>
              </w:rPr>
            </w:pPr>
          </w:p>
        </w:tc>
        <w:tc>
          <w:tcPr>
            <w:tcW w:w="4392" w:type="dxa"/>
            <w:tcBorders>
              <w:top w:val="single" w:sz="4" w:space="0" w:color="auto"/>
              <w:left w:val="single" w:sz="4" w:space="0" w:color="auto"/>
              <w:bottom w:val="single" w:sz="4" w:space="0" w:color="auto"/>
              <w:right w:val="single" w:sz="4" w:space="0" w:color="auto"/>
            </w:tcBorders>
          </w:tcPr>
          <w:p w14:paraId="0A0E76EA" w14:textId="77777777" w:rsidR="00C1484E" w:rsidRPr="008D201D" w:rsidRDefault="00C1484E" w:rsidP="00F92616">
            <w:pPr>
              <w:pStyle w:val="TableText"/>
              <w:rPr>
                <w:rFonts w:ascii="Arial" w:hAnsi="Arial" w:cs="Arial"/>
                <w:rPrChange w:id="40" w:author="John Zorich" w:date="2014-09-25T11:55:00Z">
                  <w:rPr/>
                </w:rPrChange>
              </w:rPr>
            </w:pPr>
          </w:p>
        </w:tc>
        <w:tc>
          <w:tcPr>
            <w:tcW w:w="2329" w:type="dxa"/>
            <w:tcBorders>
              <w:top w:val="single" w:sz="4" w:space="0" w:color="auto"/>
              <w:left w:val="single" w:sz="4" w:space="0" w:color="auto"/>
              <w:bottom w:val="single" w:sz="4" w:space="0" w:color="auto"/>
              <w:right w:val="single" w:sz="4" w:space="0" w:color="auto"/>
            </w:tcBorders>
          </w:tcPr>
          <w:p w14:paraId="67F4AA6D" w14:textId="77777777" w:rsidR="00C1484E" w:rsidRPr="008D201D" w:rsidRDefault="00C1484E" w:rsidP="00F92616">
            <w:pPr>
              <w:pStyle w:val="TableText"/>
              <w:rPr>
                <w:rFonts w:ascii="Arial" w:hAnsi="Arial" w:cs="Arial"/>
                <w:rPrChange w:id="41" w:author="John Zorich" w:date="2014-09-25T11:55:00Z">
                  <w:rPr/>
                </w:rPrChange>
              </w:rPr>
            </w:pPr>
          </w:p>
        </w:tc>
      </w:tr>
      <w:tr w:rsidR="00C1484E" w:rsidRPr="008D201D" w14:paraId="47BF36BA" w14:textId="77777777" w:rsidTr="001E650D">
        <w:trPr>
          <w:cantSplit/>
        </w:trPr>
        <w:tc>
          <w:tcPr>
            <w:tcW w:w="1728" w:type="dxa"/>
            <w:tcBorders>
              <w:top w:val="single" w:sz="4" w:space="0" w:color="auto"/>
              <w:left w:val="single" w:sz="4" w:space="0" w:color="auto"/>
              <w:bottom w:val="single" w:sz="4" w:space="0" w:color="auto"/>
              <w:right w:val="single" w:sz="4" w:space="0" w:color="auto"/>
            </w:tcBorders>
          </w:tcPr>
          <w:p w14:paraId="608984A4" w14:textId="77777777" w:rsidR="00C1484E" w:rsidRPr="008D201D" w:rsidRDefault="00C1484E" w:rsidP="00F92616">
            <w:pPr>
              <w:pStyle w:val="TableText"/>
              <w:rPr>
                <w:rFonts w:ascii="Arial" w:hAnsi="Arial" w:cs="Arial"/>
                <w:rPrChange w:id="42" w:author="John Zorich" w:date="2014-09-25T11:55:00Z">
                  <w:rPr/>
                </w:rPrChange>
              </w:rPr>
            </w:pPr>
          </w:p>
        </w:tc>
        <w:tc>
          <w:tcPr>
            <w:tcW w:w="1080" w:type="dxa"/>
            <w:tcBorders>
              <w:top w:val="single" w:sz="4" w:space="0" w:color="auto"/>
              <w:left w:val="single" w:sz="4" w:space="0" w:color="auto"/>
              <w:bottom w:val="single" w:sz="4" w:space="0" w:color="auto"/>
              <w:right w:val="single" w:sz="4" w:space="0" w:color="auto"/>
            </w:tcBorders>
          </w:tcPr>
          <w:p w14:paraId="16B27D85" w14:textId="77777777" w:rsidR="00C1484E" w:rsidRPr="008D201D" w:rsidRDefault="00C1484E" w:rsidP="00F92616">
            <w:pPr>
              <w:pStyle w:val="TableText"/>
              <w:rPr>
                <w:rFonts w:ascii="Arial" w:hAnsi="Arial" w:cs="Arial"/>
                <w:rPrChange w:id="43" w:author="John Zorich" w:date="2014-09-25T11:55:00Z">
                  <w:rPr/>
                </w:rPrChange>
              </w:rPr>
            </w:pPr>
          </w:p>
        </w:tc>
        <w:tc>
          <w:tcPr>
            <w:tcW w:w="4392" w:type="dxa"/>
            <w:tcBorders>
              <w:top w:val="single" w:sz="4" w:space="0" w:color="auto"/>
              <w:left w:val="single" w:sz="4" w:space="0" w:color="auto"/>
              <w:bottom w:val="single" w:sz="4" w:space="0" w:color="auto"/>
              <w:right w:val="single" w:sz="4" w:space="0" w:color="auto"/>
            </w:tcBorders>
          </w:tcPr>
          <w:p w14:paraId="5886070B" w14:textId="77777777" w:rsidR="00C1484E" w:rsidRPr="008D201D" w:rsidRDefault="00C1484E" w:rsidP="00F92616">
            <w:pPr>
              <w:pStyle w:val="TableText"/>
              <w:rPr>
                <w:rFonts w:ascii="Arial" w:hAnsi="Arial" w:cs="Arial"/>
                <w:rPrChange w:id="44" w:author="John Zorich" w:date="2014-09-25T11:55:00Z">
                  <w:rPr/>
                </w:rPrChange>
              </w:rPr>
            </w:pPr>
          </w:p>
        </w:tc>
        <w:tc>
          <w:tcPr>
            <w:tcW w:w="2329" w:type="dxa"/>
            <w:tcBorders>
              <w:top w:val="single" w:sz="4" w:space="0" w:color="auto"/>
              <w:left w:val="single" w:sz="4" w:space="0" w:color="auto"/>
              <w:bottom w:val="single" w:sz="4" w:space="0" w:color="auto"/>
              <w:right w:val="single" w:sz="4" w:space="0" w:color="auto"/>
            </w:tcBorders>
          </w:tcPr>
          <w:p w14:paraId="28C925E3" w14:textId="77777777" w:rsidR="00C1484E" w:rsidRPr="008D201D" w:rsidRDefault="00C1484E" w:rsidP="00F92616">
            <w:pPr>
              <w:pStyle w:val="TableText"/>
              <w:rPr>
                <w:rFonts w:ascii="Arial" w:hAnsi="Arial" w:cs="Arial"/>
                <w:rPrChange w:id="45" w:author="John Zorich" w:date="2014-09-25T11:55:00Z">
                  <w:rPr/>
                </w:rPrChange>
              </w:rPr>
            </w:pPr>
          </w:p>
        </w:tc>
      </w:tr>
      <w:tr w:rsidR="00531A33" w:rsidRPr="008D201D" w14:paraId="39B3EEFB" w14:textId="77777777" w:rsidTr="001E650D">
        <w:trPr>
          <w:cantSplit/>
        </w:trPr>
        <w:tc>
          <w:tcPr>
            <w:tcW w:w="1728" w:type="dxa"/>
            <w:tcBorders>
              <w:top w:val="single" w:sz="4" w:space="0" w:color="auto"/>
              <w:left w:val="single" w:sz="4" w:space="0" w:color="auto"/>
              <w:bottom w:val="single" w:sz="4" w:space="0" w:color="auto"/>
              <w:right w:val="single" w:sz="4" w:space="0" w:color="auto"/>
            </w:tcBorders>
          </w:tcPr>
          <w:p w14:paraId="0DA35F6E" w14:textId="77777777" w:rsidR="00531A33" w:rsidRPr="008D201D" w:rsidRDefault="00531A33" w:rsidP="00F92616">
            <w:pPr>
              <w:pStyle w:val="TableText"/>
              <w:rPr>
                <w:rFonts w:ascii="Arial" w:hAnsi="Arial" w:cs="Arial"/>
                <w:rPrChange w:id="46" w:author="John Zorich" w:date="2014-09-25T11:55:00Z">
                  <w:rPr/>
                </w:rPrChange>
              </w:rPr>
            </w:pPr>
          </w:p>
        </w:tc>
        <w:tc>
          <w:tcPr>
            <w:tcW w:w="1080" w:type="dxa"/>
            <w:tcBorders>
              <w:top w:val="single" w:sz="4" w:space="0" w:color="auto"/>
              <w:left w:val="single" w:sz="4" w:space="0" w:color="auto"/>
              <w:bottom w:val="single" w:sz="4" w:space="0" w:color="auto"/>
              <w:right w:val="single" w:sz="4" w:space="0" w:color="auto"/>
            </w:tcBorders>
          </w:tcPr>
          <w:p w14:paraId="4F90BAFA" w14:textId="77777777" w:rsidR="00531A33" w:rsidRPr="008D201D" w:rsidRDefault="00531A33" w:rsidP="00F92616">
            <w:pPr>
              <w:pStyle w:val="TableText"/>
              <w:rPr>
                <w:rFonts w:ascii="Arial" w:hAnsi="Arial" w:cs="Arial"/>
                <w:rPrChange w:id="47" w:author="John Zorich" w:date="2014-09-25T11:55:00Z">
                  <w:rPr/>
                </w:rPrChange>
              </w:rPr>
            </w:pPr>
          </w:p>
        </w:tc>
        <w:tc>
          <w:tcPr>
            <w:tcW w:w="4392" w:type="dxa"/>
            <w:tcBorders>
              <w:top w:val="single" w:sz="4" w:space="0" w:color="auto"/>
              <w:left w:val="single" w:sz="4" w:space="0" w:color="auto"/>
              <w:bottom w:val="single" w:sz="4" w:space="0" w:color="auto"/>
              <w:right w:val="single" w:sz="4" w:space="0" w:color="auto"/>
            </w:tcBorders>
          </w:tcPr>
          <w:p w14:paraId="7E61F59D" w14:textId="77777777" w:rsidR="00531A33" w:rsidRPr="008D201D" w:rsidRDefault="00531A33" w:rsidP="00F92616">
            <w:pPr>
              <w:pStyle w:val="TableText"/>
              <w:rPr>
                <w:rFonts w:ascii="Arial" w:hAnsi="Arial" w:cs="Arial"/>
                <w:rPrChange w:id="48" w:author="John Zorich" w:date="2014-09-25T11:55:00Z">
                  <w:rPr/>
                </w:rPrChange>
              </w:rPr>
            </w:pPr>
          </w:p>
        </w:tc>
        <w:tc>
          <w:tcPr>
            <w:tcW w:w="2329" w:type="dxa"/>
            <w:tcBorders>
              <w:top w:val="single" w:sz="4" w:space="0" w:color="auto"/>
              <w:left w:val="single" w:sz="4" w:space="0" w:color="auto"/>
              <w:bottom w:val="single" w:sz="4" w:space="0" w:color="auto"/>
              <w:right w:val="single" w:sz="4" w:space="0" w:color="auto"/>
            </w:tcBorders>
          </w:tcPr>
          <w:p w14:paraId="0F187E5A" w14:textId="77777777" w:rsidR="00531A33" w:rsidRPr="008D201D" w:rsidRDefault="00531A33" w:rsidP="00F92616">
            <w:pPr>
              <w:pStyle w:val="TableText"/>
              <w:rPr>
                <w:rFonts w:ascii="Arial" w:hAnsi="Arial" w:cs="Arial"/>
                <w:rPrChange w:id="49" w:author="John Zorich" w:date="2014-09-25T11:55:00Z">
                  <w:rPr/>
                </w:rPrChange>
              </w:rPr>
            </w:pPr>
          </w:p>
        </w:tc>
      </w:tr>
      <w:tr w:rsidR="00C16A01" w:rsidRPr="008D201D" w14:paraId="494E14B8" w14:textId="77777777" w:rsidTr="001E650D">
        <w:trPr>
          <w:cantSplit/>
        </w:trPr>
        <w:tc>
          <w:tcPr>
            <w:tcW w:w="1728" w:type="dxa"/>
            <w:tcBorders>
              <w:top w:val="single" w:sz="4" w:space="0" w:color="auto"/>
              <w:left w:val="single" w:sz="4" w:space="0" w:color="auto"/>
              <w:bottom w:val="single" w:sz="4" w:space="0" w:color="auto"/>
              <w:right w:val="single" w:sz="4" w:space="0" w:color="auto"/>
            </w:tcBorders>
          </w:tcPr>
          <w:p w14:paraId="46E3D412" w14:textId="77777777" w:rsidR="00C16A01" w:rsidRPr="008D201D" w:rsidRDefault="00C16A01" w:rsidP="00F92616">
            <w:pPr>
              <w:pStyle w:val="TableText"/>
              <w:rPr>
                <w:rFonts w:ascii="Arial" w:hAnsi="Arial" w:cs="Arial"/>
                <w:rPrChange w:id="50" w:author="John Zorich" w:date="2014-09-25T11:55:00Z">
                  <w:rPr/>
                </w:rPrChange>
              </w:rPr>
            </w:pPr>
          </w:p>
        </w:tc>
        <w:tc>
          <w:tcPr>
            <w:tcW w:w="1080" w:type="dxa"/>
            <w:tcBorders>
              <w:top w:val="single" w:sz="4" w:space="0" w:color="auto"/>
              <w:left w:val="single" w:sz="4" w:space="0" w:color="auto"/>
              <w:bottom w:val="single" w:sz="4" w:space="0" w:color="auto"/>
              <w:right w:val="single" w:sz="4" w:space="0" w:color="auto"/>
            </w:tcBorders>
          </w:tcPr>
          <w:p w14:paraId="2D4B9BEB" w14:textId="77777777" w:rsidR="00C16A01" w:rsidRPr="008D201D" w:rsidRDefault="00C16A01" w:rsidP="00F92616">
            <w:pPr>
              <w:pStyle w:val="TableText"/>
              <w:rPr>
                <w:rFonts w:ascii="Arial" w:hAnsi="Arial" w:cs="Arial"/>
                <w:rPrChange w:id="51" w:author="John Zorich" w:date="2014-09-25T11:55:00Z">
                  <w:rPr/>
                </w:rPrChange>
              </w:rPr>
            </w:pPr>
          </w:p>
        </w:tc>
        <w:tc>
          <w:tcPr>
            <w:tcW w:w="4392" w:type="dxa"/>
            <w:tcBorders>
              <w:top w:val="single" w:sz="4" w:space="0" w:color="auto"/>
              <w:left w:val="single" w:sz="4" w:space="0" w:color="auto"/>
              <w:bottom w:val="single" w:sz="4" w:space="0" w:color="auto"/>
              <w:right w:val="single" w:sz="4" w:space="0" w:color="auto"/>
            </w:tcBorders>
          </w:tcPr>
          <w:p w14:paraId="48A956FE" w14:textId="77777777" w:rsidR="00C16A01" w:rsidRPr="008D201D" w:rsidRDefault="00C16A01" w:rsidP="00F92616">
            <w:pPr>
              <w:pStyle w:val="TableText"/>
              <w:rPr>
                <w:rFonts w:ascii="Arial" w:hAnsi="Arial" w:cs="Arial"/>
                <w:rPrChange w:id="52" w:author="John Zorich" w:date="2014-09-25T11:55:00Z">
                  <w:rPr/>
                </w:rPrChange>
              </w:rPr>
            </w:pPr>
          </w:p>
        </w:tc>
        <w:tc>
          <w:tcPr>
            <w:tcW w:w="2329" w:type="dxa"/>
            <w:tcBorders>
              <w:top w:val="single" w:sz="4" w:space="0" w:color="auto"/>
              <w:left w:val="single" w:sz="4" w:space="0" w:color="auto"/>
              <w:bottom w:val="single" w:sz="4" w:space="0" w:color="auto"/>
              <w:right w:val="single" w:sz="4" w:space="0" w:color="auto"/>
            </w:tcBorders>
          </w:tcPr>
          <w:p w14:paraId="237B3933" w14:textId="77777777" w:rsidR="00C16A01" w:rsidRPr="008D201D" w:rsidRDefault="00C16A01" w:rsidP="00F92616">
            <w:pPr>
              <w:pStyle w:val="TableText"/>
              <w:rPr>
                <w:rFonts w:ascii="Arial" w:hAnsi="Arial" w:cs="Arial"/>
                <w:rPrChange w:id="53" w:author="John Zorich" w:date="2014-09-25T11:55:00Z">
                  <w:rPr/>
                </w:rPrChange>
              </w:rPr>
            </w:pPr>
          </w:p>
        </w:tc>
      </w:tr>
      <w:tr w:rsidR="007E2D6F" w:rsidRPr="008D201D" w14:paraId="44FDA64B" w14:textId="77777777" w:rsidTr="001E650D">
        <w:trPr>
          <w:cantSplit/>
        </w:trPr>
        <w:tc>
          <w:tcPr>
            <w:tcW w:w="1728" w:type="dxa"/>
            <w:tcBorders>
              <w:top w:val="single" w:sz="4" w:space="0" w:color="auto"/>
              <w:left w:val="single" w:sz="4" w:space="0" w:color="auto"/>
              <w:bottom w:val="single" w:sz="4" w:space="0" w:color="auto"/>
              <w:right w:val="single" w:sz="4" w:space="0" w:color="auto"/>
            </w:tcBorders>
          </w:tcPr>
          <w:p w14:paraId="537DC3B7" w14:textId="77777777" w:rsidR="007E2D6F" w:rsidRPr="008D201D" w:rsidRDefault="007E2D6F" w:rsidP="00F92616">
            <w:pPr>
              <w:pStyle w:val="TableText"/>
              <w:rPr>
                <w:rFonts w:ascii="Arial" w:hAnsi="Arial" w:cs="Arial"/>
                <w:rPrChange w:id="54" w:author="John Zorich" w:date="2014-09-25T11:55:00Z">
                  <w:rPr/>
                </w:rPrChange>
              </w:rPr>
            </w:pPr>
          </w:p>
        </w:tc>
        <w:tc>
          <w:tcPr>
            <w:tcW w:w="1080" w:type="dxa"/>
            <w:tcBorders>
              <w:top w:val="single" w:sz="4" w:space="0" w:color="auto"/>
              <w:left w:val="single" w:sz="4" w:space="0" w:color="auto"/>
              <w:bottom w:val="single" w:sz="4" w:space="0" w:color="auto"/>
              <w:right w:val="single" w:sz="4" w:space="0" w:color="auto"/>
            </w:tcBorders>
          </w:tcPr>
          <w:p w14:paraId="1ACA1A66" w14:textId="77777777" w:rsidR="007E2D6F" w:rsidRPr="008D201D" w:rsidRDefault="007E2D6F" w:rsidP="00F92616">
            <w:pPr>
              <w:pStyle w:val="TableText"/>
              <w:rPr>
                <w:rFonts w:ascii="Arial" w:hAnsi="Arial" w:cs="Arial"/>
                <w:rPrChange w:id="55" w:author="John Zorich" w:date="2014-09-25T11:55:00Z">
                  <w:rPr/>
                </w:rPrChange>
              </w:rPr>
            </w:pPr>
          </w:p>
        </w:tc>
        <w:tc>
          <w:tcPr>
            <w:tcW w:w="4392" w:type="dxa"/>
            <w:tcBorders>
              <w:top w:val="single" w:sz="4" w:space="0" w:color="auto"/>
              <w:left w:val="single" w:sz="4" w:space="0" w:color="auto"/>
              <w:bottom w:val="single" w:sz="4" w:space="0" w:color="auto"/>
              <w:right w:val="single" w:sz="4" w:space="0" w:color="auto"/>
            </w:tcBorders>
          </w:tcPr>
          <w:p w14:paraId="56638981" w14:textId="77777777" w:rsidR="007E2D6F" w:rsidRPr="008D201D" w:rsidRDefault="007E2D6F" w:rsidP="00F92616">
            <w:pPr>
              <w:pStyle w:val="TableText"/>
              <w:rPr>
                <w:rFonts w:ascii="Arial" w:hAnsi="Arial" w:cs="Arial"/>
                <w:rPrChange w:id="56" w:author="John Zorich" w:date="2014-09-25T11:55:00Z">
                  <w:rPr/>
                </w:rPrChange>
              </w:rPr>
            </w:pPr>
          </w:p>
        </w:tc>
        <w:tc>
          <w:tcPr>
            <w:tcW w:w="2329" w:type="dxa"/>
            <w:tcBorders>
              <w:top w:val="single" w:sz="4" w:space="0" w:color="auto"/>
              <w:left w:val="single" w:sz="4" w:space="0" w:color="auto"/>
              <w:bottom w:val="single" w:sz="4" w:space="0" w:color="auto"/>
              <w:right w:val="single" w:sz="4" w:space="0" w:color="auto"/>
            </w:tcBorders>
          </w:tcPr>
          <w:p w14:paraId="439EFA85" w14:textId="77777777" w:rsidR="007E2D6F" w:rsidRPr="008D201D" w:rsidRDefault="007E2D6F" w:rsidP="00F92616">
            <w:pPr>
              <w:pStyle w:val="TableText"/>
              <w:rPr>
                <w:rFonts w:ascii="Arial" w:hAnsi="Arial" w:cs="Arial"/>
                <w:rPrChange w:id="57" w:author="John Zorich" w:date="2014-09-25T11:55:00Z">
                  <w:rPr/>
                </w:rPrChange>
              </w:rPr>
            </w:pPr>
          </w:p>
        </w:tc>
      </w:tr>
      <w:tr w:rsidR="009C68D3" w:rsidRPr="008D201D" w14:paraId="393F62E1" w14:textId="77777777" w:rsidTr="001E650D">
        <w:trPr>
          <w:cantSplit/>
        </w:trPr>
        <w:tc>
          <w:tcPr>
            <w:tcW w:w="1728" w:type="dxa"/>
            <w:tcBorders>
              <w:top w:val="single" w:sz="4" w:space="0" w:color="auto"/>
              <w:left w:val="single" w:sz="4" w:space="0" w:color="auto"/>
              <w:bottom w:val="single" w:sz="4" w:space="0" w:color="auto"/>
              <w:right w:val="single" w:sz="4" w:space="0" w:color="auto"/>
            </w:tcBorders>
          </w:tcPr>
          <w:p w14:paraId="51E16D40" w14:textId="77777777" w:rsidR="009C68D3" w:rsidRPr="008D201D" w:rsidRDefault="009C68D3" w:rsidP="00F92616">
            <w:pPr>
              <w:pStyle w:val="TableText"/>
              <w:rPr>
                <w:rFonts w:ascii="Arial" w:hAnsi="Arial" w:cs="Arial"/>
                <w:rPrChange w:id="58" w:author="John Zorich" w:date="2014-09-25T11:55:00Z">
                  <w:rPr/>
                </w:rPrChange>
              </w:rPr>
            </w:pPr>
          </w:p>
        </w:tc>
        <w:tc>
          <w:tcPr>
            <w:tcW w:w="1080" w:type="dxa"/>
            <w:tcBorders>
              <w:top w:val="single" w:sz="4" w:space="0" w:color="auto"/>
              <w:left w:val="single" w:sz="4" w:space="0" w:color="auto"/>
              <w:bottom w:val="single" w:sz="4" w:space="0" w:color="auto"/>
              <w:right w:val="single" w:sz="4" w:space="0" w:color="auto"/>
            </w:tcBorders>
          </w:tcPr>
          <w:p w14:paraId="50292091" w14:textId="77777777" w:rsidR="009C68D3" w:rsidRPr="008D201D" w:rsidRDefault="009C68D3" w:rsidP="00F92616">
            <w:pPr>
              <w:pStyle w:val="TableText"/>
              <w:rPr>
                <w:rFonts w:ascii="Arial" w:hAnsi="Arial" w:cs="Arial"/>
                <w:rPrChange w:id="59" w:author="John Zorich" w:date="2014-09-25T11:55:00Z">
                  <w:rPr/>
                </w:rPrChange>
              </w:rPr>
            </w:pPr>
          </w:p>
        </w:tc>
        <w:tc>
          <w:tcPr>
            <w:tcW w:w="4392" w:type="dxa"/>
            <w:tcBorders>
              <w:top w:val="single" w:sz="4" w:space="0" w:color="auto"/>
              <w:left w:val="single" w:sz="4" w:space="0" w:color="auto"/>
              <w:bottom w:val="single" w:sz="4" w:space="0" w:color="auto"/>
              <w:right w:val="single" w:sz="4" w:space="0" w:color="auto"/>
            </w:tcBorders>
          </w:tcPr>
          <w:p w14:paraId="54D33F3B" w14:textId="77777777" w:rsidR="009C68D3" w:rsidRPr="008D201D" w:rsidRDefault="009C68D3" w:rsidP="00F92616">
            <w:pPr>
              <w:pStyle w:val="TableText"/>
              <w:rPr>
                <w:rFonts w:ascii="Arial" w:hAnsi="Arial" w:cs="Arial"/>
                <w:rPrChange w:id="60" w:author="John Zorich" w:date="2014-09-25T11:55:00Z">
                  <w:rPr/>
                </w:rPrChange>
              </w:rPr>
            </w:pPr>
          </w:p>
        </w:tc>
        <w:tc>
          <w:tcPr>
            <w:tcW w:w="2329" w:type="dxa"/>
            <w:tcBorders>
              <w:top w:val="single" w:sz="4" w:space="0" w:color="auto"/>
              <w:left w:val="single" w:sz="4" w:space="0" w:color="auto"/>
              <w:bottom w:val="single" w:sz="4" w:space="0" w:color="auto"/>
              <w:right w:val="single" w:sz="4" w:space="0" w:color="auto"/>
            </w:tcBorders>
          </w:tcPr>
          <w:p w14:paraId="472D8B22" w14:textId="77777777" w:rsidR="009C68D3" w:rsidRPr="008D201D" w:rsidRDefault="009C68D3" w:rsidP="00F92616">
            <w:pPr>
              <w:pStyle w:val="TableText"/>
              <w:rPr>
                <w:rFonts w:ascii="Arial" w:hAnsi="Arial" w:cs="Arial"/>
                <w:rPrChange w:id="61" w:author="John Zorich" w:date="2014-09-25T11:55:00Z">
                  <w:rPr/>
                </w:rPrChange>
              </w:rPr>
            </w:pPr>
          </w:p>
        </w:tc>
      </w:tr>
      <w:tr w:rsidR="0033117E" w:rsidRPr="008D201D" w14:paraId="5039D03D" w14:textId="77777777" w:rsidTr="001E650D">
        <w:trPr>
          <w:cantSplit/>
        </w:trPr>
        <w:tc>
          <w:tcPr>
            <w:tcW w:w="1728" w:type="dxa"/>
            <w:tcBorders>
              <w:top w:val="single" w:sz="4" w:space="0" w:color="auto"/>
              <w:left w:val="single" w:sz="4" w:space="0" w:color="auto"/>
              <w:bottom w:val="single" w:sz="4" w:space="0" w:color="auto"/>
              <w:right w:val="single" w:sz="4" w:space="0" w:color="auto"/>
            </w:tcBorders>
          </w:tcPr>
          <w:p w14:paraId="4FC12F2C" w14:textId="77777777" w:rsidR="0033117E" w:rsidRPr="008D201D" w:rsidRDefault="0033117E" w:rsidP="00F92616">
            <w:pPr>
              <w:pStyle w:val="TableText"/>
              <w:rPr>
                <w:rFonts w:ascii="Arial" w:hAnsi="Arial" w:cs="Arial"/>
                <w:rPrChange w:id="62" w:author="John Zorich" w:date="2014-09-25T11:55:00Z">
                  <w:rPr/>
                </w:rPrChange>
              </w:rPr>
            </w:pPr>
          </w:p>
        </w:tc>
        <w:tc>
          <w:tcPr>
            <w:tcW w:w="1080" w:type="dxa"/>
            <w:tcBorders>
              <w:top w:val="single" w:sz="4" w:space="0" w:color="auto"/>
              <w:left w:val="single" w:sz="4" w:space="0" w:color="auto"/>
              <w:bottom w:val="single" w:sz="4" w:space="0" w:color="auto"/>
              <w:right w:val="single" w:sz="4" w:space="0" w:color="auto"/>
            </w:tcBorders>
          </w:tcPr>
          <w:p w14:paraId="413B983B" w14:textId="77777777" w:rsidR="0033117E" w:rsidRPr="008D201D" w:rsidRDefault="0033117E" w:rsidP="00F92616">
            <w:pPr>
              <w:pStyle w:val="TableText"/>
              <w:rPr>
                <w:rFonts w:ascii="Arial" w:hAnsi="Arial" w:cs="Arial"/>
                <w:rPrChange w:id="63" w:author="John Zorich" w:date="2014-09-25T11:55:00Z">
                  <w:rPr/>
                </w:rPrChange>
              </w:rPr>
            </w:pPr>
          </w:p>
        </w:tc>
        <w:tc>
          <w:tcPr>
            <w:tcW w:w="4392" w:type="dxa"/>
            <w:tcBorders>
              <w:top w:val="single" w:sz="4" w:space="0" w:color="auto"/>
              <w:left w:val="single" w:sz="4" w:space="0" w:color="auto"/>
              <w:bottom w:val="single" w:sz="4" w:space="0" w:color="auto"/>
              <w:right w:val="single" w:sz="4" w:space="0" w:color="auto"/>
            </w:tcBorders>
          </w:tcPr>
          <w:p w14:paraId="264BE2D5" w14:textId="77777777" w:rsidR="0033117E" w:rsidRPr="008D201D" w:rsidRDefault="0033117E" w:rsidP="00F92616">
            <w:pPr>
              <w:pStyle w:val="TableText"/>
              <w:rPr>
                <w:rFonts w:ascii="Arial" w:hAnsi="Arial" w:cs="Arial"/>
                <w:rPrChange w:id="64" w:author="John Zorich" w:date="2014-09-25T11:55:00Z">
                  <w:rPr/>
                </w:rPrChange>
              </w:rPr>
            </w:pPr>
          </w:p>
        </w:tc>
        <w:tc>
          <w:tcPr>
            <w:tcW w:w="2329" w:type="dxa"/>
            <w:tcBorders>
              <w:top w:val="single" w:sz="4" w:space="0" w:color="auto"/>
              <w:left w:val="single" w:sz="4" w:space="0" w:color="auto"/>
              <w:bottom w:val="single" w:sz="4" w:space="0" w:color="auto"/>
              <w:right w:val="single" w:sz="4" w:space="0" w:color="auto"/>
            </w:tcBorders>
          </w:tcPr>
          <w:p w14:paraId="4849BF39" w14:textId="77777777" w:rsidR="0033117E" w:rsidRPr="008D201D" w:rsidRDefault="0033117E" w:rsidP="00F92616">
            <w:pPr>
              <w:pStyle w:val="TableText"/>
              <w:rPr>
                <w:rFonts w:ascii="Arial" w:hAnsi="Arial" w:cs="Arial"/>
                <w:rPrChange w:id="65" w:author="John Zorich" w:date="2014-09-25T11:55:00Z">
                  <w:rPr/>
                </w:rPrChange>
              </w:rPr>
            </w:pPr>
          </w:p>
        </w:tc>
      </w:tr>
      <w:tr w:rsidR="000D0186" w:rsidRPr="008D201D" w14:paraId="0CE2D2C4" w14:textId="77777777" w:rsidTr="001E650D">
        <w:trPr>
          <w:cantSplit/>
        </w:trPr>
        <w:tc>
          <w:tcPr>
            <w:tcW w:w="1728" w:type="dxa"/>
            <w:tcBorders>
              <w:top w:val="single" w:sz="4" w:space="0" w:color="auto"/>
              <w:left w:val="single" w:sz="4" w:space="0" w:color="auto"/>
              <w:bottom w:val="single" w:sz="4" w:space="0" w:color="auto"/>
              <w:right w:val="single" w:sz="4" w:space="0" w:color="auto"/>
            </w:tcBorders>
          </w:tcPr>
          <w:p w14:paraId="54F68887" w14:textId="77777777" w:rsidR="000D0186" w:rsidRPr="008D201D" w:rsidRDefault="000D0186" w:rsidP="000D0186">
            <w:pPr>
              <w:pStyle w:val="TableText"/>
              <w:rPr>
                <w:rFonts w:ascii="Arial" w:hAnsi="Arial" w:cs="Arial"/>
                <w:rPrChange w:id="66" w:author="John Zorich" w:date="2014-09-25T11:55:00Z">
                  <w:rPr/>
                </w:rPrChange>
              </w:rPr>
            </w:pPr>
          </w:p>
        </w:tc>
        <w:tc>
          <w:tcPr>
            <w:tcW w:w="1080" w:type="dxa"/>
            <w:tcBorders>
              <w:top w:val="single" w:sz="4" w:space="0" w:color="auto"/>
              <w:left w:val="single" w:sz="4" w:space="0" w:color="auto"/>
              <w:bottom w:val="single" w:sz="4" w:space="0" w:color="auto"/>
              <w:right w:val="single" w:sz="4" w:space="0" w:color="auto"/>
            </w:tcBorders>
          </w:tcPr>
          <w:p w14:paraId="10E0911E" w14:textId="77777777" w:rsidR="000D0186" w:rsidRPr="008D201D" w:rsidRDefault="000D0186" w:rsidP="00F92616">
            <w:pPr>
              <w:pStyle w:val="TableText"/>
              <w:rPr>
                <w:rFonts w:ascii="Arial" w:hAnsi="Arial" w:cs="Arial"/>
                <w:rPrChange w:id="67" w:author="John Zorich" w:date="2014-09-25T11:55:00Z">
                  <w:rPr/>
                </w:rPrChange>
              </w:rPr>
            </w:pPr>
          </w:p>
        </w:tc>
        <w:tc>
          <w:tcPr>
            <w:tcW w:w="4392" w:type="dxa"/>
            <w:tcBorders>
              <w:top w:val="single" w:sz="4" w:space="0" w:color="auto"/>
              <w:left w:val="single" w:sz="4" w:space="0" w:color="auto"/>
              <w:bottom w:val="single" w:sz="4" w:space="0" w:color="auto"/>
              <w:right w:val="single" w:sz="4" w:space="0" w:color="auto"/>
            </w:tcBorders>
          </w:tcPr>
          <w:p w14:paraId="122BD8DC" w14:textId="77777777" w:rsidR="000D0186" w:rsidRPr="008D201D" w:rsidRDefault="000D0186" w:rsidP="00F92616">
            <w:pPr>
              <w:pStyle w:val="TableText"/>
              <w:rPr>
                <w:rFonts w:ascii="Arial" w:hAnsi="Arial" w:cs="Arial"/>
                <w:rPrChange w:id="68" w:author="John Zorich" w:date="2014-09-25T11:55:00Z">
                  <w:rPr/>
                </w:rPrChange>
              </w:rPr>
            </w:pPr>
          </w:p>
        </w:tc>
        <w:tc>
          <w:tcPr>
            <w:tcW w:w="2329" w:type="dxa"/>
            <w:tcBorders>
              <w:top w:val="single" w:sz="4" w:space="0" w:color="auto"/>
              <w:left w:val="single" w:sz="4" w:space="0" w:color="auto"/>
              <w:bottom w:val="single" w:sz="4" w:space="0" w:color="auto"/>
              <w:right w:val="single" w:sz="4" w:space="0" w:color="auto"/>
            </w:tcBorders>
          </w:tcPr>
          <w:p w14:paraId="372B22CD" w14:textId="77777777" w:rsidR="000D0186" w:rsidRPr="008D201D" w:rsidRDefault="000D0186" w:rsidP="00F92616">
            <w:pPr>
              <w:pStyle w:val="TableText"/>
              <w:rPr>
                <w:rFonts w:ascii="Arial" w:hAnsi="Arial" w:cs="Arial"/>
                <w:rPrChange w:id="69" w:author="John Zorich" w:date="2014-09-25T11:55:00Z">
                  <w:rPr/>
                </w:rPrChange>
              </w:rPr>
            </w:pPr>
          </w:p>
        </w:tc>
      </w:tr>
    </w:tbl>
    <w:p w14:paraId="74BC56D5" w14:textId="77777777" w:rsidR="00F92616" w:rsidRDefault="00F92616" w:rsidP="00F92616"/>
    <w:p w14:paraId="785C1AF8" w14:textId="77777777" w:rsidR="00F92616" w:rsidRDefault="00F92616" w:rsidP="00F92616">
      <w:r>
        <w:br w:type="page"/>
      </w:r>
    </w:p>
    <w:p w14:paraId="00838406" w14:textId="77777777" w:rsidR="00F92616" w:rsidRPr="008D201D" w:rsidRDefault="00F92616" w:rsidP="00F92616">
      <w:pPr>
        <w:jc w:val="center"/>
        <w:rPr>
          <w:sz w:val="28"/>
          <w:rPrChange w:id="70" w:author="John Zorich" w:date="2014-09-25T11:56:00Z">
            <w:rPr/>
          </w:rPrChange>
        </w:rPr>
      </w:pPr>
      <w:r w:rsidRPr="008D201D">
        <w:rPr>
          <w:b/>
          <w:sz w:val="28"/>
          <w:rPrChange w:id="71" w:author="John Zorich" w:date="2014-09-25T11:56:00Z">
            <w:rPr>
              <w:b/>
            </w:rPr>
          </w:rPrChange>
        </w:rPr>
        <w:lastRenderedPageBreak/>
        <w:t>Table of Contents</w:t>
      </w:r>
    </w:p>
    <w:bookmarkStart w:id="72" w:name="_GoBack"/>
    <w:p w14:paraId="4851B2CB" w14:textId="77777777" w:rsidR="005F6795" w:rsidRPr="005F6795" w:rsidRDefault="004C27FE">
      <w:pPr>
        <w:pStyle w:val="TOC1"/>
        <w:rPr>
          <w:ins w:id="73" w:author="John Zorich" w:date="2014-09-25T12:22:00Z"/>
          <w:rFonts w:ascii="Times New Roman" w:eastAsiaTheme="minorEastAsia" w:hAnsi="Times New Roman"/>
          <w:b w:val="0"/>
          <w:szCs w:val="22"/>
          <w:rPrChange w:id="74" w:author="John Zorich" w:date="2014-09-25T12:22:00Z">
            <w:rPr>
              <w:ins w:id="75" w:author="John Zorich" w:date="2014-09-25T12:22:00Z"/>
              <w:rFonts w:asciiTheme="minorHAnsi" w:eastAsiaTheme="minorEastAsia" w:hAnsiTheme="minorHAnsi" w:cstheme="minorBidi"/>
              <w:b w:val="0"/>
              <w:szCs w:val="22"/>
            </w:rPr>
          </w:rPrChange>
        </w:rPr>
      </w:pPr>
      <w:r w:rsidRPr="005F6795">
        <w:rPr>
          <w:rFonts w:ascii="Times New Roman" w:hAnsi="Times New Roman"/>
          <w:color w:val="000000"/>
          <w:rPrChange w:id="76" w:author="John Zorich" w:date="2014-09-25T12:22:00Z">
            <w:rPr>
              <w:rFonts w:ascii="Calibri" w:eastAsia="SimSun" w:hAnsi="Calibri"/>
              <w:b w:val="0"/>
              <w:noProof w:val="0"/>
              <w:color w:val="548DD4"/>
              <w:szCs w:val="22"/>
            </w:rPr>
          </w:rPrChange>
        </w:rPr>
        <w:fldChar w:fldCharType="begin"/>
      </w:r>
      <w:r w:rsidR="00F92616" w:rsidRPr="005F6795">
        <w:rPr>
          <w:rFonts w:ascii="Times New Roman" w:hAnsi="Times New Roman"/>
          <w:rPrChange w:id="77" w:author="John Zorich" w:date="2014-09-25T12:22:00Z">
            <w:rPr>
              <w:rFonts w:ascii="Times New Roman" w:hAnsi="Times New Roman"/>
            </w:rPr>
          </w:rPrChange>
        </w:rPr>
        <w:instrText xml:space="preserve"> TOC \o "1-3" \h \z \u </w:instrText>
      </w:r>
      <w:r w:rsidRPr="005F6795">
        <w:rPr>
          <w:rFonts w:ascii="Times New Roman" w:hAnsi="Times New Roman"/>
          <w:color w:val="000000"/>
          <w:rPrChange w:id="78" w:author="John Zorich" w:date="2014-09-25T12:22:00Z">
            <w:rPr>
              <w:rFonts w:ascii="Calibri" w:eastAsia="SimSun" w:hAnsi="Calibri"/>
              <w:b w:val="0"/>
              <w:noProof w:val="0"/>
              <w:color w:val="548DD4"/>
              <w:szCs w:val="22"/>
            </w:rPr>
          </w:rPrChange>
        </w:rPr>
        <w:fldChar w:fldCharType="separate"/>
      </w:r>
      <w:ins w:id="79" w:author="John Zorich" w:date="2014-09-25T12:22:00Z">
        <w:r w:rsidR="005F6795" w:rsidRPr="005F6795">
          <w:rPr>
            <w:rStyle w:val="Hyperlink"/>
            <w:rFonts w:ascii="Times New Roman" w:hAnsi="Times New Roman"/>
            <w:rPrChange w:id="80" w:author="John Zorich" w:date="2014-09-25T12:22:00Z">
              <w:rPr>
                <w:rStyle w:val="Hyperlink"/>
              </w:rPr>
            </w:rPrChange>
          </w:rPr>
          <w:fldChar w:fldCharType="begin"/>
        </w:r>
        <w:r w:rsidR="005F6795" w:rsidRPr="005F6795">
          <w:rPr>
            <w:rStyle w:val="Hyperlink"/>
            <w:rFonts w:ascii="Times New Roman" w:hAnsi="Times New Roman"/>
            <w:rPrChange w:id="81" w:author="John Zorich" w:date="2014-09-25T12:22:00Z">
              <w:rPr>
                <w:rStyle w:val="Hyperlink"/>
              </w:rPr>
            </w:rPrChange>
          </w:rPr>
          <w:instrText xml:space="preserve"> </w:instrText>
        </w:r>
        <w:r w:rsidR="005F6795" w:rsidRPr="005F6795">
          <w:rPr>
            <w:rFonts w:ascii="Times New Roman" w:hAnsi="Times New Roman"/>
            <w:rPrChange w:id="82" w:author="John Zorich" w:date="2014-09-25T12:22:00Z">
              <w:rPr/>
            </w:rPrChange>
          </w:rPr>
          <w:instrText>HYPERLINK \l "_Toc399411091"</w:instrText>
        </w:r>
        <w:r w:rsidR="005F6795" w:rsidRPr="005F6795">
          <w:rPr>
            <w:rStyle w:val="Hyperlink"/>
            <w:rFonts w:ascii="Times New Roman" w:hAnsi="Times New Roman"/>
            <w:rPrChange w:id="83" w:author="John Zorich" w:date="2014-09-25T12:22:00Z">
              <w:rPr>
                <w:rStyle w:val="Hyperlink"/>
              </w:rPr>
            </w:rPrChange>
          </w:rPr>
          <w:instrText xml:space="preserve"> </w:instrText>
        </w:r>
        <w:r w:rsidR="005F6795" w:rsidRPr="005F6795">
          <w:rPr>
            <w:rStyle w:val="Hyperlink"/>
            <w:rFonts w:ascii="Times New Roman" w:hAnsi="Times New Roman"/>
            <w:rPrChange w:id="84" w:author="John Zorich" w:date="2014-09-25T12:22:00Z">
              <w:rPr>
                <w:rStyle w:val="Hyperlink"/>
              </w:rPr>
            </w:rPrChange>
          </w:rPr>
        </w:r>
        <w:r w:rsidR="005F6795" w:rsidRPr="005F6795">
          <w:rPr>
            <w:rStyle w:val="Hyperlink"/>
            <w:rFonts w:ascii="Times New Roman" w:hAnsi="Times New Roman"/>
            <w:rPrChange w:id="85" w:author="John Zorich" w:date="2014-09-25T12:22:00Z">
              <w:rPr>
                <w:rStyle w:val="Hyperlink"/>
              </w:rPr>
            </w:rPrChange>
          </w:rPr>
          <w:fldChar w:fldCharType="separate"/>
        </w:r>
        <w:r w:rsidR="005F6795" w:rsidRPr="005F6795">
          <w:rPr>
            <w:rStyle w:val="Hyperlink"/>
            <w:rFonts w:ascii="Times New Roman" w:hAnsi="Times New Roman"/>
            <w:rPrChange w:id="86" w:author="John Zorich" w:date="2014-09-25T12:22:00Z">
              <w:rPr>
                <w:rStyle w:val="Hyperlink"/>
              </w:rPr>
            </w:rPrChange>
          </w:rPr>
          <w:t>1.</w:t>
        </w:r>
        <w:r w:rsidR="005F6795" w:rsidRPr="005F6795">
          <w:rPr>
            <w:rFonts w:ascii="Times New Roman" w:eastAsiaTheme="minorEastAsia" w:hAnsi="Times New Roman"/>
            <w:b w:val="0"/>
            <w:szCs w:val="22"/>
            <w:rPrChange w:id="87" w:author="John Zorich" w:date="2014-09-25T12:22:00Z">
              <w:rPr>
                <w:rFonts w:asciiTheme="minorHAnsi" w:eastAsiaTheme="minorEastAsia" w:hAnsiTheme="minorHAnsi" w:cstheme="minorBidi"/>
                <w:b w:val="0"/>
                <w:szCs w:val="22"/>
              </w:rPr>
            </w:rPrChange>
          </w:rPr>
          <w:tab/>
        </w:r>
        <w:r w:rsidR="005F6795" w:rsidRPr="005F6795">
          <w:rPr>
            <w:rStyle w:val="Hyperlink"/>
            <w:rFonts w:ascii="Times New Roman" w:hAnsi="Times New Roman"/>
            <w:rPrChange w:id="88" w:author="John Zorich" w:date="2014-09-25T12:22:00Z">
              <w:rPr>
                <w:rStyle w:val="Hyperlink"/>
              </w:rPr>
            </w:rPrChange>
          </w:rPr>
          <w:t>Emergency Department Integration Software</w:t>
        </w:r>
        <w:r w:rsidR="005F6795" w:rsidRPr="005F6795">
          <w:rPr>
            <w:rFonts w:ascii="Times New Roman" w:hAnsi="Times New Roman"/>
            <w:webHidden/>
            <w:rPrChange w:id="89" w:author="John Zorich" w:date="2014-09-25T12:22:00Z">
              <w:rPr>
                <w:webHidden/>
              </w:rPr>
            </w:rPrChange>
          </w:rPr>
          <w:tab/>
        </w:r>
        <w:r w:rsidR="005F6795" w:rsidRPr="005F6795">
          <w:rPr>
            <w:rFonts w:ascii="Times New Roman" w:hAnsi="Times New Roman"/>
            <w:webHidden/>
            <w:rPrChange w:id="90" w:author="John Zorich" w:date="2014-09-25T12:22:00Z">
              <w:rPr>
                <w:webHidden/>
              </w:rPr>
            </w:rPrChange>
          </w:rPr>
          <w:fldChar w:fldCharType="begin"/>
        </w:r>
        <w:r w:rsidR="005F6795" w:rsidRPr="005F6795">
          <w:rPr>
            <w:rFonts w:ascii="Times New Roman" w:hAnsi="Times New Roman"/>
            <w:webHidden/>
            <w:rPrChange w:id="91" w:author="John Zorich" w:date="2014-09-25T12:22:00Z">
              <w:rPr>
                <w:webHidden/>
              </w:rPr>
            </w:rPrChange>
          </w:rPr>
          <w:instrText xml:space="preserve"> PAGEREF _Toc399411091 \h </w:instrText>
        </w:r>
        <w:r w:rsidR="005F6795" w:rsidRPr="005F6795">
          <w:rPr>
            <w:rFonts w:ascii="Times New Roman" w:hAnsi="Times New Roman"/>
            <w:webHidden/>
            <w:rPrChange w:id="92" w:author="John Zorich" w:date="2014-09-25T12:22:00Z">
              <w:rPr>
                <w:webHidden/>
              </w:rPr>
            </w:rPrChange>
          </w:rPr>
        </w:r>
      </w:ins>
      <w:r w:rsidR="005F6795" w:rsidRPr="005F6795">
        <w:rPr>
          <w:rFonts w:ascii="Times New Roman" w:hAnsi="Times New Roman"/>
          <w:webHidden/>
          <w:rPrChange w:id="93" w:author="John Zorich" w:date="2014-09-25T12:22:00Z">
            <w:rPr>
              <w:webHidden/>
            </w:rPr>
          </w:rPrChange>
        </w:rPr>
        <w:fldChar w:fldCharType="separate"/>
      </w:r>
      <w:ins w:id="94" w:author="John Zorich" w:date="2014-09-25T12:22:00Z">
        <w:r w:rsidR="005F6795" w:rsidRPr="005F6795">
          <w:rPr>
            <w:rFonts w:ascii="Times New Roman" w:hAnsi="Times New Roman"/>
            <w:webHidden/>
            <w:rPrChange w:id="95" w:author="John Zorich" w:date="2014-09-25T12:22:00Z">
              <w:rPr>
                <w:webHidden/>
              </w:rPr>
            </w:rPrChange>
          </w:rPr>
          <w:t>1</w:t>
        </w:r>
        <w:r w:rsidR="005F6795" w:rsidRPr="005F6795">
          <w:rPr>
            <w:rFonts w:ascii="Times New Roman" w:hAnsi="Times New Roman"/>
            <w:webHidden/>
            <w:rPrChange w:id="96" w:author="John Zorich" w:date="2014-09-25T12:22:00Z">
              <w:rPr>
                <w:webHidden/>
              </w:rPr>
            </w:rPrChange>
          </w:rPr>
          <w:fldChar w:fldCharType="end"/>
        </w:r>
        <w:r w:rsidR="005F6795" w:rsidRPr="005F6795">
          <w:rPr>
            <w:rStyle w:val="Hyperlink"/>
            <w:rFonts w:ascii="Times New Roman" w:hAnsi="Times New Roman"/>
            <w:rPrChange w:id="97" w:author="John Zorich" w:date="2014-09-25T12:22:00Z">
              <w:rPr>
                <w:rStyle w:val="Hyperlink"/>
              </w:rPr>
            </w:rPrChange>
          </w:rPr>
          <w:fldChar w:fldCharType="end"/>
        </w:r>
      </w:ins>
    </w:p>
    <w:p w14:paraId="0144DF8E" w14:textId="77777777" w:rsidR="005F6795" w:rsidRPr="005F6795" w:rsidRDefault="005F6795">
      <w:pPr>
        <w:pStyle w:val="TOC2"/>
        <w:rPr>
          <w:ins w:id="98" w:author="John Zorich" w:date="2014-09-25T12:22:00Z"/>
          <w:rFonts w:ascii="Times New Roman" w:eastAsiaTheme="minorEastAsia" w:hAnsi="Times New Roman"/>
          <w:sz w:val="22"/>
          <w:szCs w:val="22"/>
          <w:rPrChange w:id="99" w:author="John Zorich" w:date="2014-09-25T12:22:00Z">
            <w:rPr>
              <w:ins w:id="100" w:author="John Zorich" w:date="2014-09-25T12:22:00Z"/>
              <w:rFonts w:asciiTheme="minorHAnsi" w:eastAsiaTheme="minorEastAsia" w:hAnsiTheme="minorHAnsi" w:cstheme="minorBidi"/>
              <w:sz w:val="22"/>
              <w:szCs w:val="22"/>
            </w:rPr>
          </w:rPrChange>
        </w:rPr>
      </w:pPr>
      <w:ins w:id="101" w:author="John Zorich" w:date="2014-09-25T12:22:00Z">
        <w:r w:rsidRPr="005F6795">
          <w:rPr>
            <w:rStyle w:val="Hyperlink"/>
            <w:rFonts w:ascii="Times New Roman" w:hAnsi="Times New Roman"/>
            <w:rPrChange w:id="102" w:author="John Zorich" w:date="2014-09-25T12:22:00Z">
              <w:rPr>
                <w:rStyle w:val="Hyperlink"/>
              </w:rPr>
            </w:rPrChange>
          </w:rPr>
          <w:fldChar w:fldCharType="begin"/>
        </w:r>
        <w:r w:rsidRPr="005F6795">
          <w:rPr>
            <w:rStyle w:val="Hyperlink"/>
            <w:rFonts w:ascii="Times New Roman" w:hAnsi="Times New Roman"/>
            <w:rPrChange w:id="103" w:author="John Zorich" w:date="2014-09-25T12:22:00Z">
              <w:rPr>
                <w:rStyle w:val="Hyperlink"/>
              </w:rPr>
            </w:rPrChange>
          </w:rPr>
          <w:instrText xml:space="preserve"> </w:instrText>
        </w:r>
        <w:r w:rsidRPr="005F6795">
          <w:rPr>
            <w:rFonts w:ascii="Times New Roman" w:hAnsi="Times New Roman"/>
            <w:rPrChange w:id="104" w:author="John Zorich" w:date="2014-09-25T12:22:00Z">
              <w:rPr/>
            </w:rPrChange>
          </w:rPr>
          <w:instrText>HYPERLINK \l "_Toc399411092"</w:instrText>
        </w:r>
        <w:r w:rsidRPr="005F6795">
          <w:rPr>
            <w:rStyle w:val="Hyperlink"/>
            <w:rFonts w:ascii="Times New Roman" w:hAnsi="Times New Roman"/>
            <w:rPrChange w:id="105" w:author="John Zorich" w:date="2014-09-25T12:22:00Z">
              <w:rPr>
                <w:rStyle w:val="Hyperlink"/>
              </w:rPr>
            </w:rPrChange>
          </w:rPr>
          <w:instrText xml:space="preserve"> </w:instrText>
        </w:r>
        <w:r w:rsidRPr="005F6795">
          <w:rPr>
            <w:rStyle w:val="Hyperlink"/>
            <w:rFonts w:ascii="Times New Roman" w:hAnsi="Times New Roman"/>
            <w:rPrChange w:id="106" w:author="John Zorich" w:date="2014-09-25T12:22:00Z">
              <w:rPr>
                <w:rStyle w:val="Hyperlink"/>
              </w:rPr>
            </w:rPrChange>
          </w:rPr>
        </w:r>
        <w:r w:rsidRPr="005F6795">
          <w:rPr>
            <w:rStyle w:val="Hyperlink"/>
            <w:rFonts w:ascii="Times New Roman" w:hAnsi="Times New Roman"/>
            <w:rPrChange w:id="107" w:author="John Zorich" w:date="2014-09-25T12:22:00Z">
              <w:rPr>
                <w:rStyle w:val="Hyperlink"/>
              </w:rPr>
            </w:rPrChange>
          </w:rPr>
          <w:fldChar w:fldCharType="separate"/>
        </w:r>
        <w:r w:rsidRPr="005F6795">
          <w:rPr>
            <w:rStyle w:val="Hyperlink"/>
            <w:rFonts w:ascii="Times New Roman" w:hAnsi="Times New Roman"/>
            <w:rPrChange w:id="108" w:author="John Zorich" w:date="2014-09-25T12:22:00Z">
              <w:rPr>
                <w:rStyle w:val="Hyperlink"/>
              </w:rPr>
            </w:rPrChange>
          </w:rPr>
          <w:t>1.1.</w:t>
        </w:r>
        <w:r w:rsidRPr="005F6795">
          <w:rPr>
            <w:rFonts w:ascii="Times New Roman" w:eastAsiaTheme="minorEastAsia" w:hAnsi="Times New Roman"/>
            <w:sz w:val="22"/>
            <w:szCs w:val="22"/>
            <w:rPrChange w:id="109" w:author="John Zorich" w:date="2014-09-25T12:22:00Z">
              <w:rPr>
                <w:rFonts w:asciiTheme="minorHAnsi" w:eastAsiaTheme="minorEastAsia" w:hAnsiTheme="minorHAnsi" w:cstheme="minorBidi"/>
                <w:sz w:val="22"/>
                <w:szCs w:val="22"/>
              </w:rPr>
            </w:rPrChange>
          </w:rPr>
          <w:tab/>
        </w:r>
        <w:r w:rsidRPr="005F6795">
          <w:rPr>
            <w:rStyle w:val="Hyperlink"/>
            <w:rFonts w:ascii="Times New Roman" w:hAnsi="Times New Roman"/>
            <w:rPrChange w:id="110" w:author="John Zorich" w:date="2014-09-25T12:22:00Z">
              <w:rPr>
                <w:rStyle w:val="Hyperlink"/>
              </w:rPr>
            </w:rPrChange>
          </w:rPr>
          <w:t>Introduction</w:t>
        </w:r>
        <w:r w:rsidRPr="005F6795">
          <w:rPr>
            <w:rFonts w:ascii="Times New Roman" w:hAnsi="Times New Roman"/>
            <w:webHidden/>
            <w:rPrChange w:id="111" w:author="John Zorich" w:date="2014-09-25T12:22:00Z">
              <w:rPr>
                <w:webHidden/>
              </w:rPr>
            </w:rPrChange>
          </w:rPr>
          <w:tab/>
        </w:r>
        <w:r w:rsidRPr="005F6795">
          <w:rPr>
            <w:rFonts w:ascii="Times New Roman" w:hAnsi="Times New Roman"/>
            <w:webHidden/>
            <w:rPrChange w:id="112" w:author="John Zorich" w:date="2014-09-25T12:22:00Z">
              <w:rPr>
                <w:webHidden/>
              </w:rPr>
            </w:rPrChange>
          </w:rPr>
          <w:fldChar w:fldCharType="begin"/>
        </w:r>
        <w:r w:rsidRPr="005F6795">
          <w:rPr>
            <w:rFonts w:ascii="Times New Roman" w:hAnsi="Times New Roman"/>
            <w:webHidden/>
            <w:rPrChange w:id="113" w:author="John Zorich" w:date="2014-09-25T12:22:00Z">
              <w:rPr>
                <w:webHidden/>
              </w:rPr>
            </w:rPrChange>
          </w:rPr>
          <w:instrText xml:space="preserve"> PAGEREF _Toc399411092 \h </w:instrText>
        </w:r>
        <w:r w:rsidRPr="005F6795">
          <w:rPr>
            <w:rFonts w:ascii="Times New Roman" w:hAnsi="Times New Roman"/>
            <w:webHidden/>
            <w:rPrChange w:id="114" w:author="John Zorich" w:date="2014-09-25T12:22:00Z">
              <w:rPr>
                <w:webHidden/>
              </w:rPr>
            </w:rPrChange>
          </w:rPr>
        </w:r>
      </w:ins>
      <w:r w:rsidRPr="005F6795">
        <w:rPr>
          <w:rFonts w:ascii="Times New Roman" w:hAnsi="Times New Roman"/>
          <w:webHidden/>
          <w:rPrChange w:id="115" w:author="John Zorich" w:date="2014-09-25T12:22:00Z">
            <w:rPr>
              <w:webHidden/>
            </w:rPr>
          </w:rPrChange>
        </w:rPr>
        <w:fldChar w:fldCharType="separate"/>
      </w:r>
      <w:ins w:id="116" w:author="John Zorich" w:date="2014-09-25T12:22:00Z">
        <w:r w:rsidRPr="005F6795">
          <w:rPr>
            <w:rFonts w:ascii="Times New Roman" w:hAnsi="Times New Roman"/>
            <w:webHidden/>
            <w:rPrChange w:id="117" w:author="John Zorich" w:date="2014-09-25T12:22:00Z">
              <w:rPr>
                <w:webHidden/>
              </w:rPr>
            </w:rPrChange>
          </w:rPr>
          <w:t>1</w:t>
        </w:r>
        <w:r w:rsidRPr="005F6795">
          <w:rPr>
            <w:rFonts w:ascii="Times New Roman" w:hAnsi="Times New Roman"/>
            <w:webHidden/>
            <w:rPrChange w:id="118" w:author="John Zorich" w:date="2014-09-25T12:22:00Z">
              <w:rPr>
                <w:webHidden/>
              </w:rPr>
            </w:rPrChange>
          </w:rPr>
          <w:fldChar w:fldCharType="end"/>
        </w:r>
        <w:r w:rsidRPr="005F6795">
          <w:rPr>
            <w:rStyle w:val="Hyperlink"/>
            <w:rFonts w:ascii="Times New Roman" w:hAnsi="Times New Roman"/>
            <w:rPrChange w:id="119" w:author="John Zorich" w:date="2014-09-25T12:22:00Z">
              <w:rPr>
                <w:rStyle w:val="Hyperlink"/>
              </w:rPr>
            </w:rPrChange>
          </w:rPr>
          <w:fldChar w:fldCharType="end"/>
        </w:r>
      </w:ins>
    </w:p>
    <w:p w14:paraId="4A40FAD7" w14:textId="77777777" w:rsidR="005F6795" w:rsidRPr="005F6795" w:rsidRDefault="005F6795">
      <w:pPr>
        <w:pStyle w:val="TOC2"/>
        <w:rPr>
          <w:ins w:id="120" w:author="John Zorich" w:date="2014-09-25T12:22:00Z"/>
          <w:rFonts w:ascii="Times New Roman" w:eastAsiaTheme="minorEastAsia" w:hAnsi="Times New Roman"/>
          <w:sz w:val="22"/>
          <w:szCs w:val="22"/>
          <w:rPrChange w:id="121" w:author="John Zorich" w:date="2014-09-25T12:22:00Z">
            <w:rPr>
              <w:ins w:id="122" w:author="John Zorich" w:date="2014-09-25T12:22:00Z"/>
              <w:rFonts w:asciiTheme="minorHAnsi" w:eastAsiaTheme="minorEastAsia" w:hAnsiTheme="minorHAnsi" w:cstheme="minorBidi"/>
              <w:sz w:val="22"/>
              <w:szCs w:val="22"/>
            </w:rPr>
          </w:rPrChange>
        </w:rPr>
      </w:pPr>
      <w:ins w:id="123" w:author="John Zorich" w:date="2014-09-25T12:22:00Z">
        <w:r w:rsidRPr="005F6795">
          <w:rPr>
            <w:rStyle w:val="Hyperlink"/>
            <w:rFonts w:ascii="Times New Roman" w:hAnsi="Times New Roman"/>
            <w:rPrChange w:id="124" w:author="John Zorich" w:date="2014-09-25T12:22:00Z">
              <w:rPr>
                <w:rStyle w:val="Hyperlink"/>
              </w:rPr>
            </w:rPrChange>
          </w:rPr>
          <w:fldChar w:fldCharType="begin"/>
        </w:r>
        <w:r w:rsidRPr="005F6795">
          <w:rPr>
            <w:rStyle w:val="Hyperlink"/>
            <w:rFonts w:ascii="Times New Roman" w:hAnsi="Times New Roman"/>
            <w:rPrChange w:id="125" w:author="John Zorich" w:date="2014-09-25T12:22:00Z">
              <w:rPr>
                <w:rStyle w:val="Hyperlink"/>
              </w:rPr>
            </w:rPrChange>
          </w:rPr>
          <w:instrText xml:space="preserve"> </w:instrText>
        </w:r>
        <w:r w:rsidRPr="005F6795">
          <w:rPr>
            <w:rFonts w:ascii="Times New Roman" w:hAnsi="Times New Roman"/>
            <w:rPrChange w:id="126" w:author="John Zorich" w:date="2014-09-25T12:22:00Z">
              <w:rPr/>
            </w:rPrChange>
          </w:rPr>
          <w:instrText>HYPERLINK \l "_Toc399411093"</w:instrText>
        </w:r>
        <w:r w:rsidRPr="005F6795">
          <w:rPr>
            <w:rStyle w:val="Hyperlink"/>
            <w:rFonts w:ascii="Times New Roman" w:hAnsi="Times New Roman"/>
            <w:rPrChange w:id="127" w:author="John Zorich" w:date="2014-09-25T12:22:00Z">
              <w:rPr>
                <w:rStyle w:val="Hyperlink"/>
              </w:rPr>
            </w:rPrChange>
          </w:rPr>
          <w:instrText xml:space="preserve"> </w:instrText>
        </w:r>
        <w:r w:rsidRPr="005F6795">
          <w:rPr>
            <w:rStyle w:val="Hyperlink"/>
            <w:rFonts w:ascii="Times New Roman" w:hAnsi="Times New Roman"/>
            <w:rPrChange w:id="128" w:author="John Zorich" w:date="2014-09-25T12:22:00Z">
              <w:rPr>
                <w:rStyle w:val="Hyperlink"/>
              </w:rPr>
            </w:rPrChange>
          </w:rPr>
        </w:r>
        <w:r w:rsidRPr="005F6795">
          <w:rPr>
            <w:rStyle w:val="Hyperlink"/>
            <w:rFonts w:ascii="Times New Roman" w:hAnsi="Times New Roman"/>
            <w:rPrChange w:id="129" w:author="John Zorich" w:date="2014-09-25T12:22:00Z">
              <w:rPr>
                <w:rStyle w:val="Hyperlink"/>
              </w:rPr>
            </w:rPrChange>
          </w:rPr>
          <w:fldChar w:fldCharType="separate"/>
        </w:r>
        <w:r w:rsidRPr="005F6795">
          <w:rPr>
            <w:rStyle w:val="Hyperlink"/>
            <w:rFonts w:ascii="Times New Roman" w:hAnsi="Times New Roman"/>
            <w:rPrChange w:id="130" w:author="John Zorich" w:date="2014-09-25T12:22:00Z">
              <w:rPr>
                <w:rStyle w:val="Hyperlink"/>
              </w:rPr>
            </w:rPrChange>
          </w:rPr>
          <w:t>1.2.</w:t>
        </w:r>
        <w:r w:rsidRPr="005F6795">
          <w:rPr>
            <w:rFonts w:ascii="Times New Roman" w:eastAsiaTheme="minorEastAsia" w:hAnsi="Times New Roman"/>
            <w:sz w:val="22"/>
            <w:szCs w:val="22"/>
            <w:rPrChange w:id="131" w:author="John Zorich" w:date="2014-09-25T12:22:00Z">
              <w:rPr>
                <w:rFonts w:asciiTheme="minorHAnsi" w:eastAsiaTheme="minorEastAsia" w:hAnsiTheme="minorHAnsi" w:cstheme="minorBidi"/>
                <w:sz w:val="22"/>
                <w:szCs w:val="22"/>
              </w:rPr>
            </w:rPrChange>
          </w:rPr>
          <w:tab/>
        </w:r>
        <w:r w:rsidRPr="005F6795">
          <w:rPr>
            <w:rStyle w:val="Hyperlink"/>
            <w:rFonts w:ascii="Times New Roman" w:hAnsi="Times New Roman"/>
            <w:rPrChange w:id="132" w:author="John Zorich" w:date="2014-09-25T12:22:00Z">
              <w:rPr>
                <w:rStyle w:val="Hyperlink"/>
              </w:rPr>
            </w:rPrChange>
          </w:rPr>
          <w:t>About this Guide</w:t>
        </w:r>
        <w:r w:rsidRPr="005F6795">
          <w:rPr>
            <w:rFonts w:ascii="Times New Roman" w:hAnsi="Times New Roman"/>
            <w:webHidden/>
            <w:rPrChange w:id="133" w:author="John Zorich" w:date="2014-09-25T12:22:00Z">
              <w:rPr>
                <w:webHidden/>
              </w:rPr>
            </w:rPrChange>
          </w:rPr>
          <w:tab/>
        </w:r>
        <w:r w:rsidRPr="005F6795">
          <w:rPr>
            <w:rFonts w:ascii="Times New Roman" w:hAnsi="Times New Roman"/>
            <w:webHidden/>
            <w:rPrChange w:id="134" w:author="John Zorich" w:date="2014-09-25T12:22:00Z">
              <w:rPr>
                <w:webHidden/>
              </w:rPr>
            </w:rPrChange>
          </w:rPr>
          <w:fldChar w:fldCharType="begin"/>
        </w:r>
        <w:r w:rsidRPr="005F6795">
          <w:rPr>
            <w:rFonts w:ascii="Times New Roman" w:hAnsi="Times New Roman"/>
            <w:webHidden/>
            <w:rPrChange w:id="135" w:author="John Zorich" w:date="2014-09-25T12:22:00Z">
              <w:rPr>
                <w:webHidden/>
              </w:rPr>
            </w:rPrChange>
          </w:rPr>
          <w:instrText xml:space="preserve"> PAGEREF _Toc399411093 \h </w:instrText>
        </w:r>
        <w:r w:rsidRPr="005F6795">
          <w:rPr>
            <w:rFonts w:ascii="Times New Roman" w:hAnsi="Times New Roman"/>
            <w:webHidden/>
            <w:rPrChange w:id="136" w:author="John Zorich" w:date="2014-09-25T12:22:00Z">
              <w:rPr>
                <w:webHidden/>
              </w:rPr>
            </w:rPrChange>
          </w:rPr>
        </w:r>
      </w:ins>
      <w:r w:rsidRPr="005F6795">
        <w:rPr>
          <w:rFonts w:ascii="Times New Roman" w:hAnsi="Times New Roman"/>
          <w:webHidden/>
          <w:rPrChange w:id="137" w:author="John Zorich" w:date="2014-09-25T12:22:00Z">
            <w:rPr>
              <w:webHidden/>
            </w:rPr>
          </w:rPrChange>
        </w:rPr>
        <w:fldChar w:fldCharType="separate"/>
      </w:r>
      <w:ins w:id="138" w:author="John Zorich" w:date="2014-09-25T12:22:00Z">
        <w:r w:rsidRPr="005F6795">
          <w:rPr>
            <w:rFonts w:ascii="Times New Roman" w:hAnsi="Times New Roman"/>
            <w:webHidden/>
            <w:rPrChange w:id="139" w:author="John Zorich" w:date="2014-09-25T12:22:00Z">
              <w:rPr>
                <w:webHidden/>
              </w:rPr>
            </w:rPrChange>
          </w:rPr>
          <w:t>1</w:t>
        </w:r>
        <w:r w:rsidRPr="005F6795">
          <w:rPr>
            <w:rFonts w:ascii="Times New Roman" w:hAnsi="Times New Roman"/>
            <w:webHidden/>
            <w:rPrChange w:id="140" w:author="John Zorich" w:date="2014-09-25T12:22:00Z">
              <w:rPr>
                <w:webHidden/>
              </w:rPr>
            </w:rPrChange>
          </w:rPr>
          <w:fldChar w:fldCharType="end"/>
        </w:r>
        <w:r w:rsidRPr="005F6795">
          <w:rPr>
            <w:rStyle w:val="Hyperlink"/>
            <w:rFonts w:ascii="Times New Roman" w:hAnsi="Times New Roman"/>
            <w:rPrChange w:id="141" w:author="John Zorich" w:date="2014-09-25T12:22:00Z">
              <w:rPr>
                <w:rStyle w:val="Hyperlink"/>
              </w:rPr>
            </w:rPrChange>
          </w:rPr>
          <w:fldChar w:fldCharType="end"/>
        </w:r>
      </w:ins>
    </w:p>
    <w:p w14:paraId="39E3E30C" w14:textId="77777777" w:rsidR="005F6795" w:rsidRPr="005F6795" w:rsidRDefault="005F6795">
      <w:pPr>
        <w:pStyle w:val="TOC2"/>
        <w:rPr>
          <w:ins w:id="142" w:author="John Zorich" w:date="2014-09-25T12:22:00Z"/>
          <w:rFonts w:ascii="Times New Roman" w:eastAsiaTheme="minorEastAsia" w:hAnsi="Times New Roman"/>
          <w:sz w:val="22"/>
          <w:szCs w:val="22"/>
          <w:rPrChange w:id="143" w:author="John Zorich" w:date="2014-09-25T12:22:00Z">
            <w:rPr>
              <w:ins w:id="144" w:author="John Zorich" w:date="2014-09-25T12:22:00Z"/>
              <w:rFonts w:asciiTheme="minorHAnsi" w:eastAsiaTheme="minorEastAsia" w:hAnsiTheme="minorHAnsi" w:cstheme="minorBidi"/>
              <w:sz w:val="22"/>
              <w:szCs w:val="22"/>
            </w:rPr>
          </w:rPrChange>
        </w:rPr>
      </w:pPr>
      <w:ins w:id="145" w:author="John Zorich" w:date="2014-09-25T12:22:00Z">
        <w:r w:rsidRPr="005F6795">
          <w:rPr>
            <w:rStyle w:val="Hyperlink"/>
            <w:rFonts w:ascii="Times New Roman" w:hAnsi="Times New Roman"/>
            <w:rPrChange w:id="146" w:author="John Zorich" w:date="2014-09-25T12:22:00Z">
              <w:rPr>
                <w:rStyle w:val="Hyperlink"/>
              </w:rPr>
            </w:rPrChange>
          </w:rPr>
          <w:fldChar w:fldCharType="begin"/>
        </w:r>
        <w:r w:rsidRPr="005F6795">
          <w:rPr>
            <w:rStyle w:val="Hyperlink"/>
            <w:rFonts w:ascii="Times New Roman" w:hAnsi="Times New Roman"/>
            <w:rPrChange w:id="147" w:author="John Zorich" w:date="2014-09-25T12:22:00Z">
              <w:rPr>
                <w:rStyle w:val="Hyperlink"/>
              </w:rPr>
            </w:rPrChange>
          </w:rPr>
          <w:instrText xml:space="preserve"> </w:instrText>
        </w:r>
        <w:r w:rsidRPr="005F6795">
          <w:rPr>
            <w:rFonts w:ascii="Times New Roman" w:hAnsi="Times New Roman"/>
            <w:rPrChange w:id="148" w:author="John Zorich" w:date="2014-09-25T12:22:00Z">
              <w:rPr/>
            </w:rPrChange>
          </w:rPr>
          <w:instrText>HYPERLINK \l "_Toc399411094"</w:instrText>
        </w:r>
        <w:r w:rsidRPr="005F6795">
          <w:rPr>
            <w:rStyle w:val="Hyperlink"/>
            <w:rFonts w:ascii="Times New Roman" w:hAnsi="Times New Roman"/>
            <w:rPrChange w:id="149" w:author="John Zorich" w:date="2014-09-25T12:22:00Z">
              <w:rPr>
                <w:rStyle w:val="Hyperlink"/>
              </w:rPr>
            </w:rPrChange>
          </w:rPr>
          <w:instrText xml:space="preserve"> </w:instrText>
        </w:r>
        <w:r w:rsidRPr="005F6795">
          <w:rPr>
            <w:rStyle w:val="Hyperlink"/>
            <w:rFonts w:ascii="Times New Roman" w:hAnsi="Times New Roman"/>
            <w:rPrChange w:id="150" w:author="John Zorich" w:date="2014-09-25T12:22:00Z">
              <w:rPr>
                <w:rStyle w:val="Hyperlink"/>
              </w:rPr>
            </w:rPrChange>
          </w:rPr>
        </w:r>
        <w:r w:rsidRPr="005F6795">
          <w:rPr>
            <w:rStyle w:val="Hyperlink"/>
            <w:rFonts w:ascii="Times New Roman" w:hAnsi="Times New Roman"/>
            <w:rPrChange w:id="151" w:author="John Zorich" w:date="2014-09-25T12:22:00Z">
              <w:rPr>
                <w:rStyle w:val="Hyperlink"/>
              </w:rPr>
            </w:rPrChange>
          </w:rPr>
          <w:fldChar w:fldCharType="separate"/>
        </w:r>
        <w:r w:rsidRPr="005F6795">
          <w:rPr>
            <w:rStyle w:val="Hyperlink"/>
            <w:rFonts w:ascii="Times New Roman" w:hAnsi="Times New Roman"/>
            <w:rPrChange w:id="152" w:author="John Zorich" w:date="2014-09-25T12:22:00Z">
              <w:rPr>
                <w:rStyle w:val="Hyperlink"/>
              </w:rPr>
            </w:rPrChange>
          </w:rPr>
          <w:t>1.3.</w:t>
        </w:r>
        <w:r w:rsidRPr="005F6795">
          <w:rPr>
            <w:rFonts w:ascii="Times New Roman" w:eastAsiaTheme="minorEastAsia" w:hAnsi="Times New Roman"/>
            <w:sz w:val="22"/>
            <w:szCs w:val="22"/>
            <w:rPrChange w:id="153" w:author="John Zorich" w:date="2014-09-25T12:22:00Z">
              <w:rPr>
                <w:rFonts w:asciiTheme="minorHAnsi" w:eastAsiaTheme="minorEastAsia" w:hAnsiTheme="minorHAnsi" w:cstheme="minorBidi"/>
                <w:sz w:val="22"/>
                <w:szCs w:val="22"/>
              </w:rPr>
            </w:rPrChange>
          </w:rPr>
          <w:tab/>
        </w:r>
        <w:r w:rsidRPr="005F6795">
          <w:rPr>
            <w:rStyle w:val="Hyperlink"/>
            <w:rFonts w:ascii="Times New Roman" w:hAnsi="Times New Roman"/>
            <w:rPrChange w:id="154" w:author="John Zorich" w:date="2014-09-25T12:22:00Z">
              <w:rPr>
                <w:rStyle w:val="Hyperlink"/>
              </w:rPr>
            </w:rPrChange>
          </w:rPr>
          <w:t>Section 508 of the Rehabilitation Act of 1973</w:t>
        </w:r>
        <w:r w:rsidRPr="005F6795">
          <w:rPr>
            <w:rFonts w:ascii="Times New Roman" w:hAnsi="Times New Roman"/>
            <w:webHidden/>
            <w:rPrChange w:id="155" w:author="John Zorich" w:date="2014-09-25T12:22:00Z">
              <w:rPr>
                <w:webHidden/>
              </w:rPr>
            </w:rPrChange>
          </w:rPr>
          <w:tab/>
        </w:r>
        <w:r w:rsidRPr="005F6795">
          <w:rPr>
            <w:rFonts w:ascii="Times New Roman" w:hAnsi="Times New Roman"/>
            <w:webHidden/>
            <w:rPrChange w:id="156" w:author="John Zorich" w:date="2014-09-25T12:22:00Z">
              <w:rPr>
                <w:webHidden/>
              </w:rPr>
            </w:rPrChange>
          </w:rPr>
          <w:fldChar w:fldCharType="begin"/>
        </w:r>
        <w:r w:rsidRPr="005F6795">
          <w:rPr>
            <w:rFonts w:ascii="Times New Roman" w:hAnsi="Times New Roman"/>
            <w:webHidden/>
            <w:rPrChange w:id="157" w:author="John Zorich" w:date="2014-09-25T12:22:00Z">
              <w:rPr>
                <w:webHidden/>
              </w:rPr>
            </w:rPrChange>
          </w:rPr>
          <w:instrText xml:space="preserve"> PAGEREF _Toc399411094 \h </w:instrText>
        </w:r>
        <w:r w:rsidRPr="005F6795">
          <w:rPr>
            <w:rFonts w:ascii="Times New Roman" w:hAnsi="Times New Roman"/>
            <w:webHidden/>
            <w:rPrChange w:id="158" w:author="John Zorich" w:date="2014-09-25T12:22:00Z">
              <w:rPr>
                <w:webHidden/>
              </w:rPr>
            </w:rPrChange>
          </w:rPr>
        </w:r>
      </w:ins>
      <w:r w:rsidRPr="005F6795">
        <w:rPr>
          <w:rFonts w:ascii="Times New Roman" w:hAnsi="Times New Roman"/>
          <w:webHidden/>
          <w:rPrChange w:id="159" w:author="John Zorich" w:date="2014-09-25T12:22:00Z">
            <w:rPr>
              <w:webHidden/>
            </w:rPr>
          </w:rPrChange>
        </w:rPr>
        <w:fldChar w:fldCharType="separate"/>
      </w:r>
      <w:ins w:id="160" w:author="John Zorich" w:date="2014-09-25T12:22:00Z">
        <w:r w:rsidRPr="005F6795">
          <w:rPr>
            <w:rFonts w:ascii="Times New Roman" w:hAnsi="Times New Roman"/>
            <w:webHidden/>
            <w:rPrChange w:id="161" w:author="John Zorich" w:date="2014-09-25T12:22:00Z">
              <w:rPr>
                <w:webHidden/>
              </w:rPr>
            </w:rPrChange>
          </w:rPr>
          <w:t>1</w:t>
        </w:r>
        <w:r w:rsidRPr="005F6795">
          <w:rPr>
            <w:rFonts w:ascii="Times New Roman" w:hAnsi="Times New Roman"/>
            <w:webHidden/>
            <w:rPrChange w:id="162" w:author="John Zorich" w:date="2014-09-25T12:22:00Z">
              <w:rPr>
                <w:webHidden/>
              </w:rPr>
            </w:rPrChange>
          </w:rPr>
          <w:fldChar w:fldCharType="end"/>
        </w:r>
        <w:r w:rsidRPr="005F6795">
          <w:rPr>
            <w:rStyle w:val="Hyperlink"/>
            <w:rFonts w:ascii="Times New Roman" w:hAnsi="Times New Roman"/>
            <w:rPrChange w:id="163" w:author="John Zorich" w:date="2014-09-25T12:22:00Z">
              <w:rPr>
                <w:rStyle w:val="Hyperlink"/>
              </w:rPr>
            </w:rPrChange>
          </w:rPr>
          <w:fldChar w:fldCharType="end"/>
        </w:r>
      </w:ins>
    </w:p>
    <w:p w14:paraId="768A1999" w14:textId="77777777" w:rsidR="005F6795" w:rsidRPr="005F6795" w:rsidRDefault="005F6795">
      <w:pPr>
        <w:pStyle w:val="TOC2"/>
        <w:rPr>
          <w:ins w:id="164" w:author="John Zorich" w:date="2014-09-25T12:22:00Z"/>
          <w:rFonts w:ascii="Times New Roman" w:eastAsiaTheme="minorEastAsia" w:hAnsi="Times New Roman"/>
          <w:sz w:val="22"/>
          <w:szCs w:val="22"/>
          <w:rPrChange w:id="165" w:author="John Zorich" w:date="2014-09-25T12:22:00Z">
            <w:rPr>
              <w:ins w:id="166" w:author="John Zorich" w:date="2014-09-25T12:22:00Z"/>
              <w:rFonts w:asciiTheme="minorHAnsi" w:eastAsiaTheme="minorEastAsia" w:hAnsiTheme="minorHAnsi" w:cstheme="minorBidi"/>
              <w:sz w:val="22"/>
              <w:szCs w:val="22"/>
            </w:rPr>
          </w:rPrChange>
        </w:rPr>
      </w:pPr>
      <w:ins w:id="167" w:author="John Zorich" w:date="2014-09-25T12:22:00Z">
        <w:r w:rsidRPr="005F6795">
          <w:rPr>
            <w:rStyle w:val="Hyperlink"/>
            <w:rFonts w:ascii="Times New Roman" w:hAnsi="Times New Roman"/>
            <w:rPrChange w:id="168" w:author="John Zorich" w:date="2014-09-25T12:22:00Z">
              <w:rPr>
                <w:rStyle w:val="Hyperlink"/>
              </w:rPr>
            </w:rPrChange>
          </w:rPr>
          <w:fldChar w:fldCharType="begin"/>
        </w:r>
        <w:r w:rsidRPr="005F6795">
          <w:rPr>
            <w:rStyle w:val="Hyperlink"/>
            <w:rFonts w:ascii="Times New Roman" w:hAnsi="Times New Roman"/>
            <w:rPrChange w:id="169" w:author="John Zorich" w:date="2014-09-25T12:22:00Z">
              <w:rPr>
                <w:rStyle w:val="Hyperlink"/>
              </w:rPr>
            </w:rPrChange>
          </w:rPr>
          <w:instrText xml:space="preserve"> </w:instrText>
        </w:r>
        <w:r w:rsidRPr="005F6795">
          <w:rPr>
            <w:rFonts w:ascii="Times New Roman" w:hAnsi="Times New Roman"/>
            <w:rPrChange w:id="170" w:author="John Zorich" w:date="2014-09-25T12:22:00Z">
              <w:rPr/>
            </w:rPrChange>
          </w:rPr>
          <w:instrText>HYPERLINK \l "_Toc399411095"</w:instrText>
        </w:r>
        <w:r w:rsidRPr="005F6795">
          <w:rPr>
            <w:rStyle w:val="Hyperlink"/>
            <w:rFonts w:ascii="Times New Roman" w:hAnsi="Times New Roman"/>
            <w:rPrChange w:id="171" w:author="John Zorich" w:date="2014-09-25T12:22:00Z">
              <w:rPr>
                <w:rStyle w:val="Hyperlink"/>
              </w:rPr>
            </w:rPrChange>
          </w:rPr>
          <w:instrText xml:space="preserve"> </w:instrText>
        </w:r>
        <w:r w:rsidRPr="005F6795">
          <w:rPr>
            <w:rStyle w:val="Hyperlink"/>
            <w:rFonts w:ascii="Times New Roman" w:hAnsi="Times New Roman"/>
            <w:rPrChange w:id="172" w:author="John Zorich" w:date="2014-09-25T12:22:00Z">
              <w:rPr>
                <w:rStyle w:val="Hyperlink"/>
              </w:rPr>
            </w:rPrChange>
          </w:rPr>
        </w:r>
        <w:r w:rsidRPr="005F6795">
          <w:rPr>
            <w:rStyle w:val="Hyperlink"/>
            <w:rFonts w:ascii="Times New Roman" w:hAnsi="Times New Roman"/>
            <w:rPrChange w:id="173" w:author="John Zorich" w:date="2014-09-25T12:22:00Z">
              <w:rPr>
                <w:rStyle w:val="Hyperlink"/>
              </w:rPr>
            </w:rPrChange>
          </w:rPr>
          <w:fldChar w:fldCharType="separate"/>
        </w:r>
        <w:r w:rsidRPr="005F6795">
          <w:rPr>
            <w:rStyle w:val="Hyperlink"/>
            <w:rFonts w:ascii="Times New Roman" w:hAnsi="Times New Roman"/>
            <w:rPrChange w:id="174" w:author="John Zorich" w:date="2014-09-25T12:22:00Z">
              <w:rPr>
                <w:rStyle w:val="Hyperlink"/>
              </w:rPr>
            </w:rPrChange>
          </w:rPr>
          <w:t>1.4.</w:t>
        </w:r>
        <w:r w:rsidRPr="005F6795">
          <w:rPr>
            <w:rFonts w:ascii="Times New Roman" w:eastAsiaTheme="minorEastAsia" w:hAnsi="Times New Roman"/>
            <w:sz w:val="22"/>
            <w:szCs w:val="22"/>
            <w:rPrChange w:id="175" w:author="John Zorich" w:date="2014-09-25T12:22:00Z">
              <w:rPr>
                <w:rFonts w:asciiTheme="minorHAnsi" w:eastAsiaTheme="minorEastAsia" w:hAnsiTheme="minorHAnsi" w:cstheme="minorBidi"/>
                <w:sz w:val="22"/>
                <w:szCs w:val="22"/>
              </w:rPr>
            </w:rPrChange>
          </w:rPr>
          <w:tab/>
        </w:r>
        <w:r w:rsidRPr="005F6795">
          <w:rPr>
            <w:rStyle w:val="Hyperlink"/>
            <w:rFonts w:ascii="Times New Roman" w:hAnsi="Times New Roman"/>
            <w:rPrChange w:id="176" w:author="John Zorich" w:date="2014-09-25T12:22:00Z">
              <w:rPr>
                <w:rStyle w:val="Hyperlink"/>
              </w:rPr>
            </w:rPrChange>
          </w:rPr>
          <w:t>Related Documents</w:t>
        </w:r>
        <w:r w:rsidRPr="005F6795">
          <w:rPr>
            <w:rFonts w:ascii="Times New Roman" w:hAnsi="Times New Roman"/>
            <w:webHidden/>
            <w:rPrChange w:id="177" w:author="John Zorich" w:date="2014-09-25T12:22:00Z">
              <w:rPr>
                <w:webHidden/>
              </w:rPr>
            </w:rPrChange>
          </w:rPr>
          <w:tab/>
        </w:r>
        <w:r w:rsidRPr="005F6795">
          <w:rPr>
            <w:rFonts w:ascii="Times New Roman" w:hAnsi="Times New Roman"/>
            <w:webHidden/>
            <w:rPrChange w:id="178" w:author="John Zorich" w:date="2014-09-25T12:22:00Z">
              <w:rPr>
                <w:webHidden/>
              </w:rPr>
            </w:rPrChange>
          </w:rPr>
          <w:fldChar w:fldCharType="begin"/>
        </w:r>
        <w:r w:rsidRPr="005F6795">
          <w:rPr>
            <w:rFonts w:ascii="Times New Roman" w:hAnsi="Times New Roman"/>
            <w:webHidden/>
            <w:rPrChange w:id="179" w:author="John Zorich" w:date="2014-09-25T12:22:00Z">
              <w:rPr>
                <w:webHidden/>
              </w:rPr>
            </w:rPrChange>
          </w:rPr>
          <w:instrText xml:space="preserve"> PAGEREF _Toc399411095 \h </w:instrText>
        </w:r>
        <w:r w:rsidRPr="005F6795">
          <w:rPr>
            <w:rFonts w:ascii="Times New Roman" w:hAnsi="Times New Roman"/>
            <w:webHidden/>
            <w:rPrChange w:id="180" w:author="John Zorich" w:date="2014-09-25T12:22:00Z">
              <w:rPr>
                <w:webHidden/>
              </w:rPr>
            </w:rPrChange>
          </w:rPr>
        </w:r>
      </w:ins>
      <w:r w:rsidRPr="005F6795">
        <w:rPr>
          <w:rFonts w:ascii="Times New Roman" w:hAnsi="Times New Roman"/>
          <w:webHidden/>
          <w:rPrChange w:id="181" w:author="John Zorich" w:date="2014-09-25T12:22:00Z">
            <w:rPr>
              <w:webHidden/>
            </w:rPr>
          </w:rPrChange>
        </w:rPr>
        <w:fldChar w:fldCharType="separate"/>
      </w:r>
      <w:ins w:id="182" w:author="John Zorich" w:date="2014-09-25T12:22:00Z">
        <w:r w:rsidRPr="005F6795">
          <w:rPr>
            <w:rFonts w:ascii="Times New Roman" w:hAnsi="Times New Roman"/>
            <w:webHidden/>
            <w:rPrChange w:id="183" w:author="John Zorich" w:date="2014-09-25T12:22:00Z">
              <w:rPr>
                <w:webHidden/>
              </w:rPr>
            </w:rPrChange>
          </w:rPr>
          <w:t>1</w:t>
        </w:r>
        <w:r w:rsidRPr="005F6795">
          <w:rPr>
            <w:rFonts w:ascii="Times New Roman" w:hAnsi="Times New Roman"/>
            <w:webHidden/>
            <w:rPrChange w:id="184" w:author="John Zorich" w:date="2014-09-25T12:22:00Z">
              <w:rPr>
                <w:webHidden/>
              </w:rPr>
            </w:rPrChange>
          </w:rPr>
          <w:fldChar w:fldCharType="end"/>
        </w:r>
        <w:r w:rsidRPr="005F6795">
          <w:rPr>
            <w:rStyle w:val="Hyperlink"/>
            <w:rFonts w:ascii="Times New Roman" w:hAnsi="Times New Roman"/>
            <w:rPrChange w:id="185" w:author="John Zorich" w:date="2014-09-25T12:22:00Z">
              <w:rPr>
                <w:rStyle w:val="Hyperlink"/>
              </w:rPr>
            </w:rPrChange>
          </w:rPr>
          <w:fldChar w:fldCharType="end"/>
        </w:r>
      </w:ins>
    </w:p>
    <w:p w14:paraId="2B050569" w14:textId="77777777" w:rsidR="005F6795" w:rsidRPr="005F6795" w:rsidRDefault="005F6795">
      <w:pPr>
        <w:pStyle w:val="TOC2"/>
        <w:rPr>
          <w:ins w:id="186" w:author="John Zorich" w:date="2014-09-25T12:22:00Z"/>
          <w:rFonts w:ascii="Times New Roman" w:eastAsiaTheme="minorEastAsia" w:hAnsi="Times New Roman"/>
          <w:sz w:val="22"/>
          <w:szCs w:val="22"/>
          <w:rPrChange w:id="187" w:author="John Zorich" w:date="2014-09-25T12:22:00Z">
            <w:rPr>
              <w:ins w:id="188" w:author="John Zorich" w:date="2014-09-25T12:22:00Z"/>
              <w:rFonts w:asciiTheme="minorHAnsi" w:eastAsiaTheme="minorEastAsia" w:hAnsiTheme="minorHAnsi" w:cstheme="minorBidi"/>
              <w:sz w:val="22"/>
              <w:szCs w:val="22"/>
            </w:rPr>
          </w:rPrChange>
        </w:rPr>
      </w:pPr>
      <w:ins w:id="189" w:author="John Zorich" w:date="2014-09-25T12:22:00Z">
        <w:r w:rsidRPr="005F6795">
          <w:rPr>
            <w:rStyle w:val="Hyperlink"/>
            <w:rFonts w:ascii="Times New Roman" w:hAnsi="Times New Roman"/>
            <w:rPrChange w:id="190" w:author="John Zorich" w:date="2014-09-25T12:22:00Z">
              <w:rPr>
                <w:rStyle w:val="Hyperlink"/>
              </w:rPr>
            </w:rPrChange>
          </w:rPr>
          <w:fldChar w:fldCharType="begin"/>
        </w:r>
        <w:r w:rsidRPr="005F6795">
          <w:rPr>
            <w:rStyle w:val="Hyperlink"/>
            <w:rFonts w:ascii="Times New Roman" w:hAnsi="Times New Roman"/>
            <w:rPrChange w:id="191" w:author="John Zorich" w:date="2014-09-25T12:22:00Z">
              <w:rPr>
                <w:rStyle w:val="Hyperlink"/>
              </w:rPr>
            </w:rPrChange>
          </w:rPr>
          <w:instrText xml:space="preserve"> </w:instrText>
        </w:r>
        <w:r w:rsidRPr="005F6795">
          <w:rPr>
            <w:rFonts w:ascii="Times New Roman" w:hAnsi="Times New Roman"/>
            <w:rPrChange w:id="192" w:author="John Zorich" w:date="2014-09-25T12:22:00Z">
              <w:rPr/>
            </w:rPrChange>
          </w:rPr>
          <w:instrText>HYPERLINK \l "_Toc399411096"</w:instrText>
        </w:r>
        <w:r w:rsidRPr="005F6795">
          <w:rPr>
            <w:rStyle w:val="Hyperlink"/>
            <w:rFonts w:ascii="Times New Roman" w:hAnsi="Times New Roman"/>
            <w:rPrChange w:id="193" w:author="John Zorich" w:date="2014-09-25T12:22:00Z">
              <w:rPr>
                <w:rStyle w:val="Hyperlink"/>
              </w:rPr>
            </w:rPrChange>
          </w:rPr>
          <w:instrText xml:space="preserve"> </w:instrText>
        </w:r>
        <w:r w:rsidRPr="005F6795">
          <w:rPr>
            <w:rStyle w:val="Hyperlink"/>
            <w:rFonts w:ascii="Times New Roman" w:hAnsi="Times New Roman"/>
            <w:rPrChange w:id="194" w:author="John Zorich" w:date="2014-09-25T12:22:00Z">
              <w:rPr>
                <w:rStyle w:val="Hyperlink"/>
              </w:rPr>
            </w:rPrChange>
          </w:rPr>
        </w:r>
        <w:r w:rsidRPr="005F6795">
          <w:rPr>
            <w:rStyle w:val="Hyperlink"/>
            <w:rFonts w:ascii="Times New Roman" w:hAnsi="Times New Roman"/>
            <w:rPrChange w:id="195" w:author="John Zorich" w:date="2014-09-25T12:22:00Z">
              <w:rPr>
                <w:rStyle w:val="Hyperlink"/>
              </w:rPr>
            </w:rPrChange>
          </w:rPr>
          <w:fldChar w:fldCharType="separate"/>
        </w:r>
        <w:r w:rsidRPr="005F6795">
          <w:rPr>
            <w:rStyle w:val="Hyperlink"/>
            <w:rFonts w:ascii="Times New Roman" w:hAnsi="Times New Roman"/>
            <w:rPrChange w:id="196" w:author="John Zorich" w:date="2014-09-25T12:22:00Z">
              <w:rPr>
                <w:rStyle w:val="Hyperlink"/>
              </w:rPr>
            </w:rPrChange>
          </w:rPr>
          <w:t>1.5.</w:t>
        </w:r>
        <w:r w:rsidRPr="005F6795">
          <w:rPr>
            <w:rFonts w:ascii="Times New Roman" w:eastAsiaTheme="minorEastAsia" w:hAnsi="Times New Roman"/>
            <w:sz w:val="22"/>
            <w:szCs w:val="22"/>
            <w:rPrChange w:id="197" w:author="John Zorich" w:date="2014-09-25T12:22:00Z">
              <w:rPr>
                <w:rFonts w:asciiTheme="minorHAnsi" w:eastAsiaTheme="minorEastAsia" w:hAnsiTheme="minorHAnsi" w:cstheme="minorBidi"/>
                <w:sz w:val="22"/>
                <w:szCs w:val="22"/>
              </w:rPr>
            </w:rPrChange>
          </w:rPr>
          <w:tab/>
        </w:r>
        <w:r w:rsidRPr="005F6795">
          <w:rPr>
            <w:rStyle w:val="Hyperlink"/>
            <w:rFonts w:ascii="Times New Roman" w:hAnsi="Times New Roman"/>
            <w:rPrChange w:id="198" w:author="John Zorich" w:date="2014-09-25T12:22:00Z">
              <w:rPr>
                <w:rStyle w:val="Hyperlink"/>
              </w:rPr>
            </w:rPrChange>
          </w:rPr>
          <w:t>Document Conventions</w:t>
        </w:r>
        <w:r w:rsidRPr="005F6795">
          <w:rPr>
            <w:rFonts w:ascii="Times New Roman" w:hAnsi="Times New Roman"/>
            <w:webHidden/>
            <w:rPrChange w:id="199" w:author="John Zorich" w:date="2014-09-25T12:22:00Z">
              <w:rPr>
                <w:webHidden/>
              </w:rPr>
            </w:rPrChange>
          </w:rPr>
          <w:tab/>
        </w:r>
        <w:r w:rsidRPr="005F6795">
          <w:rPr>
            <w:rFonts w:ascii="Times New Roman" w:hAnsi="Times New Roman"/>
            <w:webHidden/>
            <w:rPrChange w:id="200" w:author="John Zorich" w:date="2014-09-25T12:22:00Z">
              <w:rPr>
                <w:webHidden/>
              </w:rPr>
            </w:rPrChange>
          </w:rPr>
          <w:fldChar w:fldCharType="begin"/>
        </w:r>
        <w:r w:rsidRPr="005F6795">
          <w:rPr>
            <w:rFonts w:ascii="Times New Roman" w:hAnsi="Times New Roman"/>
            <w:webHidden/>
            <w:rPrChange w:id="201" w:author="John Zorich" w:date="2014-09-25T12:22:00Z">
              <w:rPr>
                <w:webHidden/>
              </w:rPr>
            </w:rPrChange>
          </w:rPr>
          <w:instrText xml:space="preserve"> PAGEREF _Toc399411096 \h </w:instrText>
        </w:r>
        <w:r w:rsidRPr="005F6795">
          <w:rPr>
            <w:rFonts w:ascii="Times New Roman" w:hAnsi="Times New Roman"/>
            <w:webHidden/>
            <w:rPrChange w:id="202" w:author="John Zorich" w:date="2014-09-25T12:22:00Z">
              <w:rPr>
                <w:webHidden/>
              </w:rPr>
            </w:rPrChange>
          </w:rPr>
        </w:r>
      </w:ins>
      <w:r w:rsidRPr="005F6795">
        <w:rPr>
          <w:rFonts w:ascii="Times New Roman" w:hAnsi="Times New Roman"/>
          <w:webHidden/>
          <w:rPrChange w:id="203" w:author="John Zorich" w:date="2014-09-25T12:22:00Z">
            <w:rPr>
              <w:webHidden/>
            </w:rPr>
          </w:rPrChange>
        </w:rPr>
        <w:fldChar w:fldCharType="separate"/>
      </w:r>
      <w:ins w:id="204" w:author="John Zorich" w:date="2014-09-25T12:22:00Z">
        <w:r w:rsidRPr="005F6795">
          <w:rPr>
            <w:rFonts w:ascii="Times New Roman" w:hAnsi="Times New Roman"/>
            <w:webHidden/>
            <w:rPrChange w:id="205" w:author="John Zorich" w:date="2014-09-25T12:22:00Z">
              <w:rPr>
                <w:webHidden/>
              </w:rPr>
            </w:rPrChange>
          </w:rPr>
          <w:t>1</w:t>
        </w:r>
        <w:r w:rsidRPr="005F6795">
          <w:rPr>
            <w:rFonts w:ascii="Times New Roman" w:hAnsi="Times New Roman"/>
            <w:webHidden/>
            <w:rPrChange w:id="206" w:author="John Zorich" w:date="2014-09-25T12:22:00Z">
              <w:rPr>
                <w:webHidden/>
              </w:rPr>
            </w:rPrChange>
          </w:rPr>
          <w:fldChar w:fldCharType="end"/>
        </w:r>
        <w:r w:rsidRPr="005F6795">
          <w:rPr>
            <w:rStyle w:val="Hyperlink"/>
            <w:rFonts w:ascii="Times New Roman" w:hAnsi="Times New Roman"/>
            <w:rPrChange w:id="207" w:author="John Zorich" w:date="2014-09-25T12:22:00Z">
              <w:rPr>
                <w:rStyle w:val="Hyperlink"/>
              </w:rPr>
            </w:rPrChange>
          </w:rPr>
          <w:fldChar w:fldCharType="end"/>
        </w:r>
      </w:ins>
    </w:p>
    <w:p w14:paraId="7AAD4650" w14:textId="77777777" w:rsidR="005F6795" w:rsidRPr="005F6795" w:rsidRDefault="005F6795">
      <w:pPr>
        <w:pStyle w:val="TOC1"/>
        <w:rPr>
          <w:ins w:id="208" w:author="John Zorich" w:date="2014-09-25T12:22:00Z"/>
          <w:rFonts w:ascii="Times New Roman" w:eastAsiaTheme="minorEastAsia" w:hAnsi="Times New Roman"/>
          <w:b w:val="0"/>
          <w:szCs w:val="22"/>
          <w:rPrChange w:id="209" w:author="John Zorich" w:date="2014-09-25T12:22:00Z">
            <w:rPr>
              <w:ins w:id="210" w:author="John Zorich" w:date="2014-09-25T12:22:00Z"/>
              <w:rFonts w:asciiTheme="minorHAnsi" w:eastAsiaTheme="minorEastAsia" w:hAnsiTheme="minorHAnsi" w:cstheme="minorBidi"/>
              <w:b w:val="0"/>
              <w:szCs w:val="22"/>
            </w:rPr>
          </w:rPrChange>
        </w:rPr>
      </w:pPr>
      <w:ins w:id="211" w:author="John Zorich" w:date="2014-09-25T12:22:00Z">
        <w:r w:rsidRPr="005F6795">
          <w:rPr>
            <w:rStyle w:val="Hyperlink"/>
            <w:rFonts w:ascii="Times New Roman" w:hAnsi="Times New Roman"/>
            <w:rPrChange w:id="212" w:author="John Zorich" w:date="2014-09-25T12:22:00Z">
              <w:rPr>
                <w:rStyle w:val="Hyperlink"/>
              </w:rPr>
            </w:rPrChange>
          </w:rPr>
          <w:fldChar w:fldCharType="begin"/>
        </w:r>
        <w:r w:rsidRPr="005F6795">
          <w:rPr>
            <w:rStyle w:val="Hyperlink"/>
            <w:rFonts w:ascii="Times New Roman" w:hAnsi="Times New Roman"/>
            <w:rPrChange w:id="213" w:author="John Zorich" w:date="2014-09-25T12:22:00Z">
              <w:rPr>
                <w:rStyle w:val="Hyperlink"/>
              </w:rPr>
            </w:rPrChange>
          </w:rPr>
          <w:instrText xml:space="preserve"> </w:instrText>
        </w:r>
        <w:r w:rsidRPr="005F6795">
          <w:rPr>
            <w:rFonts w:ascii="Times New Roman" w:hAnsi="Times New Roman"/>
            <w:rPrChange w:id="214" w:author="John Zorich" w:date="2014-09-25T12:22:00Z">
              <w:rPr/>
            </w:rPrChange>
          </w:rPr>
          <w:instrText>HYPERLINK \l "_Toc399411097"</w:instrText>
        </w:r>
        <w:r w:rsidRPr="005F6795">
          <w:rPr>
            <w:rStyle w:val="Hyperlink"/>
            <w:rFonts w:ascii="Times New Roman" w:hAnsi="Times New Roman"/>
            <w:rPrChange w:id="215" w:author="John Zorich" w:date="2014-09-25T12:22:00Z">
              <w:rPr>
                <w:rStyle w:val="Hyperlink"/>
              </w:rPr>
            </w:rPrChange>
          </w:rPr>
          <w:instrText xml:space="preserve"> </w:instrText>
        </w:r>
        <w:r w:rsidRPr="005F6795">
          <w:rPr>
            <w:rStyle w:val="Hyperlink"/>
            <w:rFonts w:ascii="Times New Roman" w:hAnsi="Times New Roman"/>
            <w:rPrChange w:id="216" w:author="John Zorich" w:date="2014-09-25T12:22:00Z">
              <w:rPr>
                <w:rStyle w:val="Hyperlink"/>
              </w:rPr>
            </w:rPrChange>
          </w:rPr>
        </w:r>
        <w:r w:rsidRPr="005F6795">
          <w:rPr>
            <w:rStyle w:val="Hyperlink"/>
            <w:rFonts w:ascii="Times New Roman" w:hAnsi="Times New Roman"/>
            <w:rPrChange w:id="217" w:author="John Zorich" w:date="2014-09-25T12:22:00Z">
              <w:rPr>
                <w:rStyle w:val="Hyperlink"/>
              </w:rPr>
            </w:rPrChange>
          </w:rPr>
          <w:fldChar w:fldCharType="separate"/>
        </w:r>
        <w:r w:rsidRPr="005F6795">
          <w:rPr>
            <w:rStyle w:val="Hyperlink"/>
            <w:rFonts w:ascii="Times New Roman" w:hAnsi="Times New Roman"/>
            <w:rPrChange w:id="218" w:author="John Zorich" w:date="2014-09-25T12:22:00Z">
              <w:rPr>
                <w:rStyle w:val="Hyperlink"/>
              </w:rPr>
            </w:rPrChange>
          </w:rPr>
          <w:t>2.</w:t>
        </w:r>
        <w:r w:rsidRPr="005F6795">
          <w:rPr>
            <w:rFonts w:ascii="Times New Roman" w:eastAsiaTheme="minorEastAsia" w:hAnsi="Times New Roman"/>
            <w:b w:val="0"/>
            <w:szCs w:val="22"/>
            <w:rPrChange w:id="219" w:author="John Zorich" w:date="2014-09-25T12:22:00Z">
              <w:rPr>
                <w:rFonts w:asciiTheme="minorHAnsi" w:eastAsiaTheme="minorEastAsia" w:hAnsiTheme="minorHAnsi" w:cstheme="minorBidi"/>
                <w:b w:val="0"/>
                <w:szCs w:val="22"/>
              </w:rPr>
            </w:rPrChange>
          </w:rPr>
          <w:tab/>
        </w:r>
        <w:r w:rsidRPr="005F6795">
          <w:rPr>
            <w:rStyle w:val="Hyperlink"/>
            <w:rFonts w:ascii="Times New Roman" w:hAnsi="Times New Roman"/>
            <w:rPrChange w:id="220" w:author="John Zorich" w:date="2014-09-25T12:22:00Z">
              <w:rPr>
                <w:rStyle w:val="Hyperlink"/>
              </w:rPr>
            </w:rPrChange>
          </w:rPr>
          <w:t>General Information</w:t>
        </w:r>
        <w:r w:rsidRPr="005F6795">
          <w:rPr>
            <w:rFonts w:ascii="Times New Roman" w:hAnsi="Times New Roman"/>
            <w:webHidden/>
            <w:rPrChange w:id="221" w:author="John Zorich" w:date="2014-09-25T12:22:00Z">
              <w:rPr>
                <w:webHidden/>
              </w:rPr>
            </w:rPrChange>
          </w:rPr>
          <w:tab/>
        </w:r>
        <w:r w:rsidRPr="005F6795">
          <w:rPr>
            <w:rFonts w:ascii="Times New Roman" w:hAnsi="Times New Roman"/>
            <w:webHidden/>
            <w:rPrChange w:id="222" w:author="John Zorich" w:date="2014-09-25T12:22:00Z">
              <w:rPr>
                <w:webHidden/>
              </w:rPr>
            </w:rPrChange>
          </w:rPr>
          <w:fldChar w:fldCharType="begin"/>
        </w:r>
        <w:r w:rsidRPr="005F6795">
          <w:rPr>
            <w:rFonts w:ascii="Times New Roman" w:hAnsi="Times New Roman"/>
            <w:webHidden/>
            <w:rPrChange w:id="223" w:author="John Zorich" w:date="2014-09-25T12:22:00Z">
              <w:rPr>
                <w:webHidden/>
              </w:rPr>
            </w:rPrChange>
          </w:rPr>
          <w:instrText xml:space="preserve"> PAGEREF _Toc399411097 \h </w:instrText>
        </w:r>
        <w:r w:rsidRPr="005F6795">
          <w:rPr>
            <w:rFonts w:ascii="Times New Roman" w:hAnsi="Times New Roman"/>
            <w:webHidden/>
            <w:rPrChange w:id="224" w:author="John Zorich" w:date="2014-09-25T12:22:00Z">
              <w:rPr>
                <w:webHidden/>
              </w:rPr>
            </w:rPrChange>
          </w:rPr>
        </w:r>
      </w:ins>
      <w:r w:rsidRPr="005F6795">
        <w:rPr>
          <w:rFonts w:ascii="Times New Roman" w:hAnsi="Times New Roman"/>
          <w:webHidden/>
          <w:rPrChange w:id="225" w:author="John Zorich" w:date="2014-09-25T12:22:00Z">
            <w:rPr>
              <w:webHidden/>
            </w:rPr>
          </w:rPrChange>
        </w:rPr>
        <w:fldChar w:fldCharType="separate"/>
      </w:r>
      <w:ins w:id="226" w:author="John Zorich" w:date="2014-09-25T12:22:00Z">
        <w:r w:rsidRPr="005F6795">
          <w:rPr>
            <w:rFonts w:ascii="Times New Roman" w:hAnsi="Times New Roman"/>
            <w:webHidden/>
            <w:rPrChange w:id="227" w:author="John Zorich" w:date="2014-09-25T12:22:00Z">
              <w:rPr>
                <w:webHidden/>
              </w:rPr>
            </w:rPrChange>
          </w:rPr>
          <w:t>2</w:t>
        </w:r>
        <w:r w:rsidRPr="005F6795">
          <w:rPr>
            <w:rFonts w:ascii="Times New Roman" w:hAnsi="Times New Roman"/>
            <w:webHidden/>
            <w:rPrChange w:id="228" w:author="John Zorich" w:date="2014-09-25T12:22:00Z">
              <w:rPr>
                <w:webHidden/>
              </w:rPr>
            </w:rPrChange>
          </w:rPr>
          <w:fldChar w:fldCharType="end"/>
        </w:r>
        <w:r w:rsidRPr="005F6795">
          <w:rPr>
            <w:rStyle w:val="Hyperlink"/>
            <w:rFonts w:ascii="Times New Roman" w:hAnsi="Times New Roman"/>
            <w:rPrChange w:id="229" w:author="John Zorich" w:date="2014-09-25T12:22:00Z">
              <w:rPr>
                <w:rStyle w:val="Hyperlink"/>
              </w:rPr>
            </w:rPrChange>
          </w:rPr>
          <w:fldChar w:fldCharType="end"/>
        </w:r>
      </w:ins>
    </w:p>
    <w:p w14:paraId="646F5B9A" w14:textId="77777777" w:rsidR="005F6795" w:rsidRPr="005F6795" w:rsidRDefault="005F6795">
      <w:pPr>
        <w:pStyle w:val="TOC2"/>
        <w:rPr>
          <w:ins w:id="230" w:author="John Zorich" w:date="2014-09-25T12:22:00Z"/>
          <w:rFonts w:ascii="Times New Roman" w:eastAsiaTheme="minorEastAsia" w:hAnsi="Times New Roman"/>
          <w:sz w:val="22"/>
          <w:szCs w:val="22"/>
          <w:rPrChange w:id="231" w:author="John Zorich" w:date="2014-09-25T12:22:00Z">
            <w:rPr>
              <w:ins w:id="232" w:author="John Zorich" w:date="2014-09-25T12:22:00Z"/>
              <w:rFonts w:asciiTheme="minorHAnsi" w:eastAsiaTheme="minorEastAsia" w:hAnsiTheme="minorHAnsi" w:cstheme="minorBidi"/>
              <w:sz w:val="22"/>
              <w:szCs w:val="22"/>
            </w:rPr>
          </w:rPrChange>
        </w:rPr>
      </w:pPr>
      <w:ins w:id="233" w:author="John Zorich" w:date="2014-09-25T12:22:00Z">
        <w:r w:rsidRPr="005F6795">
          <w:rPr>
            <w:rStyle w:val="Hyperlink"/>
            <w:rFonts w:ascii="Times New Roman" w:hAnsi="Times New Roman"/>
            <w:rPrChange w:id="234" w:author="John Zorich" w:date="2014-09-25T12:22:00Z">
              <w:rPr>
                <w:rStyle w:val="Hyperlink"/>
              </w:rPr>
            </w:rPrChange>
          </w:rPr>
          <w:fldChar w:fldCharType="begin"/>
        </w:r>
        <w:r w:rsidRPr="005F6795">
          <w:rPr>
            <w:rStyle w:val="Hyperlink"/>
            <w:rFonts w:ascii="Times New Roman" w:hAnsi="Times New Roman"/>
            <w:rPrChange w:id="235" w:author="John Zorich" w:date="2014-09-25T12:22:00Z">
              <w:rPr>
                <w:rStyle w:val="Hyperlink"/>
              </w:rPr>
            </w:rPrChange>
          </w:rPr>
          <w:instrText xml:space="preserve"> </w:instrText>
        </w:r>
        <w:r w:rsidRPr="005F6795">
          <w:rPr>
            <w:rFonts w:ascii="Times New Roman" w:hAnsi="Times New Roman"/>
            <w:rPrChange w:id="236" w:author="John Zorich" w:date="2014-09-25T12:22:00Z">
              <w:rPr/>
            </w:rPrChange>
          </w:rPr>
          <w:instrText>HYPERLINK \l "_Toc399411098"</w:instrText>
        </w:r>
        <w:r w:rsidRPr="005F6795">
          <w:rPr>
            <w:rStyle w:val="Hyperlink"/>
            <w:rFonts w:ascii="Times New Roman" w:hAnsi="Times New Roman"/>
            <w:rPrChange w:id="237" w:author="John Zorich" w:date="2014-09-25T12:22:00Z">
              <w:rPr>
                <w:rStyle w:val="Hyperlink"/>
              </w:rPr>
            </w:rPrChange>
          </w:rPr>
          <w:instrText xml:space="preserve"> </w:instrText>
        </w:r>
        <w:r w:rsidRPr="005F6795">
          <w:rPr>
            <w:rStyle w:val="Hyperlink"/>
            <w:rFonts w:ascii="Times New Roman" w:hAnsi="Times New Roman"/>
            <w:rPrChange w:id="238" w:author="John Zorich" w:date="2014-09-25T12:22:00Z">
              <w:rPr>
                <w:rStyle w:val="Hyperlink"/>
              </w:rPr>
            </w:rPrChange>
          </w:rPr>
        </w:r>
        <w:r w:rsidRPr="005F6795">
          <w:rPr>
            <w:rStyle w:val="Hyperlink"/>
            <w:rFonts w:ascii="Times New Roman" w:hAnsi="Times New Roman"/>
            <w:rPrChange w:id="239" w:author="John Zorich" w:date="2014-09-25T12:22:00Z">
              <w:rPr>
                <w:rStyle w:val="Hyperlink"/>
              </w:rPr>
            </w:rPrChange>
          </w:rPr>
          <w:fldChar w:fldCharType="separate"/>
        </w:r>
        <w:r w:rsidRPr="005F6795">
          <w:rPr>
            <w:rStyle w:val="Hyperlink"/>
            <w:rFonts w:ascii="Times New Roman" w:hAnsi="Times New Roman"/>
            <w:rPrChange w:id="240" w:author="John Zorich" w:date="2014-09-25T12:22:00Z">
              <w:rPr>
                <w:rStyle w:val="Hyperlink"/>
              </w:rPr>
            </w:rPrChange>
          </w:rPr>
          <w:t>2.1.</w:t>
        </w:r>
        <w:r w:rsidRPr="005F6795">
          <w:rPr>
            <w:rFonts w:ascii="Times New Roman" w:eastAsiaTheme="minorEastAsia" w:hAnsi="Times New Roman"/>
            <w:sz w:val="22"/>
            <w:szCs w:val="22"/>
            <w:rPrChange w:id="241" w:author="John Zorich" w:date="2014-09-25T12:22:00Z">
              <w:rPr>
                <w:rFonts w:asciiTheme="minorHAnsi" w:eastAsiaTheme="minorEastAsia" w:hAnsiTheme="minorHAnsi" w:cstheme="minorBidi"/>
                <w:sz w:val="22"/>
                <w:szCs w:val="22"/>
              </w:rPr>
            </w:rPrChange>
          </w:rPr>
          <w:tab/>
        </w:r>
        <w:r w:rsidRPr="005F6795">
          <w:rPr>
            <w:rStyle w:val="Hyperlink"/>
            <w:rFonts w:ascii="Times New Roman" w:hAnsi="Times New Roman"/>
            <w:rPrChange w:id="242" w:author="John Zorich" w:date="2014-09-25T12:22:00Z">
              <w:rPr>
                <w:rStyle w:val="Hyperlink"/>
              </w:rPr>
            </w:rPrChange>
          </w:rPr>
          <w:t>Architectural Scope</w:t>
        </w:r>
        <w:r w:rsidRPr="005F6795">
          <w:rPr>
            <w:rFonts w:ascii="Times New Roman" w:hAnsi="Times New Roman"/>
            <w:webHidden/>
            <w:rPrChange w:id="243" w:author="John Zorich" w:date="2014-09-25T12:22:00Z">
              <w:rPr>
                <w:webHidden/>
              </w:rPr>
            </w:rPrChange>
          </w:rPr>
          <w:tab/>
        </w:r>
        <w:r w:rsidRPr="005F6795">
          <w:rPr>
            <w:rFonts w:ascii="Times New Roman" w:hAnsi="Times New Roman"/>
            <w:webHidden/>
            <w:rPrChange w:id="244" w:author="John Zorich" w:date="2014-09-25T12:22:00Z">
              <w:rPr>
                <w:webHidden/>
              </w:rPr>
            </w:rPrChange>
          </w:rPr>
          <w:fldChar w:fldCharType="begin"/>
        </w:r>
        <w:r w:rsidRPr="005F6795">
          <w:rPr>
            <w:rFonts w:ascii="Times New Roman" w:hAnsi="Times New Roman"/>
            <w:webHidden/>
            <w:rPrChange w:id="245" w:author="John Zorich" w:date="2014-09-25T12:22:00Z">
              <w:rPr>
                <w:webHidden/>
              </w:rPr>
            </w:rPrChange>
          </w:rPr>
          <w:instrText xml:space="preserve"> PAGEREF _Toc399411098 \h </w:instrText>
        </w:r>
        <w:r w:rsidRPr="005F6795">
          <w:rPr>
            <w:rFonts w:ascii="Times New Roman" w:hAnsi="Times New Roman"/>
            <w:webHidden/>
            <w:rPrChange w:id="246" w:author="John Zorich" w:date="2014-09-25T12:22:00Z">
              <w:rPr>
                <w:webHidden/>
              </w:rPr>
            </w:rPrChange>
          </w:rPr>
        </w:r>
      </w:ins>
      <w:r w:rsidRPr="005F6795">
        <w:rPr>
          <w:rFonts w:ascii="Times New Roman" w:hAnsi="Times New Roman"/>
          <w:webHidden/>
          <w:rPrChange w:id="247" w:author="John Zorich" w:date="2014-09-25T12:22:00Z">
            <w:rPr>
              <w:webHidden/>
            </w:rPr>
          </w:rPrChange>
        </w:rPr>
        <w:fldChar w:fldCharType="separate"/>
      </w:r>
      <w:ins w:id="248" w:author="John Zorich" w:date="2014-09-25T12:22:00Z">
        <w:r w:rsidRPr="005F6795">
          <w:rPr>
            <w:rFonts w:ascii="Times New Roman" w:hAnsi="Times New Roman"/>
            <w:webHidden/>
            <w:rPrChange w:id="249" w:author="John Zorich" w:date="2014-09-25T12:22:00Z">
              <w:rPr>
                <w:webHidden/>
              </w:rPr>
            </w:rPrChange>
          </w:rPr>
          <w:t>2</w:t>
        </w:r>
        <w:r w:rsidRPr="005F6795">
          <w:rPr>
            <w:rFonts w:ascii="Times New Roman" w:hAnsi="Times New Roman"/>
            <w:webHidden/>
            <w:rPrChange w:id="250" w:author="John Zorich" w:date="2014-09-25T12:22:00Z">
              <w:rPr>
                <w:webHidden/>
              </w:rPr>
            </w:rPrChange>
          </w:rPr>
          <w:fldChar w:fldCharType="end"/>
        </w:r>
        <w:r w:rsidRPr="005F6795">
          <w:rPr>
            <w:rStyle w:val="Hyperlink"/>
            <w:rFonts w:ascii="Times New Roman" w:hAnsi="Times New Roman"/>
            <w:rPrChange w:id="251" w:author="John Zorich" w:date="2014-09-25T12:22:00Z">
              <w:rPr>
                <w:rStyle w:val="Hyperlink"/>
              </w:rPr>
            </w:rPrChange>
          </w:rPr>
          <w:fldChar w:fldCharType="end"/>
        </w:r>
      </w:ins>
    </w:p>
    <w:p w14:paraId="1F1A1C8E" w14:textId="77777777" w:rsidR="005F6795" w:rsidRPr="005F6795" w:rsidRDefault="005F6795">
      <w:pPr>
        <w:pStyle w:val="TOC3"/>
        <w:rPr>
          <w:ins w:id="252" w:author="John Zorich" w:date="2014-09-25T12:22:00Z"/>
          <w:rFonts w:ascii="Times New Roman" w:eastAsiaTheme="minorEastAsia" w:hAnsi="Times New Roman"/>
          <w:noProof/>
          <w:sz w:val="22"/>
          <w:szCs w:val="22"/>
          <w:rPrChange w:id="253" w:author="John Zorich" w:date="2014-09-25T12:22:00Z">
            <w:rPr>
              <w:ins w:id="254" w:author="John Zorich" w:date="2014-09-25T12:22:00Z"/>
              <w:rFonts w:asciiTheme="minorHAnsi" w:eastAsiaTheme="minorEastAsia" w:hAnsiTheme="minorHAnsi" w:cstheme="minorBidi"/>
              <w:noProof/>
              <w:sz w:val="22"/>
              <w:szCs w:val="22"/>
            </w:rPr>
          </w:rPrChange>
        </w:rPr>
      </w:pPr>
      <w:ins w:id="255" w:author="John Zorich" w:date="2014-09-25T12:22:00Z">
        <w:r w:rsidRPr="005F6795">
          <w:rPr>
            <w:rStyle w:val="Hyperlink"/>
            <w:rFonts w:ascii="Times New Roman" w:hAnsi="Times New Roman"/>
            <w:noProof/>
            <w:rPrChange w:id="256" w:author="John Zorich" w:date="2014-09-25T12:22:00Z">
              <w:rPr>
                <w:rStyle w:val="Hyperlink"/>
                <w:noProof/>
              </w:rPr>
            </w:rPrChange>
          </w:rPr>
          <w:fldChar w:fldCharType="begin"/>
        </w:r>
        <w:r w:rsidRPr="005F6795">
          <w:rPr>
            <w:rStyle w:val="Hyperlink"/>
            <w:rFonts w:ascii="Times New Roman" w:hAnsi="Times New Roman"/>
            <w:noProof/>
            <w:rPrChange w:id="257" w:author="John Zorich" w:date="2014-09-25T12:22:00Z">
              <w:rPr>
                <w:rStyle w:val="Hyperlink"/>
                <w:noProof/>
              </w:rPr>
            </w:rPrChange>
          </w:rPr>
          <w:instrText xml:space="preserve"> </w:instrText>
        </w:r>
        <w:r w:rsidRPr="005F6795">
          <w:rPr>
            <w:rFonts w:ascii="Times New Roman" w:hAnsi="Times New Roman"/>
            <w:noProof/>
            <w:rPrChange w:id="258" w:author="John Zorich" w:date="2014-09-25T12:22:00Z">
              <w:rPr>
                <w:noProof/>
              </w:rPr>
            </w:rPrChange>
          </w:rPr>
          <w:instrText>HYPERLINK \l "_Toc399411099"</w:instrText>
        </w:r>
        <w:r w:rsidRPr="005F6795">
          <w:rPr>
            <w:rStyle w:val="Hyperlink"/>
            <w:rFonts w:ascii="Times New Roman" w:hAnsi="Times New Roman"/>
            <w:noProof/>
            <w:rPrChange w:id="259" w:author="John Zorich" w:date="2014-09-25T12:22:00Z">
              <w:rPr>
                <w:rStyle w:val="Hyperlink"/>
                <w:noProof/>
              </w:rPr>
            </w:rPrChange>
          </w:rPr>
          <w:instrText xml:space="preserve"> </w:instrText>
        </w:r>
        <w:r w:rsidRPr="005F6795">
          <w:rPr>
            <w:rStyle w:val="Hyperlink"/>
            <w:rFonts w:ascii="Times New Roman" w:hAnsi="Times New Roman"/>
            <w:noProof/>
            <w:rPrChange w:id="260" w:author="John Zorich" w:date="2014-09-25T12:22:00Z">
              <w:rPr>
                <w:rStyle w:val="Hyperlink"/>
                <w:noProof/>
              </w:rPr>
            </w:rPrChange>
          </w:rPr>
        </w:r>
        <w:r w:rsidRPr="005F6795">
          <w:rPr>
            <w:rStyle w:val="Hyperlink"/>
            <w:rFonts w:ascii="Times New Roman" w:hAnsi="Times New Roman"/>
            <w:noProof/>
            <w:rPrChange w:id="261" w:author="John Zorich" w:date="2014-09-25T12:22:00Z">
              <w:rPr>
                <w:rStyle w:val="Hyperlink"/>
                <w:noProof/>
              </w:rPr>
            </w:rPrChange>
          </w:rPr>
          <w:fldChar w:fldCharType="separate"/>
        </w:r>
        <w:r w:rsidRPr="005F6795">
          <w:rPr>
            <w:rStyle w:val="Hyperlink"/>
            <w:rFonts w:ascii="Times New Roman" w:hAnsi="Times New Roman"/>
            <w:noProof/>
            <w:rPrChange w:id="262" w:author="John Zorich" w:date="2014-09-25T12:22:00Z">
              <w:rPr>
                <w:rStyle w:val="Hyperlink"/>
                <w:noProof/>
              </w:rPr>
            </w:rPrChange>
          </w:rPr>
          <w:t>2.1.1.</w:t>
        </w:r>
        <w:r w:rsidRPr="005F6795">
          <w:rPr>
            <w:rFonts w:ascii="Times New Roman" w:eastAsiaTheme="minorEastAsia" w:hAnsi="Times New Roman"/>
            <w:noProof/>
            <w:sz w:val="22"/>
            <w:szCs w:val="22"/>
            <w:rPrChange w:id="263" w:author="John Zorich" w:date="2014-09-25T12:22:00Z">
              <w:rPr>
                <w:rFonts w:asciiTheme="minorHAnsi" w:eastAsiaTheme="minorEastAsia" w:hAnsiTheme="minorHAnsi" w:cstheme="minorBidi"/>
                <w:noProof/>
                <w:sz w:val="22"/>
                <w:szCs w:val="22"/>
              </w:rPr>
            </w:rPrChange>
          </w:rPr>
          <w:tab/>
        </w:r>
        <w:r w:rsidRPr="005F6795">
          <w:rPr>
            <w:rStyle w:val="Hyperlink"/>
            <w:rFonts w:ascii="Times New Roman" w:hAnsi="Times New Roman"/>
            <w:noProof/>
            <w:rPrChange w:id="264" w:author="John Zorich" w:date="2014-09-25T12:22:00Z">
              <w:rPr>
                <w:rStyle w:val="Hyperlink"/>
                <w:noProof/>
              </w:rPr>
            </w:rPrChange>
          </w:rPr>
          <w:t>RESTful Web Services</w:t>
        </w:r>
        <w:r w:rsidRPr="005F6795">
          <w:rPr>
            <w:rFonts w:ascii="Times New Roman" w:hAnsi="Times New Roman"/>
            <w:noProof/>
            <w:webHidden/>
            <w:rPrChange w:id="265" w:author="John Zorich" w:date="2014-09-25T12:22:00Z">
              <w:rPr>
                <w:noProof/>
                <w:webHidden/>
              </w:rPr>
            </w:rPrChange>
          </w:rPr>
          <w:tab/>
        </w:r>
        <w:r w:rsidRPr="005F6795">
          <w:rPr>
            <w:rFonts w:ascii="Times New Roman" w:hAnsi="Times New Roman"/>
            <w:noProof/>
            <w:webHidden/>
            <w:rPrChange w:id="266" w:author="John Zorich" w:date="2014-09-25T12:22:00Z">
              <w:rPr>
                <w:noProof/>
                <w:webHidden/>
              </w:rPr>
            </w:rPrChange>
          </w:rPr>
          <w:fldChar w:fldCharType="begin"/>
        </w:r>
        <w:r w:rsidRPr="005F6795">
          <w:rPr>
            <w:rFonts w:ascii="Times New Roman" w:hAnsi="Times New Roman"/>
            <w:noProof/>
            <w:webHidden/>
            <w:rPrChange w:id="267" w:author="John Zorich" w:date="2014-09-25T12:22:00Z">
              <w:rPr>
                <w:noProof/>
                <w:webHidden/>
              </w:rPr>
            </w:rPrChange>
          </w:rPr>
          <w:instrText xml:space="preserve"> PAGEREF _Toc399411099 \h </w:instrText>
        </w:r>
        <w:r w:rsidRPr="005F6795">
          <w:rPr>
            <w:rFonts w:ascii="Times New Roman" w:hAnsi="Times New Roman"/>
            <w:noProof/>
            <w:webHidden/>
            <w:rPrChange w:id="268" w:author="John Zorich" w:date="2014-09-25T12:22:00Z">
              <w:rPr>
                <w:noProof/>
                <w:webHidden/>
              </w:rPr>
            </w:rPrChange>
          </w:rPr>
        </w:r>
      </w:ins>
      <w:r w:rsidRPr="005F6795">
        <w:rPr>
          <w:rFonts w:ascii="Times New Roman" w:hAnsi="Times New Roman"/>
          <w:noProof/>
          <w:webHidden/>
          <w:rPrChange w:id="269" w:author="John Zorich" w:date="2014-09-25T12:22:00Z">
            <w:rPr>
              <w:noProof/>
              <w:webHidden/>
            </w:rPr>
          </w:rPrChange>
        </w:rPr>
        <w:fldChar w:fldCharType="separate"/>
      </w:r>
      <w:ins w:id="270" w:author="John Zorich" w:date="2014-09-25T12:22:00Z">
        <w:r w:rsidRPr="005F6795">
          <w:rPr>
            <w:rFonts w:ascii="Times New Roman" w:hAnsi="Times New Roman"/>
            <w:noProof/>
            <w:webHidden/>
            <w:rPrChange w:id="271" w:author="John Zorich" w:date="2014-09-25T12:22:00Z">
              <w:rPr>
                <w:noProof/>
                <w:webHidden/>
              </w:rPr>
            </w:rPrChange>
          </w:rPr>
          <w:t>3</w:t>
        </w:r>
        <w:r w:rsidRPr="005F6795">
          <w:rPr>
            <w:rFonts w:ascii="Times New Roman" w:hAnsi="Times New Roman"/>
            <w:noProof/>
            <w:webHidden/>
            <w:rPrChange w:id="272" w:author="John Zorich" w:date="2014-09-25T12:22:00Z">
              <w:rPr>
                <w:noProof/>
                <w:webHidden/>
              </w:rPr>
            </w:rPrChange>
          </w:rPr>
          <w:fldChar w:fldCharType="end"/>
        </w:r>
        <w:r w:rsidRPr="005F6795">
          <w:rPr>
            <w:rStyle w:val="Hyperlink"/>
            <w:rFonts w:ascii="Times New Roman" w:hAnsi="Times New Roman"/>
            <w:noProof/>
            <w:rPrChange w:id="273" w:author="John Zorich" w:date="2014-09-25T12:22:00Z">
              <w:rPr>
                <w:rStyle w:val="Hyperlink"/>
                <w:noProof/>
              </w:rPr>
            </w:rPrChange>
          </w:rPr>
          <w:fldChar w:fldCharType="end"/>
        </w:r>
      </w:ins>
    </w:p>
    <w:p w14:paraId="47C645DB" w14:textId="77777777" w:rsidR="005F6795" w:rsidRPr="005F6795" w:rsidRDefault="005F6795">
      <w:pPr>
        <w:pStyle w:val="TOC2"/>
        <w:rPr>
          <w:ins w:id="274" w:author="John Zorich" w:date="2014-09-25T12:22:00Z"/>
          <w:rFonts w:ascii="Times New Roman" w:eastAsiaTheme="minorEastAsia" w:hAnsi="Times New Roman"/>
          <w:sz w:val="22"/>
          <w:szCs w:val="22"/>
          <w:rPrChange w:id="275" w:author="John Zorich" w:date="2014-09-25T12:22:00Z">
            <w:rPr>
              <w:ins w:id="276" w:author="John Zorich" w:date="2014-09-25T12:22:00Z"/>
              <w:rFonts w:asciiTheme="minorHAnsi" w:eastAsiaTheme="minorEastAsia" w:hAnsiTheme="minorHAnsi" w:cstheme="minorBidi"/>
              <w:sz w:val="22"/>
              <w:szCs w:val="22"/>
            </w:rPr>
          </w:rPrChange>
        </w:rPr>
      </w:pPr>
      <w:ins w:id="277" w:author="John Zorich" w:date="2014-09-25T12:22:00Z">
        <w:r w:rsidRPr="005F6795">
          <w:rPr>
            <w:rStyle w:val="Hyperlink"/>
            <w:rFonts w:ascii="Times New Roman" w:hAnsi="Times New Roman"/>
            <w:rPrChange w:id="278" w:author="John Zorich" w:date="2014-09-25T12:22:00Z">
              <w:rPr>
                <w:rStyle w:val="Hyperlink"/>
              </w:rPr>
            </w:rPrChange>
          </w:rPr>
          <w:fldChar w:fldCharType="begin"/>
        </w:r>
        <w:r w:rsidRPr="005F6795">
          <w:rPr>
            <w:rStyle w:val="Hyperlink"/>
            <w:rFonts w:ascii="Times New Roman" w:hAnsi="Times New Roman"/>
            <w:rPrChange w:id="279" w:author="John Zorich" w:date="2014-09-25T12:22:00Z">
              <w:rPr>
                <w:rStyle w:val="Hyperlink"/>
              </w:rPr>
            </w:rPrChange>
          </w:rPr>
          <w:instrText xml:space="preserve"> </w:instrText>
        </w:r>
        <w:r w:rsidRPr="005F6795">
          <w:rPr>
            <w:rFonts w:ascii="Times New Roman" w:hAnsi="Times New Roman"/>
            <w:rPrChange w:id="280" w:author="John Zorich" w:date="2014-09-25T12:22:00Z">
              <w:rPr/>
            </w:rPrChange>
          </w:rPr>
          <w:instrText>HYPERLINK \l "_Toc399411100"</w:instrText>
        </w:r>
        <w:r w:rsidRPr="005F6795">
          <w:rPr>
            <w:rStyle w:val="Hyperlink"/>
            <w:rFonts w:ascii="Times New Roman" w:hAnsi="Times New Roman"/>
            <w:rPrChange w:id="281" w:author="John Zorich" w:date="2014-09-25T12:22:00Z">
              <w:rPr>
                <w:rStyle w:val="Hyperlink"/>
              </w:rPr>
            </w:rPrChange>
          </w:rPr>
          <w:instrText xml:space="preserve"> </w:instrText>
        </w:r>
        <w:r w:rsidRPr="005F6795">
          <w:rPr>
            <w:rStyle w:val="Hyperlink"/>
            <w:rFonts w:ascii="Times New Roman" w:hAnsi="Times New Roman"/>
            <w:rPrChange w:id="282" w:author="John Zorich" w:date="2014-09-25T12:22:00Z">
              <w:rPr>
                <w:rStyle w:val="Hyperlink"/>
              </w:rPr>
            </w:rPrChange>
          </w:rPr>
        </w:r>
        <w:r w:rsidRPr="005F6795">
          <w:rPr>
            <w:rStyle w:val="Hyperlink"/>
            <w:rFonts w:ascii="Times New Roman" w:hAnsi="Times New Roman"/>
            <w:rPrChange w:id="283" w:author="John Zorich" w:date="2014-09-25T12:22:00Z">
              <w:rPr>
                <w:rStyle w:val="Hyperlink"/>
              </w:rPr>
            </w:rPrChange>
          </w:rPr>
          <w:fldChar w:fldCharType="separate"/>
        </w:r>
        <w:r w:rsidRPr="005F6795">
          <w:rPr>
            <w:rStyle w:val="Hyperlink"/>
            <w:rFonts w:ascii="Times New Roman" w:hAnsi="Times New Roman"/>
            <w:rPrChange w:id="284" w:author="John Zorich" w:date="2014-09-25T12:22:00Z">
              <w:rPr>
                <w:rStyle w:val="Hyperlink"/>
              </w:rPr>
            </w:rPrChange>
          </w:rPr>
          <w:t>2.2.</w:t>
        </w:r>
        <w:r w:rsidRPr="005F6795">
          <w:rPr>
            <w:rFonts w:ascii="Times New Roman" w:eastAsiaTheme="minorEastAsia" w:hAnsi="Times New Roman"/>
            <w:sz w:val="22"/>
            <w:szCs w:val="22"/>
            <w:rPrChange w:id="285" w:author="John Zorich" w:date="2014-09-25T12:22:00Z">
              <w:rPr>
                <w:rFonts w:asciiTheme="minorHAnsi" w:eastAsiaTheme="minorEastAsia" w:hAnsiTheme="minorHAnsi" w:cstheme="minorBidi"/>
                <w:sz w:val="22"/>
                <w:szCs w:val="22"/>
              </w:rPr>
            </w:rPrChange>
          </w:rPr>
          <w:tab/>
        </w:r>
        <w:r w:rsidRPr="005F6795">
          <w:rPr>
            <w:rStyle w:val="Hyperlink"/>
            <w:rFonts w:ascii="Times New Roman" w:hAnsi="Times New Roman"/>
            <w:rPrChange w:id="286" w:author="John Zorich" w:date="2014-09-25T12:22:00Z">
              <w:rPr>
                <w:rStyle w:val="Hyperlink"/>
              </w:rPr>
            </w:rPrChange>
          </w:rPr>
          <w:t>System Performance</w:t>
        </w:r>
        <w:r w:rsidRPr="005F6795">
          <w:rPr>
            <w:rFonts w:ascii="Times New Roman" w:hAnsi="Times New Roman"/>
            <w:webHidden/>
            <w:rPrChange w:id="287" w:author="John Zorich" w:date="2014-09-25T12:22:00Z">
              <w:rPr>
                <w:webHidden/>
              </w:rPr>
            </w:rPrChange>
          </w:rPr>
          <w:tab/>
        </w:r>
        <w:r w:rsidRPr="005F6795">
          <w:rPr>
            <w:rFonts w:ascii="Times New Roman" w:hAnsi="Times New Roman"/>
            <w:webHidden/>
            <w:rPrChange w:id="288" w:author="John Zorich" w:date="2014-09-25T12:22:00Z">
              <w:rPr>
                <w:webHidden/>
              </w:rPr>
            </w:rPrChange>
          </w:rPr>
          <w:fldChar w:fldCharType="begin"/>
        </w:r>
        <w:r w:rsidRPr="005F6795">
          <w:rPr>
            <w:rFonts w:ascii="Times New Roman" w:hAnsi="Times New Roman"/>
            <w:webHidden/>
            <w:rPrChange w:id="289" w:author="John Zorich" w:date="2014-09-25T12:22:00Z">
              <w:rPr>
                <w:webHidden/>
              </w:rPr>
            </w:rPrChange>
          </w:rPr>
          <w:instrText xml:space="preserve"> PAGEREF _Toc399411100 \h </w:instrText>
        </w:r>
        <w:r w:rsidRPr="005F6795">
          <w:rPr>
            <w:rFonts w:ascii="Times New Roman" w:hAnsi="Times New Roman"/>
            <w:webHidden/>
            <w:rPrChange w:id="290" w:author="John Zorich" w:date="2014-09-25T12:22:00Z">
              <w:rPr>
                <w:webHidden/>
              </w:rPr>
            </w:rPrChange>
          </w:rPr>
        </w:r>
      </w:ins>
      <w:r w:rsidRPr="005F6795">
        <w:rPr>
          <w:rFonts w:ascii="Times New Roman" w:hAnsi="Times New Roman"/>
          <w:webHidden/>
          <w:rPrChange w:id="291" w:author="John Zorich" w:date="2014-09-25T12:22:00Z">
            <w:rPr>
              <w:webHidden/>
            </w:rPr>
          </w:rPrChange>
        </w:rPr>
        <w:fldChar w:fldCharType="separate"/>
      </w:r>
      <w:ins w:id="292" w:author="John Zorich" w:date="2014-09-25T12:22:00Z">
        <w:r w:rsidRPr="005F6795">
          <w:rPr>
            <w:rFonts w:ascii="Times New Roman" w:hAnsi="Times New Roman"/>
            <w:webHidden/>
            <w:rPrChange w:id="293" w:author="John Zorich" w:date="2014-09-25T12:22:00Z">
              <w:rPr>
                <w:webHidden/>
              </w:rPr>
            </w:rPrChange>
          </w:rPr>
          <w:t>3</w:t>
        </w:r>
        <w:r w:rsidRPr="005F6795">
          <w:rPr>
            <w:rFonts w:ascii="Times New Roman" w:hAnsi="Times New Roman"/>
            <w:webHidden/>
            <w:rPrChange w:id="294" w:author="John Zorich" w:date="2014-09-25T12:22:00Z">
              <w:rPr>
                <w:webHidden/>
              </w:rPr>
            </w:rPrChange>
          </w:rPr>
          <w:fldChar w:fldCharType="end"/>
        </w:r>
        <w:r w:rsidRPr="005F6795">
          <w:rPr>
            <w:rStyle w:val="Hyperlink"/>
            <w:rFonts w:ascii="Times New Roman" w:hAnsi="Times New Roman"/>
            <w:rPrChange w:id="295" w:author="John Zorich" w:date="2014-09-25T12:22:00Z">
              <w:rPr>
                <w:rStyle w:val="Hyperlink"/>
              </w:rPr>
            </w:rPrChange>
          </w:rPr>
          <w:fldChar w:fldCharType="end"/>
        </w:r>
      </w:ins>
    </w:p>
    <w:p w14:paraId="1C72CD55" w14:textId="77777777" w:rsidR="005F6795" w:rsidRPr="005F6795" w:rsidRDefault="005F6795">
      <w:pPr>
        <w:pStyle w:val="TOC3"/>
        <w:rPr>
          <w:ins w:id="296" w:author="John Zorich" w:date="2014-09-25T12:22:00Z"/>
          <w:rFonts w:ascii="Times New Roman" w:eastAsiaTheme="minorEastAsia" w:hAnsi="Times New Roman"/>
          <w:noProof/>
          <w:sz w:val="22"/>
          <w:szCs w:val="22"/>
          <w:rPrChange w:id="297" w:author="John Zorich" w:date="2014-09-25T12:22:00Z">
            <w:rPr>
              <w:ins w:id="298" w:author="John Zorich" w:date="2014-09-25T12:22:00Z"/>
              <w:rFonts w:asciiTheme="minorHAnsi" w:eastAsiaTheme="minorEastAsia" w:hAnsiTheme="minorHAnsi" w:cstheme="minorBidi"/>
              <w:noProof/>
              <w:sz w:val="22"/>
              <w:szCs w:val="22"/>
            </w:rPr>
          </w:rPrChange>
        </w:rPr>
      </w:pPr>
      <w:ins w:id="299" w:author="John Zorich" w:date="2014-09-25T12:22:00Z">
        <w:r w:rsidRPr="005F6795">
          <w:rPr>
            <w:rStyle w:val="Hyperlink"/>
            <w:rFonts w:ascii="Times New Roman" w:hAnsi="Times New Roman"/>
            <w:noProof/>
            <w:rPrChange w:id="300" w:author="John Zorich" w:date="2014-09-25T12:22:00Z">
              <w:rPr>
                <w:rStyle w:val="Hyperlink"/>
                <w:noProof/>
              </w:rPr>
            </w:rPrChange>
          </w:rPr>
          <w:fldChar w:fldCharType="begin"/>
        </w:r>
        <w:r w:rsidRPr="005F6795">
          <w:rPr>
            <w:rStyle w:val="Hyperlink"/>
            <w:rFonts w:ascii="Times New Roman" w:hAnsi="Times New Roman"/>
            <w:noProof/>
            <w:rPrChange w:id="301" w:author="John Zorich" w:date="2014-09-25T12:22:00Z">
              <w:rPr>
                <w:rStyle w:val="Hyperlink"/>
                <w:noProof/>
              </w:rPr>
            </w:rPrChange>
          </w:rPr>
          <w:instrText xml:space="preserve"> </w:instrText>
        </w:r>
        <w:r w:rsidRPr="005F6795">
          <w:rPr>
            <w:rFonts w:ascii="Times New Roman" w:hAnsi="Times New Roman"/>
            <w:noProof/>
            <w:rPrChange w:id="302" w:author="John Zorich" w:date="2014-09-25T12:22:00Z">
              <w:rPr>
                <w:noProof/>
              </w:rPr>
            </w:rPrChange>
          </w:rPr>
          <w:instrText>HYPERLINK \l "_Toc399411101"</w:instrText>
        </w:r>
        <w:r w:rsidRPr="005F6795">
          <w:rPr>
            <w:rStyle w:val="Hyperlink"/>
            <w:rFonts w:ascii="Times New Roman" w:hAnsi="Times New Roman"/>
            <w:noProof/>
            <w:rPrChange w:id="303" w:author="John Zorich" w:date="2014-09-25T12:22:00Z">
              <w:rPr>
                <w:rStyle w:val="Hyperlink"/>
                <w:noProof/>
              </w:rPr>
            </w:rPrChange>
          </w:rPr>
          <w:instrText xml:space="preserve"> </w:instrText>
        </w:r>
        <w:r w:rsidRPr="005F6795">
          <w:rPr>
            <w:rStyle w:val="Hyperlink"/>
            <w:rFonts w:ascii="Times New Roman" w:hAnsi="Times New Roman"/>
            <w:noProof/>
            <w:rPrChange w:id="304" w:author="John Zorich" w:date="2014-09-25T12:22:00Z">
              <w:rPr>
                <w:rStyle w:val="Hyperlink"/>
                <w:noProof/>
              </w:rPr>
            </w:rPrChange>
          </w:rPr>
        </w:r>
        <w:r w:rsidRPr="005F6795">
          <w:rPr>
            <w:rStyle w:val="Hyperlink"/>
            <w:rFonts w:ascii="Times New Roman" w:hAnsi="Times New Roman"/>
            <w:noProof/>
            <w:rPrChange w:id="305" w:author="John Zorich" w:date="2014-09-25T12:22:00Z">
              <w:rPr>
                <w:rStyle w:val="Hyperlink"/>
                <w:noProof/>
              </w:rPr>
            </w:rPrChange>
          </w:rPr>
          <w:fldChar w:fldCharType="separate"/>
        </w:r>
        <w:r w:rsidRPr="005F6795">
          <w:rPr>
            <w:rStyle w:val="Hyperlink"/>
            <w:rFonts w:ascii="Times New Roman" w:hAnsi="Times New Roman"/>
            <w:noProof/>
            <w:highlight w:val="yellow"/>
            <w:rPrChange w:id="306" w:author="John Zorich" w:date="2014-09-25T12:22:00Z">
              <w:rPr>
                <w:rStyle w:val="Hyperlink"/>
                <w:noProof/>
                <w:highlight w:val="yellow"/>
              </w:rPr>
            </w:rPrChange>
          </w:rPr>
          <w:t>2.2.1.</w:t>
        </w:r>
        <w:r w:rsidRPr="005F6795">
          <w:rPr>
            <w:rFonts w:ascii="Times New Roman" w:eastAsiaTheme="minorEastAsia" w:hAnsi="Times New Roman"/>
            <w:noProof/>
            <w:sz w:val="22"/>
            <w:szCs w:val="22"/>
            <w:rPrChange w:id="307" w:author="John Zorich" w:date="2014-09-25T12:22:00Z">
              <w:rPr>
                <w:rFonts w:asciiTheme="minorHAnsi" w:eastAsiaTheme="minorEastAsia" w:hAnsiTheme="minorHAnsi" w:cstheme="minorBidi"/>
                <w:noProof/>
                <w:sz w:val="22"/>
                <w:szCs w:val="22"/>
              </w:rPr>
            </w:rPrChange>
          </w:rPr>
          <w:tab/>
        </w:r>
        <w:r w:rsidRPr="005F6795">
          <w:rPr>
            <w:rStyle w:val="Hyperlink"/>
            <w:rFonts w:ascii="Times New Roman" w:hAnsi="Times New Roman"/>
            <w:noProof/>
            <w:highlight w:val="yellow"/>
            <w:rPrChange w:id="308" w:author="John Zorich" w:date="2014-09-25T12:22:00Z">
              <w:rPr>
                <w:rStyle w:val="Hyperlink"/>
                <w:noProof/>
                <w:highlight w:val="yellow"/>
              </w:rPr>
            </w:rPrChange>
          </w:rPr>
          <w:t>Desktops/Workstations</w:t>
        </w:r>
        <w:r w:rsidRPr="005F6795">
          <w:rPr>
            <w:rFonts w:ascii="Times New Roman" w:hAnsi="Times New Roman"/>
            <w:noProof/>
            <w:webHidden/>
            <w:rPrChange w:id="309" w:author="John Zorich" w:date="2014-09-25T12:22:00Z">
              <w:rPr>
                <w:noProof/>
                <w:webHidden/>
              </w:rPr>
            </w:rPrChange>
          </w:rPr>
          <w:tab/>
        </w:r>
        <w:r w:rsidRPr="005F6795">
          <w:rPr>
            <w:rFonts w:ascii="Times New Roman" w:hAnsi="Times New Roman"/>
            <w:noProof/>
            <w:webHidden/>
            <w:rPrChange w:id="310" w:author="John Zorich" w:date="2014-09-25T12:22:00Z">
              <w:rPr>
                <w:noProof/>
                <w:webHidden/>
              </w:rPr>
            </w:rPrChange>
          </w:rPr>
          <w:fldChar w:fldCharType="begin"/>
        </w:r>
        <w:r w:rsidRPr="005F6795">
          <w:rPr>
            <w:rFonts w:ascii="Times New Roman" w:hAnsi="Times New Roman"/>
            <w:noProof/>
            <w:webHidden/>
            <w:rPrChange w:id="311" w:author="John Zorich" w:date="2014-09-25T12:22:00Z">
              <w:rPr>
                <w:noProof/>
                <w:webHidden/>
              </w:rPr>
            </w:rPrChange>
          </w:rPr>
          <w:instrText xml:space="preserve"> PAGEREF _Toc399411101 \h </w:instrText>
        </w:r>
        <w:r w:rsidRPr="005F6795">
          <w:rPr>
            <w:rFonts w:ascii="Times New Roman" w:hAnsi="Times New Roman"/>
            <w:noProof/>
            <w:webHidden/>
            <w:rPrChange w:id="312" w:author="John Zorich" w:date="2014-09-25T12:22:00Z">
              <w:rPr>
                <w:noProof/>
                <w:webHidden/>
              </w:rPr>
            </w:rPrChange>
          </w:rPr>
        </w:r>
      </w:ins>
      <w:r w:rsidRPr="005F6795">
        <w:rPr>
          <w:rFonts w:ascii="Times New Roman" w:hAnsi="Times New Roman"/>
          <w:noProof/>
          <w:webHidden/>
          <w:rPrChange w:id="313" w:author="John Zorich" w:date="2014-09-25T12:22:00Z">
            <w:rPr>
              <w:noProof/>
              <w:webHidden/>
            </w:rPr>
          </w:rPrChange>
        </w:rPr>
        <w:fldChar w:fldCharType="separate"/>
      </w:r>
      <w:ins w:id="314" w:author="John Zorich" w:date="2014-09-25T12:22:00Z">
        <w:r w:rsidRPr="005F6795">
          <w:rPr>
            <w:rFonts w:ascii="Times New Roman" w:hAnsi="Times New Roman"/>
            <w:noProof/>
            <w:webHidden/>
            <w:rPrChange w:id="315" w:author="John Zorich" w:date="2014-09-25T12:22:00Z">
              <w:rPr>
                <w:noProof/>
                <w:webHidden/>
              </w:rPr>
            </w:rPrChange>
          </w:rPr>
          <w:t>3</w:t>
        </w:r>
        <w:r w:rsidRPr="005F6795">
          <w:rPr>
            <w:rFonts w:ascii="Times New Roman" w:hAnsi="Times New Roman"/>
            <w:noProof/>
            <w:webHidden/>
            <w:rPrChange w:id="316" w:author="John Zorich" w:date="2014-09-25T12:22:00Z">
              <w:rPr>
                <w:noProof/>
                <w:webHidden/>
              </w:rPr>
            </w:rPrChange>
          </w:rPr>
          <w:fldChar w:fldCharType="end"/>
        </w:r>
        <w:r w:rsidRPr="005F6795">
          <w:rPr>
            <w:rStyle w:val="Hyperlink"/>
            <w:rFonts w:ascii="Times New Roman" w:hAnsi="Times New Roman"/>
            <w:noProof/>
            <w:rPrChange w:id="317" w:author="John Zorich" w:date="2014-09-25T12:22:00Z">
              <w:rPr>
                <w:rStyle w:val="Hyperlink"/>
                <w:noProof/>
              </w:rPr>
            </w:rPrChange>
          </w:rPr>
          <w:fldChar w:fldCharType="end"/>
        </w:r>
      </w:ins>
    </w:p>
    <w:p w14:paraId="7B3C097F" w14:textId="77777777" w:rsidR="005F6795" w:rsidRPr="005F6795" w:rsidRDefault="005F6795">
      <w:pPr>
        <w:pStyle w:val="TOC3"/>
        <w:rPr>
          <w:ins w:id="318" w:author="John Zorich" w:date="2014-09-25T12:22:00Z"/>
          <w:rFonts w:ascii="Times New Roman" w:eastAsiaTheme="minorEastAsia" w:hAnsi="Times New Roman"/>
          <w:noProof/>
          <w:sz w:val="22"/>
          <w:szCs w:val="22"/>
          <w:rPrChange w:id="319" w:author="John Zorich" w:date="2014-09-25T12:22:00Z">
            <w:rPr>
              <w:ins w:id="320" w:author="John Zorich" w:date="2014-09-25T12:22:00Z"/>
              <w:rFonts w:asciiTheme="minorHAnsi" w:eastAsiaTheme="minorEastAsia" w:hAnsiTheme="minorHAnsi" w:cstheme="minorBidi"/>
              <w:noProof/>
              <w:sz w:val="22"/>
              <w:szCs w:val="22"/>
            </w:rPr>
          </w:rPrChange>
        </w:rPr>
      </w:pPr>
      <w:ins w:id="321" w:author="John Zorich" w:date="2014-09-25T12:22:00Z">
        <w:r w:rsidRPr="005F6795">
          <w:rPr>
            <w:rStyle w:val="Hyperlink"/>
            <w:rFonts w:ascii="Times New Roman" w:hAnsi="Times New Roman"/>
            <w:noProof/>
            <w:rPrChange w:id="322" w:author="John Zorich" w:date="2014-09-25T12:22:00Z">
              <w:rPr>
                <w:rStyle w:val="Hyperlink"/>
                <w:noProof/>
              </w:rPr>
            </w:rPrChange>
          </w:rPr>
          <w:fldChar w:fldCharType="begin"/>
        </w:r>
        <w:r w:rsidRPr="005F6795">
          <w:rPr>
            <w:rStyle w:val="Hyperlink"/>
            <w:rFonts w:ascii="Times New Roman" w:hAnsi="Times New Roman"/>
            <w:noProof/>
            <w:rPrChange w:id="323" w:author="John Zorich" w:date="2014-09-25T12:22:00Z">
              <w:rPr>
                <w:rStyle w:val="Hyperlink"/>
                <w:noProof/>
              </w:rPr>
            </w:rPrChange>
          </w:rPr>
          <w:instrText xml:space="preserve"> </w:instrText>
        </w:r>
        <w:r w:rsidRPr="005F6795">
          <w:rPr>
            <w:rFonts w:ascii="Times New Roman" w:hAnsi="Times New Roman"/>
            <w:noProof/>
            <w:rPrChange w:id="324" w:author="John Zorich" w:date="2014-09-25T12:22:00Z">
              <w:rPr>
                <w:noProof/>
              </w:rPr>
            </w:rPrChange>
          </w:rPr>
          <w:instrText>HYPERLINK \l "_Toc399411102"</w:instrText>
        </w:r>
        <w:r w:rsidRPr="005F6795">
          <w:rPr>
            <w:rStyle w:val="Hyperlink"/>
            <w:rFonts w:ascii="Times New Roman" w:hAnsi="Times New Roman"/>
            <w:noProof/>
            <w:rPrChange w:id="325" w:author="John Zorich" w:date="2014-09-25T12:22:00Z">
              <w:rPr>
                <w:rStyle w:val="Hyperlink"/>
                <w:noProof/>
              </w:rPr>
            </w:rPrChange>
          </w:rPr>
          <w:instrText xml:space="preserve"> </w:instrText>
        </w:r>
        <w:r w:rsidRPr="005F6795">
          <w:rPr>
            <w:rStyle w:val="Hyperlink"/>
            <w:rFonts w:ascii="Times New Roman" w:hAnsi="Times New Roman"/>
            <w:noProof/>
            <w:rPrChange w:id="326" w:author="John Zorich" w:date="2014-09-25T12:22:00Z">
              <w:rPr>
                <w:rStyle w:val="Hyperlink"/>
                <w:noProof/>
              </w:rPr>
            </w:rPrChange>
          </w:rPr>
        </w:r>
        <w:r w:rsidRPr="005F6795">
          <w:rPr>
            <w:rStyle w:val="Hyperlink"/>
            <w:rFonts w:ascii="Times New Roman" w:hAnsi="Times New Roman"/>
            <w:noProof/>
            <w:rPrChange w:id="327" w:author="John Zorich" w:date="2014-09-25T12:22:00Z">
              <w:rPr>
                <w:rStyle w:val="Hyperlink"/>
                <w:noProof/>
              </w:rPr>
            </w:rPrChange>
          </w:rPr>
          <w:fldChar w:fldCharType="separate"/>
        </w:r>
        <w:r w:rsidRPr="005F6795">
          <w:rPr>
            <w:rStyle w:val="Hyperlink"/>
            <w:rFonts w:ascii="Times New Roman" w:hAnsi="Times New Roman"/>
            <w:noProof/>
            <w:rPrChange w:id="328" w:author="John Zorich" w:date="2014-09-25T12:22:00Z">
              <w:rPr>
                <w:rStyle w:val="Hyperlink"/>
                <w:noProof/>
              </w:rPr>
            </w:rPrChange>
          </w:rPr>
          <w:t>2.2.2.</w:t>
        </w:r>
        <w:r w:rsidRPr="005F6795">
          <w:rPr>
            <w:rFonts w:ascii="Times New Roman" w:eastAsiaTheme="minorEastAsia" w:hAnsi="Times New Roman"/>
            <w:noProof/>
            <w:sz w:val="22"/>
            <w:szCs w:val="22"/>
            <w:rPrChange w:id="329" w:author="John Zorich" w:date="2014-09-25T12:22:00Z">
              <w:rPr>
                <w:rFonts w:asciiTheme="minorHAnsi" w:eastAsiaTheme="minorEastAsia" w:hAnsiTheme="minorHAnsi" w:cstheme="minorBidi"/>
                <w:noProof/>
                <w:sz w:val="22"/>
                <w:szCs w:val="22"/>
              </w:rPr>
            </w:rPrChange>
          </w:rPr>
          <w:tab/>
        </w:r>
        <w:r w:rsidRPr="005F6795">
          <w:rPr>
            <w:rStyle w:val="Hyperlink"/>
            <w:rFonts w:ascii="Times New Roman" w:hAnsi="Times New Roman"/>
            <w:noProof/>
            <w:rPrChange w:id="330" w:author="John Zorich" w:date="2014-09-25T12:22:00Z">
              <w:rPr>
                <w:rStyle w:val="Hyperlink"/>
                <w:noProof/>
              </w:rPr>
            </w:rPrChange>
          </w:rPr>
          <w:t>Disk Space</w:t>
        </w:r>
        <w:r w:rsidRPr="005F6795">
          <w:rPr>
            <w:rFonts w:ascii="Times New Roman" w:hAnsi="Times New Roman"/>
            <w:noProof/>
            <w:webHidden/>
            <w:rPrChange w:id="331" w:author="John Zorich" w:date="2014-09-25T12:22:00Z">
              <w:rPr>
                <w:noProof/>
                <w:webHidden/>
              </w:rPr>
            </w:rPrChange>
          </w:rPr>
          <w:tab/>
        </w:r>
        <w:r w:rsidRPr="005F6795">
          <w:rPr>
            <w:rFonts w:ascii="Times New Roman" w:hAnsi="Times New Roman"/>
            <w:noProof/>
            <w:webHidden/>
            <w:rPrChange w:id="332" w:author="John Zorich" w:date="2014-09-25T12:22:00Z">
              <w:rPr>
                <w:noProof/>
                <w:webHidden/>
              </w:rPr>
            </w:rPrChange>
          </w:rPr>
          <w:fldChar w:fldCharType="begin"/>
        </w:r>
        <w:r w:rsidRPr="005F6795">
          <w:rPr>
            <w:rFonts w:ascii="Times New Roman" w:hAnsi="Times New Roman"/>
            <w:noProof/>
            <w:webHidden/>
            <w:rPrChange w:id="333" w:author="John Zorich" w:date="2014-09-25T12:22:00Z">
              <w:rPr>
                <w:noProof/>
                <w:webHidden/>
              </w:rPr>
            </w:rPrChange>
          </w:rPr>
          <w:instrText xml:space="preserve"> PAGEREF _Toc399411102 \h </w:instrText>
        </w:r>
        <w:r w:rsidRPr="005F6795">
          <w:rPr>
            <w:rFonts w:ascii="Times New Roman" w:hAnsi="Times New Roman"/>
            <w:noProof/>
            <w:webHidden/>
            <w:rPrChange w:id="334" w:author="John Zorich" w:date="2014-09-25T12:22:00Z">
              <w:rPr>
                <w:noProof/>
                <w:webHidden/>
              </w:rPr>
            </w:rPrChange>
          </w:rPr>
        </w:r>
      </w:ins>
      <w:r w:rsidRPr="005F6795">
        <w:rPr>
          <w:rFonts w:ascii="Times New Roman" w:hAnsi="Times New Roman"/>
          <w:noProof/>
          <w:webHidden/>
          <w:rPrChange w:id="335" w:author="John Zorich" w:date="2014-09-25T12:22:00Z">
            <w:rPr>
              <w:noProof/>
              <w:webHidden/>
            </w:rPr>
          </w:rPrChange>
        </w:rPr>
        <w:fldChar w:fldCharType="separate"/>
      </w:r>
      <w:ins w:id="336" w:author="John Zorich" w:date="2014-09-25T12:22:00Z">
        <w:r w:rsidRPr="005F6795">
          <w:rPr>
            <w:rFonts w:ascii="Times New Roman" w:hAnsi="Times New Roman"/>
            <w:noProof/>
            <w:webHidden/>
            <w:rPrChange w:id="337" w:author="John Zorich" w:date="2014-09-25T12:22:00Z">
              <w:rPr>
                <w:noProof/>
                <w:webHidden/>
              </w:rPr>
            </w:rPrChange>
          </w:rPr>
          <w:t>4</w:t>
        </w:r>
        <w:r w:rsidRPr="005F6795">
          <w:rPr>
            <w:rFonts w:ascii="Times New Roman" w:hAnsi="Times New Roman"/>
            <w:noProof/>
            <w:webHidden/>
            <w:rPrChange w:id="338" w:author="John Zorich" w:date="2014-09-25T12:22:00Z">
              <w:rPr>
                <w:noProof/>
                <w:webHidden/>
              </w:rPr>
            </w:rPrChange>
          </w:rPr>
          <w:fldChar w:fldCharType="end"/>
        </w:r>
        <w:r w:rsidRPr="005F6795">
          <w:rPr>
            <w:rStyle w:val="Hyperlink"/>
            <w:rFonts w:ascii="Times New Roman" w:hAnsi="Times New Roman"/>
            <w:noProof/>
            <w:rPrChange w:id="339" w:author="John Zorich" w:date="2014-09-25T12:22:00Z">
              <w:rPr>
                <w:rStyle w:val="Hyperlink"/>
                <w:noProof/>
              </w:rPr>
            </w:rPrChange>
          </w:rPr>
          <w:fldChar w:fldCharType="end"/>
        </w:r>
      </w:ins>
    </w:p>
    <w:p w14:paraId="49454240" w14:textId="77777777" w:rsidR="005F6795" w:rsidRPr="005F6795" w:rsidRDefault="005F6795">
      <w:pPr>
        <w:pStyle w:val="TOC3"/>
        <w:rPr>
          <w:ins w:id="340" w:author="John Zorich" w:date="2014-09-25T12:22:00Z"/>
          <w:rFonts w:ascii="Times New Roman" w:eastAsiaTheme="minorEastAsia" w:hAnsi="Times New Roman"/>
          <w:noProof/>
          <w:sz w:val="22"/>
          <w:szCs w:val="22"/>
          <w:rPrChange w:id="341" w:author="John Zorich" w:date="2014-09-25T12:22:00Z">
            <w:rPr>
              <w:ins w:id="342" w:author="John Zorich" w:date="2014-09-25T12:22:00Z"/>
              <w:rFonts w:asciiTheme="minorHAnsi" w:eastAsiaTheme="minorEastAsia" w:hAnsiTheme="minorHAnsi" w:cstheme="minorBidi"/>
              <w:noProof/>
              <w:sz w:val="22"/>
              <w:szCs w:val="22"/>
            </w:rPr>
          </w:rPrChange>
        </w:rPr>
      </w:pPr>
      <w:ins w:id="343" w:author="John Zorich" w:date="2014-09-25T12:22:00Z">
        <w:r w:rsidRPr="005F6795">
          <w:rPr>
            <w:rStyle w:val="Hyperlink"/>
            <w:rFonts w:ascii="Times New Roman" w:hAnsi="Times New Roman"/>
            <w:noProof/>
            <w:rPrChange w:id="344" w:author="John Zorich" w:date="2014-09-25T12:22:00Z">
              <w:rPr>
                <w:rStyle w:val="Hyperlink"/>
                <w:noProof/>
              </w:rPr>
            </w:rPrChange>
          </w:rPr>
          <w:fldChar w:fldCharType="begin"/>
        </w:r>
        <w:r w:rsidRPr="005F6795">
          <w:rPr>
            <w:rStyle w:val="Hyperlink"/>
            <w:rFonts w:ascii="Times New Roman" w:hAnsi="Times New Roman"/>
            <w:noProof/>
            <w:rPrChange w:id="345" w:author="John Zorich" w:date="2014-09-25T12:22:00Z">
              <w:rPr>
                <w:rStyle w:val="Hyperlink"/>
                <w:noProof/>
              </w:rPr>
            </w:rPrChange>
          </w:rPr>
          <w:instrText xml:space="preserve"> </w:instrText>
        </w:r>
        <w:r w:rsidRPr="005F6795">
          <w:rPr>
            <w:rFonts w:ascii="Times New Roman" w:hAnsi="Times New Roman"/>
            <w:noProof/>
            <w:rPrChange w:id="346" w:author="John Zorich" w:date="2014-09-25T12:22:00Z">
              <w:rPr>
                <w:noProof/>
              </w:rPr>
            </w:rPrChange>
          </w:rPr>
          <w:instrText>HYPERLINK \l "_Toc399411103"</w:instrText>
        </w:r>
        <w:r w:rsidRPr="005F6795">
          <w:rPr>
            <w:rStyle w:val="Hyperlink"/>
            <w:rFonts w:ascii="Times New Roman" w:hAnsi="Times New Roman"/>
            <w:noProof/>
            <w:rPrChange w:id="347" w:author="John Zorich" w:date="2014-09-25T12:22:00Z">
              <w:rPr>
                <w:rStyle w:val="Hyperlink"/>
                <w:noProof/>
              </w:rPr>
            </w:rPrChange>
          </w:rPr>
          <w:instrText xml:space="preserve"> </w:instrText>
        </w:r>
        <w:r w:rsidRPr="005F6795">
          <w:rPr>
            <w:rStyle w:val="Hyperlink"/>
            <w:rFonts w:ascii="Times New Roman" w:hAnsi="Times New Roman"/>
            <w:noProof/>
            <w:rPrChange w:id="348" w:author="John Zorich" w:date="2014-09-25T12:22:00Z">
              <w:rPr>
                <w:rStyle w:val="Hyperlink"/>
                <w:noProof/>
              </w:rPr>
            </w:rPrChange>
          </w:rPr>
        </w:r>
        <w:r w:rsidRPr="005F6795">
          <w:rPr>
            <w:rStyle w:val="Hyperlink"/>
            <w:rFonts w:ascii="Times New Roman" w:hAnsi="Times New Roman"/>
            <w:noProof/>
            <w:rPrChange w:id="349" w:author="John Zorich" w:date="2014-09-25T12:22:00Z">
              <w:rPr>
                <w:rStyle w:val="Hyperlink"/>
                <w:noProof/>
              </w:rPr>
            </w:rPrChange>
          </w:rPr>
          <w:fldChar w:fldCharType="separate"/>
        </w:r>
        <w:r w:rsidRPr="005F6795">
          <w:rPr>
            <w:rStyle w:val="Hyperlink"/>
            <w:rFonts w:ascii="Times New Roman" w:hAnsi="Times New Roman"/>
            <w:noProof/>
            <w:rPrChange w:id="350" w:author="John Zorich" w:date="2014-09-25T12:22:00Z">
              <w:rPr>
                <w:rStyle w:val="Hyperlink"/>
                <w:noProof/>
              </w:rPr>
            </w:rPrChange>
          </w:rPr>
          <w:t>2.2.3.</w:t>
        </w:r>
        <w:r w:rsidRPr="005F6795">
          <w:rPr>
            <w:rFonts w:ascii="Times New Roman" w:eastAsiaTheme="minorEastAsia" w:hAnsi="Times New Roman"/>
            <w:noProof/>
            <w:sz w:val="22"/>
            <w:szCs w:val="22"/>
            <w:rPrChange w:id="351" w:author="John Zorich" w:date="2014-09-25T12:22:00Z">
              <w:rPr>
                <w:rFonts w:asciiTheme="minorHAnsi" w:eastAsiaTheme="minorEastAsia" w:hAnsiTheme="minorHAnsi" w:cstheme="minorBidi"/>
                <w:noProof/>
                <w:sz w:val="22"/>
                <w:szCs w:val="22"/>
              </w:rPr>
            </w:rPrChange>
          </w:rPr>
          <w:tab/>
        </w:r>
        <w:r w:rsidRPr="005F6795">
          <w:rPr>
            <w:rStyle w:val="Hyperlink"/>
            <w:rFonts w:ascii="Times New Roman" w:hAnsi="Times New Roman"/>
            <w:noProof/>
            <w:rPrChange w:id="352" w:author="John Zorich" w:date="2014-09-25T12:22:00Z">
              <w:rPr>
                <w:rStyle w:val="Hyperlink"/>
                <w:noProof/>
              </w:rPr>
            </w:rPrChange>
          </w:rPr>
          <w:t>Namespace and Number Space</w:t>
        </w:r>
        <w:r w:rsidRPr="005F6795">
          <w:rPr>
            <w:rFonts w:ascii="Times New Roman" w:hAnsi="Times New Roman"/>
            <w:noProof/>
            <w:webHidden/>
            <w:rPrChange w:id="353" w:author="John Zorich" w:date="2014-09-25T12:22:00Z">
              <w:rPr>
                <w:noProof/>
                <w:webHidden/>
              </w:rPr>
            </w:rPrChange>
          </w:rPr>
          <w:tab/>
        </w:r>
        <w:r w:rsidRPr="005F6795">
          <w:rPr>
            <w:rFonts w:ascii="Times New Roman" w:hAnsi="Times New Roman"/>
            <w:noProof/>
            <w:webHidden/>
            <w:rPrChange w:id="354" w:author="John Zorich" w:date="2014-09-25T12:22:00Z">
              <w:rPr>
                <w:noProof/>
                <w:webHidden/>
              </w:rPr>
            </w:rPrChange>
          </w:rPr>
          <w:fldChar w:fldCharType="begin"/>
        </w:r>
        <w:r w:rsidRPr="005F6795">
          <w:rPr>
            <w:rFonts w:ascii="Times New Roman" w:hAnsi="Times New Roman"/>
            <w:noProof/>
            <w:webHidden/>
            <w:rPrChange w:id="355" w:author="John Zorich" w:date="2014-09-25T12:22:00Z">
              <w:rPr>
                <w:noProof/>
                <w:webHidden/>
              </w:rPr>
            </w:rPrChange>
          </w:rPr>
          <w:instrText xml:space="preserve"> PAGEREF _Toc399411103 \h </w:instrText>
        </w:r>
        <w:r w:rsidRPr="005F6795">
          <w:rPr>
            <w:rFonts w:ascii="Times New Roman" w:hAnsi="Times New Roman"/>
            <w:noProof/>
            <w:webHidden/>
            <w:rPrChange w:id="356" w:author="John Zorich" w:date="2014-09-25T12:22:00Z">
              <w:rPr>
                <w:noProof/>
                <w:webHidden/>
              </w:rPr>
            </w:rPrChange>
          </w:rPr>
        </w:r>
      </w:ins>
      <w:r w:rsidRPr="005F6795">
        <w:rPr>
          <w:rFonts w:ascii="Times New Roman" w:hAnsi="Times New Roman"/>
          <w:noProof/>
          <w:webHidden/>
          <w:rPrChange w:id="357" w:author="John Zorich" w:date="2014-09-25T12:22:00Z">
            <w:rPr>
              <w:noProof/>
              <w:webHidden/>
            </w:rPr>
          </w:rPrChange>
        </w:rPr>
        <w:fldChar w:fldCharType="separate"/>
      </w:r>
      <w:ins w:id="358" w:author="John Zorich" w:date="2014-09-25T12:22:00Z">
        <w:r w:rsidRPr="005F6795">
          <w:rPr>
            <w:rFonts w:ascii="Times New Roman" w:hAnsi="Times New Roman"/>
            <w:noProof/>
            <w:webHidden/>
            <w:rPrChange w:id="359" w:author="John Zorich" w:date="2014-09-25T12:22:00Z">
              <w:rPr>
                <w:noProof/>
                <w:webHidden/>
              </w:rPr>
            </w:rPrChange>
          </w:rPr>
          <w:t>4</w:t>
        </w:r>
        <w:r w:rsidRPr="005F6795">
          <w:rPr>
            <w:rFonts w:ascii="Times New Roman" w:hAnsi="Times New Roman"/>
            <w:noProof/>
            <w:webHidden/>
            <w:rPrChange w:id="360" w:author="John Zorich" w:date="2014-09-25T12:22:00Z">
              <w:rPr>
                <w:noProof/>
                <w:webHidden/>
              </w:rPr>
            </w:rPrChange>
          </w:rPr>
          <w:fldChar w:fldCharType="end"/>
        </w:r>
        <w:r w:rsidRPr="005F6795">
          <w:rPr>
            <w:rStyle w:val="Hyperlink"/>
            <w:rFonts w:ascii="Times New Roman" w:hAnsi="Times New Roman"/>
            <w:noProof/>
            <w:rPrChange w:id="361" w:author="John Zorich" w:date="2014-09-25T12:22:00Z">
              <w:rPr>
                <w:rStyle w:val="Hyperlink"/>
                <w:noProof/>
              </w:rPr>
            </w:rPrChange>
          </w:rPr>
          <w:fldChar w:fldCharType="end"/>
        </w:r>
      </w:ins>
    </w:p>
    <w:p w14:paraId="010B677F" w14:textId="77777777" w:rsidR="005F6795" w:rsidRPr="005F6795" w:rsidRDefault="005F6795">
      <w:pPr>
        <w:pStyle w:val="TOC3"/>
        <w:rPr>
          <w:ins w:id="362" w:author="John Zorich" w:date="2014-09-25T12:22:00Z"/>
          <w:rFonts w:ascii="Times New Roman" w:eastAsiaTheme="minorEastAsia" w:hAnsi="Times New Roman"/>
          <w:noProof/>
          <w:sz w:val="22"/>
          <w:szCs w:val="22"/>
          <w:rPrChange w:id="363" w:author="John Zorich" w:date="2014-09-25T12:22:00Z">
            <w:rPr>
              <w:ins w:id="364" w:author="John Zorich" w:date="2014-09-25T12:22:00Z"/>
              <w:rFonts w:asciiTheme="minorHAnsi" w:eastAsiaTheme="minorEastAsia" w:hAnsiTheme="minorHAnsi" w:cstheme="minorBidi"/>
              <w:noProof/>
              <w:sz w:val="22"/>
              <w:szCs w:val="22"/>
            </w:rPr>
          </w:rPrChange>
        </w:rPr>
      </w:pPr>
      <w:ins w:id="365" w:author="John Zorich" w:date="2014-09-25T12:22:00Z">
        <w:r w:rsidRPr="005F6795">
          <w:rPr>
            <w:rStyle w:val="Hyperlink"/>
            <w:rFonts w:ascii="Times New Roman" w:hAnsi="Times New Roman"/>
            <w:noProof/>
            <w:rPrChange w:id="366" w:author="John Zorich" w:date="2014-09-25T12:22:00Z">
              <w:rPr>
                <w:rStyle w:val="Hyperlink"/>
                <w:noProof/>
              </w:rPr>
            </w:rPrChange>
          </w:rPr>
          <w:fldChar w:fldCharType="begin"/>
        </w:r>
        <w:r w:rsidRPr="005F6795">
          <w:rPr>
            <w:rStyle w:val="Hyperlink"/>
            <w:rFonts w:ascii="Times New Roman" w:hAnsi="Times New Roman"/>
            <w:noProof/>
            <w:rPrChange w:id="367" w:author="John Zorich" w:date="2014-09-25T12:22:00Z">
              <w:rPr>
                <w:rStyle w:val="Hyperlink"/>
                <w:noProof/>
              </w:rPr>
            </w:rPrChange>
          </w:rPr>
          <w:instrText xml:space="preserve"> </w:instrText>
        </w:r>
        <w:r w:rsidRPr="005F6795">
          <w:rPr>
            <w:rFonts w:ascii="Times New Roman" w:hAnsi="Times New Roman"/>
            <w:noProof/>
            <w:rPrChange w:id="368" w:author="John Zorich" w:date="2014-09-25T12:22:00Z">
              <w:rPr>
                <w:noProof/>
              </w:rPr>
            </w:rPrChange>
          </w:rPr>
          <w:instrText>HYPERLINK \l "_Toc399411104"</w:instrText>
        </w:r>
        <w:r w:rsidRPr="005F6795">
          <w:rPr>
            <w:rStyle w:val="Hyperlink"/>
            <w:rFonts w:ascii="Times New Roman" w:hAnsi="Times New Roman"/>
            <w:noProof/>
            <w:rPrChange w:id="369" w:author="John Zorich" w:date="2014-09-25T12:22:00Z">
              <w:rPr>
                <w:rStyle w:val="Hyperlink"/>
                <w:noProof/>
              </w:rPr>
            </w:rPrChange>
          </w:rPr>
          <w:instrText xml:space="preserve"> </w:instrText>
        </w:r>
        <w:r w:rsidRPr="005F6795">
          <w:rPr>
            <w:rStyle w:val="Hyperlink"/>
            <w:rFonts w:ascii="Times New Roman" w:hAnsi="Times New Roman"/>
            <w:noProof/>
            <w:rPrChange w:id="370" w:author="John Zorich" w:date="2014-09-25T12:22:00Z">
              <w:rPr>
                <w:rStyle w:val="Hyperlink"/>
                <w:noProof/>
              </w:rPr>
            </w:rPrChange>
          </w:rPr>
        </w:r>
        <w:r w:rsidRPr="005F6795">
          <w:rPr>
            <w:rStyle w:val="Hyperlink"/>
            <w:rFonts w:ascii="Times New Roman" w:hAnsi="Times New Roman"/>
            <w:noProof/>
            <w:rPrChange w:id="371" w:author="John Zorich" w:date="2014-09-25T12:22:00Z">
              <w:rPr>
                <w:rStyle w:val="Hyperlink"/>
                <w:noProof/>
              </w:rPr>
            </w:rPrChange>
          </w:rPr>
          <w:fldChar w:fldCharType="separate"/>
        </w:r>
        <w:r w:rsidRPr="005F6795">
          <w:rPr>
            <w:rStyle w:val="Hyperlink"/>
            <w:rFonts w:ascii="Times New Roman" w:hAnsi="Times New Roman"/>
            <w:noProof/>
            <w:rPrChange w:id="372" w:author="John Zorich" w:date="2014-09-25T12:22:00Z">
              <w:rPr>
                <w:rStyle w:val="Hyperlink"/>
                <w:noProof/>
              </w:rPr>
            </w:rPrChange>
          </w:rPr>
          <w:t>2.2.4.</w:t>
        </w:r>
        <w:r w:rsidRPr="005F6795">
          <w:rPr>
            <w:rFonts w:ascii="Times New Roman" w:eastAsiaTheme="minorEastAsia" w:hAnsi="Times New Roman"/>
            <w:noProof/>
            <w:sz w:val="22"/>
            <w:szCs w:val="22"/>
            <w:rPrChange w:id="373" w:author="John Zorich" w:date="2014-09-25T12:22:00Z">
              <w:rPr>
                <w:rFonts w:asciiTheme="minorHAnsi" w:eastAsiaTheme="minorEastAsia" w:hAnsiTheme="minorHAnsi" w:cstheme="minorBidi"/>
                <w:noProof/>
                <w:sz w:val="22"/>
                <w:szCs w:val="22"/>
              </w:rPr>
            </w:rPrChange>
          </w:rPr>
          <w:tab/>
        </w:r>
        <w:r w:rsidRPr="005F6795">
          <w:rPr>
            <w:rStyle w:val="Hyperlink"/>
            <w:rFonts w:ascii="Times New Roman" w:hAnsi="Times New Roman"/>
            <w:noProof/>
            <w:rPrChange w:id="374" w:author="John Zorich" w:date="2014-09-25T12:22:00Z">
              <w:rPr>
                <w:rStyle w:val="Hyperlink"/>
                <w:noProof/>
              </w:rPr>
            </w:rPrChange>
          </w:rPr>
          <w:t>Timeouts</w:t>
        </w:r>
        <w:r w:rsidRPr="005F6795">
          <w:rPr>
            <w:rFonts w:ascii="Times New Roman" w:hAnsi="Times New Roman"/>
            <w:noProof/>
            <w:webHidden/>
            <w:rPrChange w:id="375" w:author="John Zorich" w:date="2014-09-25T12:22:00Z">
              <w:rPr>
                <w:noProof/>
                <w:webHidden/>
              </w:rPr>
            </w:rPrChange>
          </w:rPr>
          <w:tab/>
        </w:r>
        <w:r w:rsidRPr="005F6795">
          <w:rPr>
            <w:rFonts w:ascii="Times New Roman" w:hAnsi="Times New Roman"/>
            <w:noProof/>
            <w:webHidden/>
            <w:rPrChange w:id="376" w:author="John Zorich" w:date="2014-09-25T12:22:00Z">
              <w:rPr>
                <w:noProof/>
                <w:webHidden/>
              </w:rPr>
            </w:rPrChange>
          </w:rPr>
          <w:fldChar w:fldCharType="begin"/>
        </w:r>
        <w:r w:rsidRPr="005F6795">
          <w:rPr>
            <w:rFonts w:ascii="Times New Roman" w:hAnsi="Times New Roman"/>
            <w:noProof/>
            <w:webHidden/>
            <w:rPrChange w:id="377" w:author="John Zorich" w:date="2014-09-25T12:22:00Z">
              <w:rPr>
                <w:noProof/>
                <w:webHidden/>
              </w:rPr>
            </w:rPrChange>
          </w:rPr>
          <w:instrText xml:space="preserve"> PAGEREF _Toc399411104 \h </w:instrText>
        </w:r>
        <w:r w:rsidRPr="005F6795">
          <w:rPr>
            <w:rFonts w:ascii="Times New Roman" w:hAnsi="Times New Roman"/>
            <w:noProof/>
            <w:webHidden/>
            <w:rPrChange w:id="378" w:author="John Zorich" w:date="2014-09-25T12:22:00Z">
              <w:rPr>
                <w:noProof/>
                <w:webHidden/>
              </w:rPr>
            </w:rPrChange>
          </w:rPr>
        </w:r>
      </w:ins>
      <w:r w:rsidRPr="005F6795">
        <w:rPr>
          <w:rFonts w:ascii="Times New Roman" w:hAnsi="Times New Roman"/>
          <w:noProof/>
          <w:webHidden/>
          <w:rPrChange w:id="379" w:author="John Zorich" w:date="2014-09-25T12:22:00Z">
            <w:rPr>
              <w:noProof/>
              <w:webHidden/>
            </w:rPr>
          </w:rPrChange>
        </w:rPr>
        <w:fldChar w:fldCharType="separate"/>
      </w:r>
      <w:ins w:id="380" w:author="John Zorich" w:date="2014-09-25T12:22:00Z">
        <w:r w:rsidRPr="005F6795">
          <w:rPr>
            <w:rFonts w:ascii="Times New Roman" w:hAnsi="Times New Roman"/>
            <w:noProof/>
            <w:webHidden/>
            <w:rPrChange w:id="381" w:author="John Zorich" w:date="2014-09-25T12:22:00Z">
              <w:rPr>
                <w:noProof/>
                <w:webHidden/>
              </w:rPr>
            </w:rPrChange>
          </w:rPr>
          <w:t>4</w:t>
        </w:r>
        <w:r w:rsidRPr="005F6795">
          <w:rPr>
            <w:rFonts w:ascii="Times New Roman" w:hAnsi="Times New Roman"/>
            <w:noProof/>
            <w:webHidden/>
            <w:rPrChange w:id="382" w:author="John Zorich" w:date="2014-09-25T12:22:00Z">
              <w:rPr>
                <w:noProof/>
                <w:webHidden/>
              </w:rPr>
            </w:rPrChange>
          </w:rPr>
          <w:fldChar w:fldCharType="end"/>
        </w:r>
        <w:r w:rsidRPr="005F6795">
          <w:rPr>
            <w:rStyle w:val="Hyperlink"/>
            <w:rFonts w:ascii="Times New Roman" w:hAnsi="Times New Roman"/>
            <w:noProof/>
            <w:rPrChange w:id="383" w:author="John Zorich" w:date="2014-09-25T12:22:00Z">
              <w:rPr>
                <w:rStyle w:val="Hyperlink"/>
                <w:noProof/>
              </w:rPr>
            </w:rPrChange>
          </w:rPr>
          <w:fldChar w:fldCharType="end"/>
        </w:r>
      </w:ins>
    </w:p>
    <w:p w14:paraId="2D8E293D" w14:textId="77777777" w:rsidR="005F6795" w:rsidRPr="005F6795" w:rsidRDefault="005F6795">
      <w:pPr>
        <w:pStyle w:val="TOC3"/>
        <w:rPr>
          <w:ins w:id="384" w:author="John Zorich" w:date="2014-09-25T12:22:00Z"/>
          <w:rFonts w:ascii="Times New Roman" w:eastAsiaTheme="minorEastAsia" w:hAnsi="Times New Roman"/>
          <w:noProof/>
          <w:sz w:val="22"/>
          <w:szCs w:val="22"/>
          <w:rPrChange w:id="385" w:author="John Zorich" w:date="2014-09-25T12:22:00Z">
            <w:rPr>
              <w:ins w:id="386" w:author="John Zorich" w:date="2014-09-25T12:22:00Z"/>
              <w:rFonts w:asciiTheme="minorHAnsi" w:eastAsiaTheme="minorEastAsia" w:hAnsiTheme="minorHAnsi" w:cstheme="minorBidi"/>
              <w:noProof/>
              <w:sz w:val="22"/>
              <w:szCs w:val="22"/>
            </w:rPr>
          </w:rPrChange>
        </w:rPr>
      </w:pPr>
      <w:ins w:id="387" w:author="John Zorich" w:date="2014-09-25T12:22:00Z">
        <w:r w:rsidRPr="005F6795">
          <w:rPr>
            <w:rStyle w:val="Hyperlink"/>
            <w:rFonts w:ascii="Times New Roman" w:hAnsi="Times New Roman"/>
            <w:noProof/>
            <w:rPrChange w:id="388" w:author="John Zorich" w:date="2014-09-25T12:22:00Z">
              <w:rPr>
                <w:rStyle w:val="Hyperlink"/>
                <w:noProof/>
              </w:rPr>
            </w:rPrChange>
          </w:rPr>
          <w:fldChar w:fldCharType="begin"/>
        </w:r>
        <w:r w:rsidRPr="005F6795">
          <w:rPr>
            <w:rStyle w:val="Hyperlink"/>
            <w:rFonts w:ascii="Times New Roman" w:hAnsi="Times New Roman"/>
            <w:noProof/>
            <w:rPrChange w:id="389" w:author="John Zorich" w:date="2014-09-25T12:22:00Z">
              <w:rPr>
                <w:rStyle w:val="Hyperlink"/>
                <w:noProof/>
              </w:rPr>
            </w:rPrChange>
          </w:rPr>
          <w:instrText xml:space="preserve"> </w:instrText>
        </w:r>
        <w:r w:rsidRPr="005F6795">
          <w:rPr>
            <w:rFonts w:ascii="Times New Roman" w:hAnsi="Times New Roman"/>
            <w:noProof/>
            <w:rPrChange w:id="390" w:author="John Zorich" w:date="2014-09-25T12:22:00Z">
              <w:rPr>
                <w:noProof/>
              </w:rPr>
            </w:rPrChange>
          </w:rPr>
          <w:instrText>HYPERLINK \l "_Toc399411105"</w:instrText>
        </w:r>
        <w:r w:rsidRPr="005F6795">
          <w:rPr>
            <w:rStyle w:val="Hyperlink"/>
            <w:rFonts w:ascii="Times New Roman" w:hAnsi="Times New Roman"/>
            <w:noProof/>
            <w:rPrChange w:id="391" w:author="John Zorich" w:date="2014-09-25T12:22:00Z">
              <w:rPr>
                <w:rStyle w:val="Hyperlink"/>
                <w:noProof/>
              </w:rPr>
            </w:rPrChange>
          </w:rPr>
          <w:instrText xml:space="preserve"> </w:instrText>
        </w:r>
        <w:r w:rsidRPr="005F6795">
          <w:rPr>
            <w:rStyle w:val="Hyperlink"/>
            <w:rFonts w:ascii="Times New Roman" w:hAnsi="Times New Roman"/>
            <w:noProof/>
            <w:rPrChange w:id="392" w:author="John Zorich" w:date="2014-09-25T12:22:00Z">
              <w:rPr>
                <w:rStyle w:val="Hyperlink"/>
                <w:noProof/>
              </w:rPr>
            </w:rPrChange>
          </w:rPr>
        </w:r>
        <w:r w:rsidRPr="005F6795">
          <w:rPr>
            <w:rStyle w:val="Hyperlink"/>
            <w:rFonts w:ascii="Times New Roman" w:hAnsi="Times New Roman"/>
            <w:noProof/>
            <w:rPrChange w:id="393" w:author="John Zorich" w:date="2014-09-25T12:22:00Z">
              <w:rPr>
                <w:rStyle w:val="Hyperlink"/>
                <w:noProof/>
              </w:rPr>
            </w:rPrChange>
          </w:rPr>
          <w:fldChar w:fldCharType="separate"/>
        </w:r>
        <w:r w:rsidRPr="005F6795">
          <w:rPr>
            <w:rStyle w:val="Hyperlink"/>
            <w:rFonts w:ascii="Times New Roman" w:hAnsi="Times New Roman"/>
            <w:noProof/>
            <w:rPrChange w:id="394" w:author="John Zorich" w:date="2014-09-25T12:22:00Z">
              <w:rPr>
                <w:rStyle w:val="Hyperlink"/>
                <w:noProof/>
              </w:rPr>
            </w:rPrChange>
          </w:rPr>
          <w:t>2.2.5.</w:t>
        </w:r>
        <w:r w:rsidRPr="005F6795">
          <w:rPr>
            <w:rFonts w:ascii="Times New Roman" w:eastAsiaTheme="minorEastAsia" w:hAnsi="Times New Roman"/>
            <w:noProof/>
            <w:sz w:val="22"/>
            <w:szCs w:val="22"/>
            <w:rPrChange w:id="395" w:author="John Zorich" w:date="2014-09-25T12:22:00Z">
              <w:rPr>
                <w:rFonts w:asciiTheme="minorHAnsi" w:eastAsiaTheme="minorEastAsia" w:hAnsiTheme="minorHAnsi" w:cstheme="minorBidi"/>
                <w:noProof/>
                <w:sz w:val="22"/>
                <w:szCs w:val="22"/>
              </w:rPr>
            </w:rPrChange>
          </w:rPr>
          <w:tab/>
        </w:r>
        <w:r w:rsidRPr="005F6795">
          <w:rPr>
            <w:rStyle w:val="Hyperlink"/>
            <w:rFonts w:ascii="Times New Roman" w:hAnsi="Times New Roman"/>
            <w:noProof/>
            <w:rPrChange w:id="396" w:author="John Zorich" w:date="2014-09-25T12:22:00Z">
              <w:rPr>
                <w:rStyle w:val="Hyperlink"/>
                <w:noProof/>
              </w:rPr>
            </w:rPrChange>
          </w:rPr>
          <w:t>Response Times</w:t>
        </w:r>
        <w:r w:rsidRPr="005F6795">
          <w:rPr>
            <w:rFonts w:ascii="Times New Roman" w:hAnsi="Times New Roman"/>
            <w:noProof/>
            <w:webHidden/>
            <w:rPrChange w:id="397" w:author="John Zorich" w:date="2014-09-25T12:22:00Z">
              <w:rPr>
                <w:noProof/>
                <w:webHidden/>
              </w:rPr>
            </w:rPrChange>
          </w:rPr>
          <w:tab/>
        </w:r>
        <w:r w:rsidRPr="005F6795">
          <w:rPr>
            <w:rFonts w:ascii="Times New Roman" w:hAnsi="Times New Roman"/>
            <w:noProof/>
            <w:webHidden/>
            <w:rPrChange w:id="398" w:author="John Zorich" w:date="2014-09-25T12:22:00Z">
              <w:rPr>
                <w:noProof/>
                <w:webHidden/>
              </w:rPr>
            </w:rPrChange>
          </w:rPr>
          <w:fldChar w:fldCharType="begin"/>
        </w:r>
        <w:r w:rsidRPr="005F6795">
          <w:rPr>
            <w:rFonts w:ascii="Times New Roman" w:hAnsi="Times New Roman"/>
            <w:noProof/>
            <w:webHidden/>
            <w:rPrChange w:id="399" w:author="John Zorich" w:date="2014-09-25T12:22:00Z">
              <w:rPr>
                <w:noProof/>
                <w:webHidden/>
              </w:rPr>
            </w:rPrChange>
          </w:rPr>
          <w:instrText xml:space="preserve"> PAGEREF _Toc399411105 \h </w:instrText>
        </w:r>
        <w:r w:rsidRPr="005F6795">
          <w:rPr>
            <w:rFonts w:ascii="Times New Roman" w:hAnsi="Times New Roman"/>
            <w:noProof/>
            <w:webHidden/>
            <w:rPrChange w:id="400" w:author="John Zorich" w:date="2014-09-25T12:22:00Z">
              <w:rPr>
                <w:noProof/>
                <w:webHidden/>
              </w:rPr>
            </w:rPrChange>
          </w:rPr>
        </w:r>
      </w:ins>
      <w:r w:rsidRPr="005F6795">
        <w:rPr>
          <w:rFonts w:ascii="Times New Roman" w:hAnsi="Times New Roman"/>
          <w:noProof/>
          <w:webHidden/>
          <w:rPrChange w:id="401" w:author="John Zorich" w:date="2014-09-25T12:22:00Z">
            <w:rPr>
              <w:noProof/>
              <w:webHidden/>
            </w:rPr>
          </w:rPrChange>
        </w:rPr>
        <w:fldChar w:fldCharType="separate"/>
      </w:r>
      <w:ins w:id="402" w:author="John Zorich" w:date="2014-09-25T12:22:00Z">
        <w:r w:rsidRPr="005F6795">
          <w:rPr>
            <w:rFonts w:ascii="Times New Roman" w:hAnsi="Times New Roman"/>
            <w:noProof/>
            <w:webHidden/>
            <w:rPrChange w:id="403" w:author="John Zorich" w:date="2014-09-25T12:22:00Z">
              <w:rPr>
                <w:noProof/>
                <w:webHidden/>
              </w:rPr>
            </w:rPrChange>
          </w:rPr>
          <w:t>4</w:t>
        </w:r>
        <w:r w:rsidRPr="005F6795">
          <w:rPr>
            <w:rFonts w:ascii="Times New Roman" w:hAnsi="Times New Roman"/>
            <w:noProof/>
            <w:webHidden/>
            <w:rPrChange w:id="404" w:author="John Zorich" w:date="2014-09-25T12:22:00Z">
              <w:rPr>
                <w:noProof/>
                <w:webHidden/>
              </w:rPr>
            </w:rPrChange>
          </w:rPr>
          <w:fldChar w:fldCharType="end"/>
        </w:r>
        <w:r w:rsidRPr="005F6795">
          <w:rPr>
            <w:rStyle w:val="Hyperlink"/>
            <w:rFonts w:ascii="Times New Roman" w:hAnsi="Times New Roman"/>
            <w:noProof/>
            <w:rPrChange w:id="405" w:author="John Zorich" w:date="2014-09-25T12:22:00Z">
              <w:rPr>
                <w:rStyle w:val="Hyperlink"/>
                <w:noProof/>
              </w:rPr>
            </w:rPrChange>
          </w:rPr>
          <w:fldChar w:fldCharType="end"/>
        </w:r>
      </w:ins>
    </w:p>
    <w:p w14:paraId="41D0C22F" w14:textId="77777777" w:rsidR="005F6795" w:rsidRPr="005F6795" w:rsidRDefault="005F6795">
      <w:pPr>
        <w:pStyle w:val="TOC1"/>
        <w:rPr>
          <w:ins w:id="406" w:author="John Zorich" w:date="2014-09-25T12:22:00Z"/>
          <w:rFonts w:ascii="Times New Roman" w:eastAsiaTheme="minorEastAsia" w:hAnsi="Times New Roman"/>
          <w:b w:val="0"/>
          <w:szCs w:val="22"/>
          <w:rPrChange w:id="407" w:author="John Zorich" w:date="2014-09-25T12:22:00Z">
            <w:rPr>
              <w:ins w:id="408" w:author="John Zorich" w:date="2014-09-25T12:22:00Z"/>
              <w:rFonts w:asciiTheme="minorHAnsi" w:eastAsiaTheme="minorEastAsia" w:hAnsiTheme="minorHAnsi" w:cstheme="minorBidi"/>
              <w:b w:val="0"/>
              <w:szCs w:val="22"/>
            </w:rPr>
          </w:rPrChange>
        </w:rPr>
      </w:pPr>
      <w:ins w:id="409" w:author="John Zorich" w:date="2014-09-25T12:22:00Z">
        <w:r w:rsidRPr="005F6795">
          <w:rPr>
            <w:rStyle w:val="Hyperlink"/>
            <w:rFonts w:ascii="Times New Roman" w:hAnsi="Times New Roman"/>
            <w:rPrChange w:id="410" w:author="John Zorich" w:date="2014-09-25T12:22:00Z">
              <w:rPr>
                <w:rStyle w:val="Hyperlink"/>
              </w:rPr>
            </w:rPrChange>
          </w:rPr>
          <w:fldChar w:fldCharType="begin"/>
        </w:r>
        <w:r w:rsidRPr="005F6795">
          <w:rPr>
            <w:rStyle w:val="Hyperlink"/>
            <w:rFonts w:ascii="Times New Roman" w:hAnsi="Times New Roman"/>
            <w:rPrChange w:id="411" w:author="John Zorich" w:date="2014-09-25T12:22:00Z">
              <w:rPr>
                <w:rStyle w:val="Hyperlink"/>
              </w:rPr>
            </w:rPrChange>
          </w:rPr>
          <w:instrText xml:space="preserve"> </w:instrText>
        </w:r>
        <w:r w:rsidRPr="005F6795">
          <w:rPr>
            <w:rFonts w:ascii="Times New Roman" w:hAnsi="Times New Roman"/>
            <w:rPrChange w:id="412" w:author="John Zorich" w:date="2014-09-25T12:22:00Z">
              <w:rPr/>
            </w:rPrChange>
          </w:rPr>
          <w:instrText>HYPERLINK \l "_Toc399411106"</w:instrText>
        </w:r>
        <w:r w:rsidRPr="005F6795">
          <w:rPr>
            <w:rStyle w:val="Hyperlink"/>
            <w:rFonts w:ascii="Times New Roman" w:hAnsi="Times New Roman"/>
            <w:rPrChange w:id="413" w:author="John Zorich" w:date="2014-09-25T12:22:00Z">
              <w:rPr>
                <w:rStyle w:val="Hyperlink"/>
              </w:rPr>
            </w:rPrChange>
          </w:rPr>
          <w:instrText xml:space="preserve"> </w:instrText>
        </w:r>
        <w:r w:rsidRPr="005F6795">
          <w:rPr>
            <w:rStyle w:val="Hyperlink"/>
            <w:rFonts w:ascii="Times New Roman" w:hAnsi="Times New Roman"/>
            <w:rPrChange w:id="414" w:author="John Zorich" w:date="2014-09-25T12:22:00Z">
              <w:rPr>
                <w:rStyle w:val="Hyperlink"/>
              </w:rPr>
            </w:rPrChange>
          </w:rPr>
        </w:r>
        <w:r w:rsidRPr="005F6795">
          <w:rPr>
            <w:rStyle w:val="Hyperlink"/>
            <w:rFonts w:ascii="Times New Roman" w:hAnsi="Times New Roman"/>
            <w:rPrChange w:id="415" w:author="John Zorich" w:date="2014-09-25T12:22:00Z">
              <w:rPr>
                <w:rStyle w:val="Hyperlink"/>
              </w:rPr>
            </w:rPrChange>
          </w:rPr>
          <w:fldChar w:fldCharType="separate"/>
        </w:r>
        <w:r w:rsidRPr="005F6795">
          <w:rPr>
            <w:rStyle w:val="Hyperlink"/>
            <w:rFonts w:ascii="Times New Roman" w:hAnsi="Times New Roman"/>
            <w:rPrChange w:id="416" w:author="John Zorich" w:date="2014-09-25T12:22:00Z">
              <w:rPr>
                <w:rStyle w:val="Hyperlink"/>
              </w:rPr>
            </w:rPrChange>
          </w:rPr>
          <w:t>3.</w:t>
        </w:r>
        <w:r w:rsidRPr="005F6795">
          <w:rPr>
            <w:rFonts w:ascii="Times New Roman" w:eastAsiaTheme="minorEastAsia" w:hAnsi="Times New Roman"/>
            <w:b w:val="0"/>
            <w:szCs w:val="22"/>
            <w:rPrChange w:id="417" w:author="John Zorich" w:date="2014-09-25T12:22:00Z">
              <w:rPr>
                <w:rFonts w:asciiTheme="minorHAnsi" w:eastAsiaTheme="minorEastAsia" w:hAnsiTheme="minorHAnsi" w:cstheme="minorBidi"/>
                <w:b w:val="0"/>
                <w:szCs w:val="22"/>
              </w:rPr>
            </w:rPrChange>
          </w:rPr>
          <w:tab/>
        </w:r>
        <w:r w:rsidRPr="005F6795">
          <w:rPr>
            <w:rStyle w:val="Hyperlink"/>
            <w:rFonts w:ascii="Times New Roman" w:hAnsi="Times New Roman"/>
            <w:rPrChange w:id="418" w:author="John Zorich" w:date="2014-09-25T12:22:00Z">
              <w:rPr>
                <w:rStyle w:val="Hyperlink"/>
              </w:rPr>
            </w:rPrChange>
          </w:rPr>
          <w:t>Parameters</w:t>
        </w:r>
        <w:r w:rsidRPr="005F6795">
          <w:rPr>
            <w:rFonts w:ascii="Times New Roman" w:hAnsi="Times New Roman"/>
            <w:webHidden/>
            <w:rPrChange w:id="419" w:author="John Zorich" w:date="2014-09-25T12:22:00Z">
              <w:rPr>
                <w:webHidden/>
              </w:rPr>
            </w:rPrChange>
          </w:rPr>
          <w:tab/>
        </w:r>
        <w:r w:rsidRPr="005F6795">
          <w:rPr>
            <w:rFonts w:ascii="Times New Roman" w:hAnsi="Times New Roman"/>
            <w:webHidden/>
            <w:rPrChange w:id="420" w:author="John Zorich" w:date="2014-09-25T12:22:00Z">
              <w:rPr>
                <w:webHidden/>
              </w:rPr>
            </w:rPrChange>
          </w:rPr>
          <w:fldChar w:fldCharType="begin"/>
        </w:r>
        <w:r w:rsidRPr="005F6795">
          <w:rPr>
            <w:rFonts w:ascii="Times New Roman" w:hAnsi="Times New Roman"/>
            <w:webHidden/>
            <w:rPrChange w:id="421" w:author="John Zorich" w:date="2014-09-25T12:22:00Z">
              <w:rPr>
                <w:webHidden/>
              </w:rPr>
            </w:rPrChange>
          </w:rPr>
          <w:instrText xml:space="preserve"> PAGEREF _Toc399411106 \h </w:instrText>
        </w:r>
        <w:r w:rsidRPr="005F6795">
          <w:rPr>
            <w:rFonts w:ascii="Times New Roman" w:hAnsi="Times New Roman"/>
            <w:webHidden/>
            <w:rPrChange w:id="422" w:author="John Zorich" w:date="2014-09-25T12:22:00Z">
              <w:rPr>
                <w:webHidden/>
              </w:rPr>
            </w:rPrChange>
          </w:rPr>
        </w:r>
      </w:ins>
      <w:r w:rsidRPr="005F6795">
        <w:rPr>
          <w:rFonts w:ascii="Times New Roman" w:hAnsi="Times New Roman"/>
          <w:webHidden/>
          <w:rPrChange w:id="423" w:author="John Zorich" w:date="2014-09-25T12:22:00Z">
            <w:rPr>
              <w:webHidden/>
            </w:rPr>
          </w:rPrChange>
        </w:rPr>
        <w:fldChar w:fldCharType="separate"/>
      </w:r>
      <w:ins w:id="424" w:author="John Zorich" w:date="2014-09-25T12:22:00Z">
        <w:r w:rsidRPr="005F6795">
          <w:rPr>
            <w:rFonts w:ascii="Times New Roman" w:hAnsi="Times New Roman"/>
            <w:webHidden/>
            <w:rPrChange w:id="425" w:author="John Zorich" w:date="2014-09-25T12:22:00Z">
              <w:rPr>
                <w:webHidden/>
              </w:rPr>
            </w:rPrChange>
          </w:rPr>
          <w:t>6</w:t>
        </w:r>
        <w:r w:rsidRPr="005F6795">
          <w:rPr>
            <w:rFonts w:ascii="Times New Roman" w:hAnsi="Times New Roman"/>
            <w:webHidden/>
            <w:rPrChange w:id="426" w:author="John Zorich" w:date="2014-09-25T12:22:00Z">
              <w:rPr>
                <w:webHidden/>
              </w:rPr>
            </w:rPrChange>
          </w:rPr>
          <w:fldChar w:fldCharType="end"/>
        </w:r>
        <w:r w:rsidRPr="005F6795">
          <w:rPr>
            <w:rStyle w:val="Hyperlink"/>
            <w:rFonts w:ascii="Times New Roman" w:hAnsi="Times New Roman"/>
            <w:rPrChange w:id="427" w:author="John Zorich" w:date="2014-09-25T12:22:00Z">
              <w:rPr>
                <w:rStyle w:val="Hyperlink"/>
              </w:rPr>
            </w:rPrChange>
          </w:rPr>
          <w:fldChar w:fldCharType="end"/>
        </w:r>
      </w:ins>
    </w:p>
    <w:p w14:paraId="00B64CD2" w14:textId="77777777" w:rsidR="005F6795" w:rsidRPr="005F6795" w:rsidRDefault="005F6795">
      <w:pPr>
        <w:pStyle w:val="TOC1"/>
        <w:rPr>
          <w:ins w:id="428" w:author="John Zorich" w:date="2014-09-25T12:22:00Z"/>
          <w:rFonts w:ascii="Times New Roman" w:eastAsiaTheme="minorEastAsia" w:hAnsi="Times New Roman"/>
          <w:b w:val="0"/>
          <w:szCs w:val="22"/>
          <w:rPrChange w:id="429" w:author="John Zorich" w:date="2014-09-25T12:22:00Z">
            <w:rPr>
              <w:ins w:id="430" w:author="John Zorich" w:date="2014-09-25T12:22:00Z"/>
              <w:rFonts w:asciiTheme="minorHAnsi" w:eastAsiaTheme="minorEastAsia" w:hAnsiTheme="minorHAnsi" w:cstheme="minorBidi"/>
              <w:b w:val="0"/>
              <w:szCs w:val="22"/>
            </w:rPr>
          </w:rPrChange>
        </w:rPr>
      </w:pPr>
      <w:ins w:id="431" w:author="John Zorich" w:date="2014-09-25T12:22:00Z">
        <w:r w:rsidRPr="005F6795">
          <w:rPr>
            <w:rStyle w:val="Hyperlink"/>
            <w:rFonts w:ascii="Times New Roman" w:hAnsi="Times New Roman"/>
            <w:rPrChange w:id="432" w:author="John Zorich" w:date="2014-09-25T12:22:00Z">
              <w:rPr>
                <w:rStyle w:val="Hyperlink"/>
              </w:rPr>
            </w:rPrChange>
          </w:rPr>
          <w:fldChar w:fldCharType="begin"/>
        </w:r>
        <w:r w:rsidRPr="005F6795">
          <w:rPr>
            <w:rStyle w:val="Hyperlink"/>
            <w:rFonts w:ascii="Times New Roman" w:hAnsi="Times New Roman"/>
            <w:rPrChange w:id="433" w:author="John Zorich" w:date="2014-09-25T12:22:00Z">
              <w:rPr>
                <w:rStyle w:val="Hyperlink"/>
              </w:rPr>
            </w:rPrChange>
          </w:rPr>
          <w:instrText xml:space="preserve"> </w:instrText>
        </w:r>
        <w:r w:rsidRPr="005F6795">
          <w:rPr>
            <w:rFonts w:ascii="Times New Roman" w:hAnsi="Times New Roman"/>
            <w:rPrChange w:id="434" w:author="John Zorich" w:date="2014-09-25T12:22:00Z">
              <w:rPr/>
            </w:rPrChange>
          </w:rPr>
          <w:instrText>HYPERLINK \l "_Toc399411107"</w:instrText>
        </w:r>
        <w:r w:rsidRPr="005F6795">
          <w:rPr>
            <w:rStyle w:val="Hyperlink"/>
            <w:rFonts w:ascii="Times New Roman" w:hAnsi="Times New Roman"/>
            <w:rPrChange w:id="435" w:author="John Zorich" w:date="2014-09-25T12:22:00Z">
              <w:rPr>
                <w:rStyle w:val="Hyperlink"/>
              </w:rPr>
            </w:rPrChange>
          </w:rPr>
          <w:instrText xml:space="preserve"> </w:instrText>
        </w:r>
        <w:r w:rsidRPr="005F6795">
          <w:rPr>
            <w:rStyle w:val="Hyperlink"/>
            <w:rFonts w:ascii="Times New Roman" w:hAnsi="Times New Roman"/>
            <w:rPrChange w:id="436" w:author="John Zorich" w:date="2014-09-25T12:22:00Z">
              <w:rPr>
                <w:rStyle w:val="Hyperlink"/>
              </w:rPr>
            </w:rPrChange>
          </w:rPr>
        </w:r>
        <w:r w:rsidRPr="005F6795">
          <w:rPr>
            <w:rStyle w:val="Hyperlink"/>
            <w:rFonts w:ascii="Times New Roman" w:hAnsi="Times New Roman"/>
            <w:rPrChange w:id="437" w:author="John Zorich" w:date="2014-09-25T12:22:00Z">
              <w:rPr>
                <w:rStyle w:val="Hyperlink"/>
              </w:rPr>
            </w:rPrChange>
          </w:rPr>
          <w:fldChar w:fldCharType="separate"/>
        </w:r>
        <w:r w:rsidRPr="005F6795">
          <w:rPr>
            <w:rStyle w:val="Hyperlink"/>
            <w:rFonts w:ascii="Times New Roman" w:hAnsi="Times New Roman"/>
            <w:rPrChange w:id="438" w:author="John Zorich" w:date="2014-09-25T12:22:00Z">
              <w:rPr>
                <w:rStyle w:val="Hyperlink"/>
              </w:rPr>
            </w:rPrChange>
          </w:rPr>
          <w:t>4.</w:t>
        </w:r>
        <w:r w:rsidRPr="005F6795">
          <w:rPr>
            <w:rFonts w:ascii="Times New Roman" w:eastAsiaTheme="minorEastAsia" w:hAnsi="Times New Roman"/>
            <w:b w:val="0"/>
            <w:szCs w:val="22"/>
            <w:rPrChange w:id="439" w:author="John Zorich" w:date="2014-09-25T12:22:00Z">
              <w:rPr>
                <w:rFonts w:asciiTheme="minorHAnsi" w:eastAsiaTheme="minorEastAsia" w:hAnsiTheme="minorHAnsi" w:cstheme="minorBidi"/>
                <w:b w:val="0"/>
                <w:szCs w:val="22"/>
              </w:rPr>
            </w:rPrChange>
          </w:rPr>
          <w:tab/>
        </w:r>
        <w:r w:rsidRPr="005F6795">
          <w:rPr>
            <w:rStyle w:val="Hyperlink"/>
            <w:rFonts w:ascii="Times New Roman" w:hAnsi="Times New Roman"/>
            <w:rPrChange w:id="440" w:author="John Zorich" w:date="2014-09-25T12:22:00Z">
              <w:rPr>
                <w:rStyle w:val="Hyperlink"/>
              </w:rPr>
            </w:rPrChange>
          </w:rPr>
          <w:t>Routines</w:t>
        </w:r>
        <w:r w:rsidRPr="005F6795">
          <w:rPr>
            <w:rFonts w:ascii="Times New Roman" w:hAnsi="Times New Roman"/>
            <w:webHidden/>
            <w:rPrChange w:id="441" w:author="John Zorich" w:date="2014-09-25T12:22:00Z">
              <w:rPr>
                <w:webHidden/>
              </w:rPr>
            </w:rPrChange>
          </w:rPr>
          <w:tab/>
        </w:r>
        <w:r w:rsidRPr="005F6795">
          <w:rPr>
            <w:rFonts w:ascii="Times New Roman" w:hAnsi="Times New Roman"/>
            <w:webHidden/>
            <w:rPrChange w:id="442" w:author="John Zorich" w:date="2014-09-25T12:22:00Z">
              <w:rPr>
                <w:webHidden/>
              </w:rPr>
            </w:rPrChange>
          </w:rPr>
          <w:fldChar w:fldCharType="begin"/>
        </w:r>
        <w:r w:rsidRPr="005F6795">
          <w:rPr>
            <w:rFonts w:ascii="Times New Roman" w:hAnsi="Times New Roman"/>
            <w:webHidden/>
            <w:rPrChange w:id="443" w:author="John Zorich" w:date="2014-09-25T12:22:00Z">
              <w:rPr>
                <w:webHidden/>
              </w:rPr>
            </w:rPrChange>
          </w:rPr>
          <w:instrText xml:space="preserve"> PAGEREF _Toc399411107 \h </w:instrText>
        </w:r>
        <w:r w:rsidRPr="005F6795">
          <w:rPr>
            <w:rFonts w:ascii="Times New Roman" w:hAnsi="Times New Roman"/>
            <w:webHidden/>
            <w:rPrChange w:id="444" w:author="John Zorich" w:date="2014-09-25T12:22:00Z">
              <w:rPr>
                <w:webHidden/>
              </w:rPr>
            </w:rPrChange>
          </w:rPr>
        </w:r>
      </w:ins>
      <w:r w:rsidRPr="005F6795">
        <w:rPr>
          <w:rFonts w:ascii="Times New Roman" w:hAnsi="Times New Roman"/>
          <w:webHidden/>
          <w:rPrChange w:id="445" w:author="John Zorich" w:date="2014-09-25T12:22:00Z">
            <w:rPr>
              <w:webHidden/>
            </w:rPr>
          </w:rPrChange>
        </w:rPr>
        <w:fldChar w:fldCharType="separate"/>
      </w:r>
      <w:ins w:id="446" w:author="John Zorich" w:date="2014-09-25T12:22:00Z">
        <w:r w:rsidRPr="005F6795">
          <w:rPr>
            <w:rFonts w:ascii="Times New Roman" w:hAnsi="Times New Roman"/>
            <w:webHidden/>
            <w:rPrChange w:id="447" w:author="John Zorich" w:date="2014-09-25T12:22:00Z">
              <w:rPr>
                <w:webHidden/>
              </w:rPr>
            </w:rPrChange>
          </w:rPr>
          <w:t>7</w:t>
        </w:r>
        <w:r w:rsidRPr="005F6795">
          <w:rPr>
            <w:rFonts w:ascii="Times New Roman" w:hAnsi="Times New Roman"/>
            <w:webHidden/>
            <w:rPrChange w:id="448" w:author="John Zorich" w:date="2014-09-25T12:22:00Z">
              <w:rPr>
                <w:webHidden/>
              </w:rPr>
            </w:rPrChange>
          </w:rPr>
          <w:fldChar w:fldCharType="end"/>
        </w:r>
        <w:r w:rsidRPr="005F6795">
          <w:rPr>
            <w:rStyle w:val="Hyperlink"/>
            <w:rFonts w:ascii="Times New Roman" w:hAnsi="Times New Roman"/>
            <w:rPrChange w:id="449" w:author="John Zorich" w:date="2014-09-25T12:22:00Z">
              <w:rPr>
                <w:rStyle w:val="Hyperlink"/>
              </w:rPr>
            </w:rPrChange>
          </w:rPr>
          <w:fldChar w:fldCharType="end"/>
        </w:r>
      </w:ins>
    </w:p>
    <w:p w14:paraId="6CADD7DF" w14:textId="77777777" w:rsidR="005F6795" w:rsidRPr="005F6795" w:rsidRDefault="005F6795">
      <w:pPr>
        <w:pStyle w:val="TOC2"/>
        <w:rPr>
          <w:ins w:id="450" w:author="John Zorich" w:date="2014-09-25T12:22:00Z"/>
          <w:rFonts w:ascii="Times New Roman" w:eastAsiaTheme="minorEastAsia" w:hAnsi="Times New Roman"/>
          <w:sz w:val="22"/>
          <w:szCs w:val="22"/>
          <w:rPrChange w:id="451" w:author="John Zorich" w:date="2014-09-25T12:22:00Z">
            <w:rPr>
              <w:ins w:id="452" w:author="John Zorich" w:date="2014-09-25T12:22:00Z"/>
              <w:rFonts w:asciiTheme="minorHAnsi" w:eastAsiaTheme="minorEastAsia" w:hAnsiTheme="minorHAnsi" w:cstheme="minorBidi"/>
              <w:sz w:val="22"/>
              <w:szCs w:val="22"/>
            </w:rPr>
          </w:rPrChange>
        </w:rPr>
      </w:pPr>
      <w:ins w:id="453" w:author="John Zorich" w:date="2014-09-25T12:22:00Z">
        <w:r w:rsidRPr="005F6795">
          <w:rPr>
            <w:rStyle w:val="Hyperlink"/>
            <w:rFonts w:ascii="Times New Roman" w:hAnsi="Times New Roman"/>
            <w:rPrChange w:id="454" w:author="John Zorich" w:date="2014-09-25T12:22:00Z">
              <w:rPr>
                <w:rStyle w:val="Hyperlink"/>
              </w:rPr>
            </w:rPrChange>
          </w:rPr>
          <w:fldChar w:fldCharType="begin"/>
        </w:r>
        <w:r w:rsidRPr="005F6795">
          <w:rPr>
            <w:rStyle w:val="Hyperlink"/>
            <w:rFonts w:ascii="Times New Roman" w:hAnsi="Times New Roman"/>
            <w:rPrChange w:id="455" w:author="John Zorich" w:date="2014-09-25T12:22:00Z">
              <w:rPr>
                <w:rStyle w:val="Hyperlink"/>
              </w:rPr>
            </w:rPrChange>
          </w:rPr>
          <w:instrText xml:space="preserve"> </w:instrText>
        </w:r>
        <w:r w:rsidRPr="005F6795">
          <w:rPr>
            <w:rFonts w:ascii="Times New Roman" w:hAnsi="Times New Roman"/>
            <w:rPrChange w:id="456" w:author="John Zorich" w:date="2014-09-25T12:22:00Z">
              <w:rPr/>
            </w:rPrChange>
          </w:rPr>
          <w:instrText>HYPERLINK \l "_Toc399411108"</w:instrText>
        </w:r>
        <w:r w:rsidRPr="005F6795">
          <w:rPr>
            <w:rStyle w:val="Hyperlink"/>
            <w:rFonts w:ascii="Times New Roman" w:hAnsi="Times New Roman"/>
            <w:rPrChange w:id="457" w:author="John Zorich" w:date="2014-09-25T12:22:00Z">
              <w:rPr>
                <w:rStyle w:val="Hyperlink"/>
              </w:rPr>
            </w:rPrChange>
          </w:rPr>
          <w:instrText xml:space="preserve"> </w:instrText>
        </w:r>
        <w:r w:rsidRPr="005F6795">
          <w:rPr>
            <w:rStyle w:val="Hyperlink"/>
            <w:rFonts w:ascii="Times New Roman" w:hAnsi="Times New Roman"/>
            <w:rPrChange w:id="458" w:author="John Zorich" w:date="2014-09-25T12:22:00Z">
              <w:rPr>
                <w:rStyle w:val="Hyperlink"/>
              </w:rPr>
            </w:rPrChange>
          </w:rPr>
        </w:r>
        <w:r w:rsidRPr="005F6795">
          <w:rPr>
            <w:rStyle w:val="Hyperlink"/>
            <w:rFonts w:ascii="Times New Roman" w:hAnsi="Times New Roman"/>
            <w:rPrChange w:id="459" w:author="John Zorich" w:date="2014-09-25T12:22:00Z">
              <w:rPr>
                <w:rStyle w:val="Hyperlink"/>
              </w:rPr>
            </w:rPrChange>
          </w:rPr>
          <w:fldChar w:fldCharType="separate"/>
        </w:r>
        <w:r w:rsidRPr="005F6795">
          <w:rPr>
            <w:rStyle w:val="Hyperlink"/>
            <w:rFonts w:ascii="Times New Roman" w:hAnsi="Times New Roman"/>
            <w:rPrChange w:id="460" w:author="John Zorich" w:date="2014-09-25T12:22:00Z">
              <w:rPr>
                <w:rStyle w:val="Hyperlink"/>
              </w:rPr>
            </w:rPrChange>
          </w:rPr>
          <w:t>4.1.</w:t>
        </w:r>
        <w:r w:rsidRPr="005F6795">
          <w:rPr>
            <w:rFonts w:ascii="Times New Roman" w:eastAsiaTheme="minorEastAsia" w:hAnsi="Times New Roman"/>
            <w:sz w:val="22"/>
            <w:szCs w:val="22"/>
            <w:rPrChange w:id="461" w:author="John Zorich" w:date="2014-09-25T12:22:00Z">
              <w:rPr>
                <w:rFonts w:asciiTheme="minorHAnsi" w:eastAsiaTheme="minorEastAsia" w:hAnsiTheme="minorHAnsi" w:cstheme="minorBidi"/>
                <w:sz w:val="22"/>
                <w:szCs w:val="22"/>
              </w:rPr>
            </w:rPrChange>
          </w:rPr>
          <w:tab/>
        </w:r>
        <w:r w:rsidRPr="005F6795">
          <w:rPr>
            <w:rStyle w:val="Hyperlink"/>
            <w:rFonts w:ascii="Times New Roman" w:hAnsi="Times New Roman"/>
            <w:rPrChange w:id="462" w:author="John Zorich" w:date="2014-09-25T12:22:00Z">
              <w:rPr>
                <w:rStyle w:val="Hyperlink"/>
              </w:rPr>
            </w:rPrChange>
          </w:rPr>
          <w:t>Pharmacy Remote Prescription Manager Routines</w:t>
        </w:r>
        <w:r w:rsidRPr="005F6795">
          <w:rPr>
            <w:rFonts w:ascii="Times New Roman" w:hAnsi="Times New Roman"/>
            <w:webHidden/>
            <w:rPrChange w:id="463" w:author="John Zorich" w:date="2014-09-25T12:22:00Z">
              <w:rPr>
                <w:webHidden/>
              </w:rPr>
            </w:rPrChange>
          </w:rPr>
          <w:tab/>
        </w:r>
        <w:r w:rsidRPr="005F6795">
          <w:rPr>
            <w:rFonts w:ascii="Times New Roman" w:hAnsi="Times New Roman"/>
            <w:webHidden/>
            <w:rPrChange w:id="464" w:author="John Zorich" w:date="2014-09-25T12:22:00Z">
              <w:rPr>
                <w:webHidden/>
              </w:rPr>
            </w:rPrChange>
          </w:rPr>
          <w:fldChar w:fldCharType="begin"/>
        </w:r>
        <w:r w:rsidRPr="005F6795">
          <w:rPr>
            <w:rFonts w:ascii="Times New Roman" w:hAnsi="Times New Roman"/>
            <w:webHidden/>
            <w:rPrChange w:id="465" w:author="John Zorich" w:date="2014-09-25T12:22:00Z">
              <w:rPr>
                <w:webHidden/>
              </w:rPr>
            </w:rPrChange>
          </w:rPr>
          <w:instrText xml:space="preserve"> PAGEREF _Toc399411108 \h </w:instrText>
        </w:r>
        <w:r w:rsidRPr="005F6795">
          <w:rPr>
            <w:rFonts w:ascii="Times New Roman" w:hAnsi="Times New Roman"/>
            <w:webHidden/>
            <w:rPrChange w:id="466" w:author="John Zorich" w:date="2014-09-25T12:22:00Z">
              <w:rPr>
                <w:webHidden/>
              </w:rPr>
            </w:rPrChange>
          </w:rPr>
        </w:r>
      </w:ins>
      <w:r w:rsidRPr="005F6795">
        <w:rPr>
          <w:rFonts w:ascii="Times New Roman" w:hAnsi="Times New Roman"/>
          <w:webHidden/>
          <w:rPrChange w:id="467" w:author="John Zorich" w:date="2014-09-25T12:22:00Z">
            <w:rPr>
              <w:webHidden/>
            </w:rPr>
          </w:rPrChange>
        </w:rPr>
        <w:fldChar w:fldCharType="separate"/>
      </w:r>
      <w:ins w:id="468" w:author="John Zorich" w:date="2014-09-25T12:22:00Z">
        <w:r w:rsidRPr="005F6795">
          <w:rPr>
            <w:rFonts w:ascii="Times New Roman" w:hAnsi="Times New Roman"/>
            <w:webHidden/>
            <w:rPrChange w:id="469" w:author="John Zorich" w:date="2014-09-25T12:22:00Z">
              <w:rPr>
                <w:webHidden/>
              </w:rPr>
            </w:rPrChange>
          </w:rPr>
          <w:t>7</w:t>
        </w:r>
        <w:r w:rsidRPr="005F6795">
          <w:rPr>
            <w:rFonts w:ascii="Times New Roman" w:hAnsi="Times New Roman"/>
            <w:webHidden/>
            <w:rPrChange w:id="470" w:author="John Zorich" w:date="2014-09-25T12:22:00Z">
              <w:rPr>
                <w:webHidden/>
              </w:rPr>
            </w:rPrChange>
          </w:rPr>
          <w:fldChar w:fldCharType="end"/>
        </w:r>
        <w:r w:rsidRPr="005F6795">
          <w:rPr>
            <w:rStyle w:val="Hyperlink"/>
            <w:rFonts w:ascii="Times New Roman" w:hAnsi="Times New Roman"/>
            <w:rPrChange w:id="471" w:author="John Zorich" w:date="2014-09-25T12:22:00Z">
              <w:rPr>
                <w:rStyle w:val="Hyperlink"/>
              </w:rPr>
            </w:rPrChange>
          </w:rPr>
          <w:fldChar w:fldCharType="end"/>
        </w:r>
      </w:ins>
    </w:p>
    <w:p w14:paraId="643F8012" w14:textId="77777777" w:rsidR="005F6795" w:rsidRPr="005F6795" w:rsidRDefault="005F6795">
      <w:pPr>
        <w:pStyle w:val="TOC2"/>
        <w:rPr>
          <w:ins w:id="472" w:author="John Zorich" w:date="2014-09-25T12:22:00Z"/>
          <w:rFonts w:ascii="Times New Roman" w:eastAsiaTheme="minorEastAsia" w:hAnsi="Times New Roman"/>
          <w:sz w:val="22"/>
          <w:szCs w:val="22"/>
          <w:rPrChange w:id="473" w:author="John Zorich" w:date="2014-09-25T12:22:00Z">
            <w:rPr>
              <w:ins w:id="474" w:author="John Zorich" w:date="2014-09-25T12:22:00Z"/>
              <w:rFonts w:asciiTheme="minorHAnsi" w:eastAsiaTheme="minorEastAsia" w:hAnsiTheme="minorHAnsi" w:cstheme="minorBidi"/>
              <w:sz w:val="22"/>
              <w:szCs w:val="22"/>
            </w:rPr>
          </w:rPrChange>
        </w:rPr>
      </w:pPr>
      <w:ins w:id="475" w:author="John Zorich" w:date="2014-09-25T12:22:00Z">
        <w:r w:rsidRPr="005F6795">
          <w:rPr>
            <w:rStyle w:val="Hyperlink"/>
            <w:rFonts w:ascii="Times New Roman" w:hAnsi="Times New Roman"/>
            <w:rPrChange w:id="476" w:author="John Zorich" w:date="2014-09-25T12:22:00Z">
              <w:rPr>
                <w:rStyle w:val="Hyperlink"/>
              </w:rPr>
            </w:rPrChange>
          </w:rPr>
          <w:fldChar w:fldCharType="begin"/>
        </w:r>
        <w:r w:rsidRPr="005F6795">
          <w:rPr>
            <w:rStyle w:val="Hyperlink"/>
            <w:rFonts w:ascii="Times New Roman" w:hAnsi="Times New Roman"/>
            <w:rPrChange w:id="477" w:author="John Zorich" w:date="2014-09-25T12:22:00Z">
              <w:rPr>
                <w:rStyle w:val="Hyperlink"/>
              </w:rPr>
            </w:rPrChange>
          </w:rPr>
          <w:instrText xml:space="preserve"> </w:instrText>
        </w:r>
        <w:r w:rsidRPr="005F6795">
          <w:rPr>
            <w:rFonts w:ascii="Times New Roman" w:hAnsi="Times New Roman"/>
            <w:rPrChange w:id="478" w:author="John Zorich" w:date="2014-09-25T12:22:00Z">
              <w:rPr/>
            </w:rPrChange>
          </w:rPr>
          <w:instrText>HYPERLINK \l "_Toc399411109"</w:instrText>
        </w:r>
        <w:r w:rsidRPr="005F6795">
          <w:rPr>
            <w:rStyle w:val="Hyperlink"/>
            <w:rFonts w:ascii="Times New Roman" w:hAnsi="Times New Roman"/>
            <w:rPrChange w:id="479" w:author="John Zorich" w:date="2014-09-25T12:22:00Z">
              <w:rPr>
                <w:rStyle w:val="Hyperlink"/>
              </w:rPr>
            </w:rPrChange>
          </w:rPr>
          <w:instrText xml:space="preserve"> </w:instrText>
        </w:r>
        <w:r w:rsidRPr="005F6795">
          <w:rPr>
            <w:rStyle w:val="Hyperlink"/>
            <w:rFonts w:ascii="Times New Roman" w:hAnsi="Times New Roman"/>
            <w:rPrChange w:id="480" w:author="John Zorich" w:date="2014-09-25T12:22:00Z">
              <w:rPr>
                <w:rStyle w:val="Hyperlink"/>
              </w:rPr>
            </w:rPrChange>
          </w:rPr>
        </w:r>
        <w:r w:rsidRPr="005F6795">
          <w:rPr>
            <w:rStyle w:val="Hyperlink"/>
            <w:rFonts w:ascii="Times New Roman" w:hAnsi="Times New Roman"/>
            <w:rPrChange w:id="481" w:author="John Zorich" w:date="2014-09-25T12:22:00Z">
              <w:rPr>
                <w:rStyle w:val="Hyperlink"/>
              </w:rPr>
            </w:rPrChange>
          </w:rPr>
          <w:fldChar w:fldCharType="separate"/>
        </w:r>
        <w:r w:rsidRPr="005F6795">
          <w:rPr>
            <w:rStyle w:val="Hyperlink"/>
            <w:rFonts w:ascii="Times New Roman" w:hAnsi="Times New Roman"/>
            <w:rPrChange w:id="482" w:author="John Zorich" w:date="2014-09-25T12:22:00Z">
              <w:rPr>
                <w:rStyle w:val="Hyperlink"/>
              </w:rPr>
            </w:rPrChange>
          </w:rPr>
          <w:t>4.2.</w:t>
        </w:r>
        <w:r w:rsidRPr="005F6795">
          <w:rPr>
            <w:rFonts w:ascii="Times New Roman" w:eastAsiaTheme="minorEastAsia" w:hAnsi="Times New Roman"/>
            <w:sz w:val="22"/>
            <w:szCs w:val="22"/>
            <w:rPrChange w:id="483" w:author="John Zorich" w:date="2014-09-25T12:22:00Z">
              <w:rPr>
                <w:rFonts w:asciiTheme="minorHAnsi" w:eastAsiaTheme="minorEastAsia" w:hAnsiTheme="minorHAnsi" w:cstheme="minorBidi"/>
                <w:sz w:val="22"/>
                <w:szCs w:val="22"/>
              </w:rPr>
            </w:rPrChange>
          </w:rPr>
          <w:tab/>
        </w:r>
        <w:r w:rsidRPr="005F6795">
          <w:rPr>
            <w:rStyle w:val="Hyperlink"/>
            <w:rFonts w:ascii="Times New Roman" w:hAnsi="Times New Roman"/>
            <w:rPrChange w:id="484" w:author="John Zorich" w:date="2014-09-25T12:22:00Z">
              <w:rPr>
                <w:rStyle w:val="Hyperlink"/>
              </w:rPr>
            </w:rPrChange>
          </w:rPr>
          <w:t>Pharmacy Remote Prescription Manager Checksums</w:t>
        </w:r>
        <w:r w:rsidRPr="005F6795">
          <w:rPr>
            <w:rFonts w:ascii="Times New Roman" w:hAnsi="Times New Roman"/>
            <w:webHidden/>
            <w:rPrChange w:id="485" w:author="John Zorich" w:date="2014-09-25T12:22:00Z">
              <w:rPr>
                <w:webHidden/>
              </w:rPr>
            </w:rPrChange>
          </w:rPr>
          <w:tab/>
        </w:r>
        <w:r w:rsidRPr="005F6795">
          <w:rPr>
            <w:rFonts w:ascii="Times New Roman" w:hAnsi="Times New Roman"/>
            <w:webHidden/>
            <w:rPrChange w:id="486" w:author="John Zorich" w:date="2014-09-25T12:22:00Z">
              <w:rPr>
                <w:webHidden/>
              </w:rPr>
            </w:rPrChange>
          </w:rPr>
          <w:fldChar w:fldCharType="begin"/>
        </w:r>
        <w:r w:rsidRPr="005F6795">
          <w:rPr>
            <w:rFonts w:ascii="Times New Roman" w:hAnsi="Times New Roman"/>
            <w:webHidden/>
            <w:rPrChange w:id="487" w:author="John Zorich" w:date="2014-09-25T12:22:00Z">
              <w:rPr>
                <w:webHidden/>
              </w:rPr>
            </w:rPrChange>
          </w:rPr>
          <w:instrText xml:space="preserve"> PAGEREF _Toc399411109 \h </w:instrText>
        </w:r>
        <w:r w:rsidRPr="005F6795">
          <w:rPr>
            <w:rFonts w:ascii="Times New Roman" w:hAnsi="Times New Roman"/>
            <w:webHidden/>
            <w:rPrChange w:id="488" w:author="John Zorich" w:date="2014-09-25T12:22:00Z">
              <w:rPr>
                <w:webHidden/>
              </w:rPr>
            </w:rPrChange>
          </w:rPr>
        </w:r>
      </w:ins>
      <w:r w:rsidRPr="005F6795">
        <w:rPr>
          <w:rFonts w:ascii="Times New Roman" w:hAnsi="Times New Roman"/>
          <w:webHidden/>
          <w:rPrChange w:id="489" w:author="John Zorich" w:date="2014-09-25T12:22:00Z">
            <w:rPr>
              <w:webHidden/>
            </w:rPr>
          </w:rPrChange>
        </w:rPr>
        <w:fldChar w:fldCharType="separate"/>
      </w:r>
      <w:ins w:id="490" w:author="John Zorich" w:date="2014-09-25T12:22:00Z">
        <w:r w:rsidRPr="005F6795">
          <w:rPr>
            <w:rFonts w:ascii="Times New Roman" w:hAnsi="Times New Roman"/>
            <w:webHidden/>
            <w:rPrChange w:id="491" w:author="John Zorich" w:date="2014-09-25T12:22:00Z">
              <w:rPr>
                <w:webHidden/>
              </w:rPr>
            </w:rPrChange>
          </w:rPr>
          <w:t>7</w:t>
        </w:r>
        <w:r w:rsidRPr="005F6795">
          <w:rPr>
            <w:rFonts w:ascii="Times New Roman" w:hAnsi="Times New Roman"/>
            <w:webHidden/>
            <w:rPrChange w:id="492" w:author="John Zorich" w:date="2014-09-25T12:22:00Z">
              <w:rPr>
                <w:webHidden/>
              </w:rPr>
            </w:rPrChange>
          </w:rPr>
          <w:fldChar w:fldCharType="end"/>
        </w:r>
        <w:r w:rsidRPr="005F6795">
          <w:rPr>
            <w:rStyle w:val="Hyperlink"/>
            <w:rFonts w:ascii="Times New Roman" w:hAnsi="Times New Roman"/>
            <w:rPrChange w:id="493" w:author="John Zorich" w:date="2014-09-25T12:22:00Z">
              <w:rPr>
                <w:rStyle w:val="Hyperlink"/>
              </w:rPr>
            </w:rPrChange>
          </w:rPr>
          <w:fldChar w:fldCharType="end"/>
        </w:r>
      </w:ins>
    </w:p>
    <w:p w14:paraId="732113DE" w14:textId="77777777" w:rsidR="005F6795" w:rsidRPr="005F6795" w:rsidRDefault="005F6795">
      <w:pPr>
        <w:pStyle w:val="TOC1"/>
        <w:rPr>
          <w:ins w:id="494" w:author="John Zorich" w:date="2014-09-25T12:22:00Z"/>
          <w:rFonts w:ascii="Times New Roman" w:eastAsiaTheme="minorEastAsia" w:hAnsi="Times New Roman"/>
          <w:b w:val="0"/>
          <w:szCs w:val="22"/>
          <w:rPrChange w:id="495" w:author="John Zorich" w:date="2014-09-25T12:22:00Z">
            <w:rPr>
              <w:ins w:id="496" w:author="John Zorich" w:date="2014-09-25T12:22:00Z"/>
              <w:rFonts w:asciiTheme="minorHAnsi" w:eastAsiaTheme="minorEastAsia" w:hAnsiTheme="minorHAnsi" w:cstheme="minorBidi"/>
              <w:b w:val="0"/>
              <w:szCs w:val="22"/>
            </w:rPr>
          </w:rPrChange>
        </w:rPr>
      </w:pPr>
      <w:ins w:id="497" w:author="John Zorich" w:date="2014-09-25T12:22:00Z">
        <w:r w:rsidRPr="005F6795">
          <w:rPr>
            <w:rStyle w:val="Hyperlink"/>
            <w:rFonts w:ascii="Times New Roman" w:hAnsi="Times New Roman"/>
            <w:rPrChange w:id="498" w:author="John Zorich" w:date="2014-09-25T12:22:00Z">
              <w:rPr>
                <w:rStyle w:val="Hyperlink"/>
              </w:rPr>
            </w:rPrChange>
          </w:rPr>
          <w:fldChar w:fldCharType="begin"/>
        </w:r>
        <w:r w:rsidRPr="005F6795">
          <w:rPr>
            <w:rStyle w:val="Hyperlink"/>
            <w:rFonts w:ascii="Times New Roman" w:hAnsi="Times New Roman"/>
            <w:rPrChange w:id="499" w:author="John Zorich" w:date="2014-09-25T12:22:00Z">
              <w:rPr>
                <w:rStyle w:val="Hyperlink"/>
              </w:rPr>
            </w:rPrChange>
          </w:rPr>
          <w:instrText xml:space="preserve"> </w:instrText>
        </w:r>
        <w:r w:rsidRPr="005F6795">
          <w:rPr>
            <w:rFonts w:ascii="Times New Roman" w:hAnsi="Times New Roman"/>
            <w:rPrChange w:id="500" w:author="John Zorich" w:date="2014-09-25T12:22:00Z">
              <w:rPr/>
            </w:rPrChange>
          </w:rPr>
          <w:instrText>HYPERLINK \l "_Toc399411110"</w:instrText>
        </w:r>
        <w:r w:rsidRPr="005F6795">
          <w:rPr>
            <w:rStyle w:val="Hyperlink"/>
            <w:rFonts w:ascii="Times New Roman" w:hAnsi="Times New Roman"/>
            <w:rPrChange w:id="501" w:author="John Zorich" w:date="2014-09-25T12:22:00Z">
              <w:rPr>
                <w:rStyle w:val="Hyperlink"/>
              </w:rPr>
            </w:rPrChange>
          </w:rPr>
          <w:instrText xml:space="preserve"> </w:instrText>
        </w:r>
        <w:r w:rsidRPr="005F6795">
          <w:rPr>
            <w:rStyle w:val="Hyperlink"/>
            <w:rFonts w:ascii="Times New Roman" w:hAnsi="Times New Roman"/>
            <w:rPrChange w:id="502" w:author="John Zorich" w:date="2014-09-25T12:22:00Z">
              <w:rPr>
                <w:rStyle w:val="Hyperlink"/>
              </w:rPr>
            </w:rPrChange>
          </w:rPr>
        </w:r>
        <w:r w:rsidRPr="005F6795">
          <w:rPr>
            <w:rStyle w:val="Hyperlink"/>
            <w:rFonts w:ascii="Times New Roman" w:hAnsi="Times New Roman"/>
            <w:rPrChange w:id="503" w:author="John Zorich" w:date="2014-09-25T12:22:00Z">
              <w:rPr>
                <w:rStyle w:val="Hyperlink"/>
              </w:rPr>
            </w:rPrChange>
          </w:rPr>
          <w:fldChar w:fldCharType="separate"/>
        </w:r>
        <w:r w:rsidRPr="005F6795">
          <w:rPr>
            <w:rStyle w:val="Hyperlink"/>
            <w:rFonts w:ascii="Times New Roman" w:hAnsi="Times New Roman"/>
            <w:rPrChange w:id="504" w:author="John Zorich" w:date="2014-09-25T12:22:00Z">
              <w:rPr>
                <w:rStyle w:val="Hyperlink"/>
              </w:rPr>
            </w:rPrChange>
          </w:rPr>
          <w:t>5.</w:t>
        </w:r>
        <w:r w:rsidRPr="005F6795">
          <w:rPr>
            <w:rFonts w:ascii="Times New Roman" w:eastAsiaTheme="minorEastAsia" w:hAnsi="Times New Roman"/>
            <w:b w:val="0"/>
            <w:szCs w:val="22"/>
            <w:rPrChange w:id="505" w:author="John Zorich" w:date="2014-09-25T12:22:00Z">
              <w:rPr>
                <w:rFonts w:asciiTheme="minorHAnsi" w:eastAsiaTheme="minorEastAsia" w:hAnsiTheme="minorHAnsi" w:cstheme="minorBidi"/>
                <w:b w:val="0"/>
                <w:szCs w:val="22"/>
              </w:rPr>
            </w:rPrChange>
          </w:rPr>
          <w:tab/>
        </w:r>
        <w:r w:rsidRPr="005F6795">
          <w:rPr>
            <w:rStyle w:val="Hyperlink"/>
            <w:rFonts w:ascii="Times New Roman" w:hAnsi="Times New Roman"/>
            <w:rPrChange w:id="506" w:author="John Zorich" w:date="2014-09-25T12:22:00Z">
              <w:rPr>
                <w:rStyle w:val="Hyperlink"/>
              </w:rPr>
            </w:rPrChange>
          </w:rPr>
          <w:t>Files and Globals</w:t>
        </w:r>
        <w:r w:rsidRPr="005F6795">
          <w:rPr>
            <w:rFonts w:ascii="Times New Roman" w:hAnsi="Times New Roman"/>
            <w:webHidden/>
            <w:rPrChange w:id="507" w:author="John Zorich" w:date="2014-09-25T12:22:00Z">
              <w:rPr>
                <w:webHidden/>
              </w:rPr>
            </w:rPrChange>
          </w:rPr>
          <w:tab/>
        </w:r>
        <w:r w:rsidRPr="005F6795">
          <w:rPr>
            <w:rFonts w:ascii="Times New Roman" w:hAnsi="Times New Roman"/>
            <w:webHidden/>
            <w:rPrChange w:id="508" w:author="John Zorich" w:date="2014-09-25T12:22:00Z">
              <w:rPr>
                <w:webHidden/>
              </w:rPr>
            </w:rPrChange>
          </w:rPr>
          <w:fldChar w:fldCharType="begin"/>
        </w:r>
        <w:r w:rsidRPr="005F6795">
          <w:rPr>
            <w:rFonts w:ascii="Times New Roman" w:hAnsi="Times New Roman"/>
            <w:webHidden/>
            <w:rPrChange w:id="509" w:author="John Zorich" w:date="2014-09-25T12:22:00Z">
              <w:rPr>
                <w:webHidden/>
              </w:rPr>
            </w:rPrChange>
          </w:rPr>
          <w:instrText xml:space="preserve"> PAGEREF _Toc399411110 \h </w:instrText>
        </w:r>
        <w:r w:rsidRPr="005F6795">
          <w:rPr>
            <w:rFonts w:ascii="Times New Roman" w:hAnsi="Times New Roman"/>
            <w:webHidden/>
            <w:rPrChange w:id="510" w:author="John Zorich" w:date="2014-09-25T12:22:00Z">
              <w:rPr>
                <w:webHidden/>
              </w:rPr>
            </w:rPrChange>
          </w:rPr>
        </w:r>
      </w:ins>
      <w:r w:rsidRPr="005F6795">
        <w:rPr>
          <w:rFonts w:ascii="Times New Roman" w:hAnsi="Times New Roman"/>
          <w:webHidden/>
          <w:rPrChange w:id="511" w:author="John Zorich" w:date="2014-09-25T12:22:00Z">
            <w:rPr>
              <w:webHidden/>
            </w:rPr>
          </w:rPrChange>
        </w:rPr>
        <w:fldChar w:fldCharType="separate"/>
      </w:r>
      <w:ins w:id="512" w:author="John Zorich" w:date="2014-09-25T12:22:00Z">
        <w:r w:rsidRPr="005F6795">
          <w:rPr>
            <w:rFonts w:ascii="Times New Roman" w:hAnsi="Times New Roman"/>
            <w:webHidden/>
            <w:rPrChange w:id="513" w:author="John Zorich" w:date="2014-09-25T12:22:00Z">
              <w:rPr>
                <w:webHidden/>
              </w:rPr>
            </w:rPrChange>
          </w:rPr>
          <w:t>8</w:t>
        </w:r>
        <w:r w:rsidRPr="005F6795">
          <w:rPr>
            <w:rFonts w:ascii="Times New Roman" w:hAnsi="Times New Roman"/>
            <w:webHidden/>
            <w:rPrChange w:id="514" w:author="John Zorich" w:date="2014-09-25T12:22:00Z">
              <w:rPr>
                <w:webHidden/>
              </w:rPr>
            </w:rPrChange>
          </w:rPr>
          <w:fldChar w:fldCharType="end"/>
        </w:r>
        <w:r w:rsidRPr="005F6795">
          <w:rPr>
            <w:rStyle w:val="Hyperlink"/>
            <w:rFonts w:ascii="Times New Roman" w:hAnsi="Times New Roman"/>
            <w:rPrChange w:id="515" w:author="John Zorich" w:date="2014-09-25T12:22:00Z">
              <w:rPr>
                <w:rStyle w:val="Hyperlink"/>
              </w:rPr>
            </w:rPrChange>
          </w:rPr>
          <w:fldChar w:fldCharType="end"/>
        </w:r>
      </w:ins>
    </w:p>
    <w:p w14:paraId="570429FA" w14:textId="77777777" w:rsidR="005F6795" w:rsidRPr="005F6795" w:rsidRDefault="005F6795">
      <w:pPr>
        <w:pStyle w:val="TOC2"/>
        <w:rPr>
          <w:ins w:id="516" w:author="John Zorich" w:date="2014-09-25T12:22:00Z"/>
          <w:rFonts w:ascii="Times New Roman" w:eastAsiaTheme="minorEastAsia" w:hAnsi="Times New Roman"/>
          <w:sz w:val="22"/>
          <w:szCs w:val="22"/>
          <w:rPrChange w:id="517" w:author="John Zorich" w:date="2014-09-25T12:22:00Z">
            <w:rPr>
              <w:ins w:id="518" w:author="John Zorich" w:date="2014-09-25T12:22:00Z"/>
              <w:rFonts w:asciiTheme="minorHAnsi" w:eastAsiaTheme="minorEastAsia" w:hAnsiTheme="minorHAnsi" w:cstheme="minorBidi"/>
              <w:sz w:val="22"/>
              <w:szCs w:val="22"/>
            </w:rPr>
          </w:rPrChange>
        </w:rPr>
      </w:pPr>
      <w:ins w:id="519" w:author="John Zorich" w:date="2014-09-25T12:22:00Z">
        <w:r w:rsidRPr="005F6795">
          <w:rPr>
            <w:rStyle w:val="Hyperlink"/>
            <w:rFonts w:ascii="Times New Roman" w:hAnsi="Times New Roman"/>
            <w:rPrChange w:id="520" w:author="John Zorich" w:date="2014-09-25T12:22:00Z">
              <w:rPr>
                <w:rStyle w:val="Hyperlink"/>
              </w:rPr>
            </w:rPrChange>
          </w:rPr>
          <w:fldChar w:fldCharType="begin"/>
        </w:r>
        <w:r w:rsidRPr="005F6795">
          <w:rPr>
            <w:rStyle w:val="Hyperlink"/>
            <w:rFonts w:ascii="Times New Roman" w:hAnsi="Times New Roman"/>
            <w:rPrChange w:id="521" w:author="John Zorich" w:date="2014-09-25T12:22:00Z">
              <w:rPr>
                <w:rStyle w:val="Hyperlink"/>
              </w:rPr>
            </w:rPrChange>
          </w:rPr>
          <w:instrText xml:space="preserve"> </w:instrText>
        </w:r>
        <w:r w:rsidRPr="005F6795">
          <w:rPr>
            <w:rFonts w:ascii="Times New Roman" w:hAnsi="Times New Roman"/>
            <w:rPrChange w:id="522" w:author="John Zorich" w:date="2014-09-25T12:22:00Z">
              <w:rPr/>
            </w:rPrChange>
          </w:rPr>
          <w:instrText>HYPERLINK \l "_Toc399411111"</w:instrText>
        </w:r>
        <w:r w:rsidRPr="005F6795">
          <w:rPr>
            <w:rStyle w:val="Hyperlink"/>
            <w:rFonts w:ascii="Times New Roman" w:hAnsi="Times New Roman"/>
            <w:rPrChange w:id="523" w:author="John Zorich" w:date="2014-09-25T12:22:00Z">
              <w:rPr>
                <w:rStyle w:val="Hyperlink"/>
              </w:rPr>
            </w:rPrChange>
          </w:rPr>
          <w:instrText xml:space="preserve"> </w:instrText>
        </w:r>
        <w:r w:rsidRPr="005F6795">
          <w:rPr>
            <w:rStyle w:val="Hyperlink"/>
            <w:rFonts w:ascii="Times New Roman" w:hAnsi="Times New Roman"/>
            <w:rPrChange w:id="524" w:author="John Zorich" w:date="2014-09-25T12:22:00Z">
              <w:rPr>
                <w:rStyle w:val="Hyperlink"/>
              </w:rPr>
            </w:rPrChange>
          </w:rPr>
        </w:r>
        <w:r w:rsidRPr="005F6795">
          <w:rPr>
            <w:rStyle w:val="Hyperlink"/>
            <w:rFonts w:ascii="Times New Roman" w:hAnsi="Times New Roman"/>
            <w:rPrChange w:id="525" w:author="John Zorich" w:date="2014-09-25T12:22:00Z">
              <w:rPr>
                <w:rStyle w:val="Hyperlink"/>
              </w:rPr>
            </w:rPrChange>
          </w:rPr>
          <w:fldChar w:fldCharType="separate"/>
        </w:r>
        <w:r w:rsidRPr="005F6795">
          <w:rPr>
            <w:rStyle w:val="Hyperlink"/>
            <w:rFonts w:ascii="Times New Roman" w:hAnsi="Times New Roman"/>
            <w:rPrChange w:id="526" w:author="John Zorich" w:date="2014-09-25T12:22:00Z">
              <w:rPr>
                <w:rStyle w:val="Hyperlink"/>
              </w:rPr>
            </w:rPrChange>
          </w:rPr>
          <w:t>5.1.</w:t>
        </w:r>
        <w:r w:rsidRPr="005F6795">
          <w:rPr>
            <w:rFonts w:ascii="Times New Roman" w:eastAsiaTheme="minorEastAsia" w:hAnsi="Times New Roman"/>
            <w:sz w:val="22"/>
            <w:szCs w:val="22"/>
            <w:rPrChange w:id="527" w:author="John Zorich" w:date="2014-09-25T12:22:00Z">
              <w:rPr>
                <w:rFonts w:asciiTheme="minorHAnsi" w:eastAsiaTheme="minorEastAsia" w:hAnsiTheme="minorHAnsi" w:cstheme="minorBidi"/>
                <w:sz w:val="22"/>
                <w:szCs w:val="22"/>
              </w:rPr>
            </w:rPrChange>
          </w:rPr>
          <w:tab/>
        </w:r>
        <w:r w:rsidRPr="005F6795">
          <w:rPr>
            <w:rStyle w:val="Hyperlink"/>
            <w:rFonts w:ascii="Times New Roman" w:hAnsi="Times New Roman"/>
            <w:rPrChange w:id="528" w:author="John Zorich" w:date="2014-09-25T12:22:00Z">
              <w:rPr>
                <w:rStyle w:val="Hyperlink"/>
              </w:rPr>
            </w:rPrChange>
          </w:rPr>
          <w:t>Globals</w:t>
        </w:r>
        <w:r w:rsidRPr="005F6795">
          <w:rPr>
            <w:rFonts w:ascii="Times New Roman" w:hAnsi="Times New Roman"/>
            <w:webHidden/>
            <w:rPrChange w:id="529" w:author="John Zorich" w:date="2014-09-25T12:22:00Z">
              <w:rPr>
                <w:webHidden/>
              </w:rPr>
            </w:rPrChange>
          </w:rPr>
          <w:tab/>
        </w:r>
        <w:r w:rsidRPr="005F6795">
          <w:rPr>
            <w:rFonts w:ascii="Times New Roman" w:hAnsi="Times New Roman"/>
            <w:webHidden/>
            <w:rPrChange w:id="530" w:author="John Zorich" w:date="2014-09-25T12:22:00Z">
              <w:rPr>
                <w:webHidden/>
              </w:rPr>
            </w:rPrChange>
          </w:rPr>
          <w:fldChar w:fldCharType="begin"/>
        </w:r>
        <w:r w:rsidRPr="005F6795">
          <w:rPr>
            <w:rFonts w:ascii="Times New Roman" w:hAnsi="Times New Roman"/>
            <w:webHidden/>
            <w:rPrChange w:id="531" w:author="John Zorich" w:date="2014-09-25T12:22:00Z">
              <w:rPr>
                <w:webHidden/>
              </w:rPr>
            </w:rPrChange>
          </w:rPr>
          <w:instrText xml:space="preserve"> PAGEREF _Toc399411111 \h </w:instrText>
        </w:r>
        <w:r w:rsidRPr="005F6795">
          <w:rPr>
            <w:rFonts w:ascii="Times New Roman" w:hAnsi="Times New Roman"/>
            <w:webHidden/>
            <w:rPrChange w:id="532" w:author="John Zorich" w:date="2014-09-25T12:22:00Z">
              <w:rPr>
                <w:webHidden/>
              </w:rPr>
            </w:rPrChange>
          </w:rPr>
        </w:r>
      </w:ins>
      <w:r w:rsidRPr="005F6795">
        <w:rPr>
          <w:rFonts w:ascii="Times New Roman" w:hAnsi="Times New Roman"/>
          <w:webHidden/>
          <w:rPrChange w:id="533" w:author="John Zorich" w:date="2014-09-25T12:22:00Z">
            <w:rPr>
              <w:webHidden/>
            </w:rPr>
          </w:rPrChange>
        </w:rPr>
        <w:fldChar w:fldCharType="separate"/>
      </w:r>
      <w:ins w:id="534" w:author="John Zorich" w:date="2014-09-25T12:22:00Z">
        <w:r w:rsidRPr="005F6795">
          <w:rPr>
            <w:rFonts w:ascii="Times New Roman" w:hAnsi="Times New Roman"/>
            <w:webHidden/>
            <w:rPrChange w:id="535" w:author="John Zorich" w:date="2014-09-25T12:22:00Z">
              <w:rPr>
                <w:webHidden/>
              </w:rPr>
            </w:rPrChange>
          </w:rPr>
          <w:t>8</w:t>
        </w:r>
        <w:r w:rsidRPr="005F6795">
          <w:rPr>
            <w:rFonts w:ascii="Times New Roman" w:hAnsi="Times New Roman"/>
            <w:webHidden/>
            <w:rPrChange w:id="536" w:author="John Zorich" w:date="2014-09-25T12:22:00Z">
              <w:rPr>
                <w:webHidden/>
              </w:rPr>
            </w:rPrChange>
          </w:rPr>
          <w:fldChar w:fldCharType="end"/>
        </w:r>
        <w:r w:rsidRPr="005F6795">
          <w:rPr>
            <w:rStyle w:val="Hyperlink"/>
            <w:rFonts w:ascii="Times New Roman" w:hAnsi="Times New Roman"/>
            <w:rPrChange w:id="537" w:author="John Zorich" w:date="2014-09-25T12:22:00Z">
              <w:rPr>
                <w:rStyle w:val="Hyperlink"/>
              </w:rPr>
            </w:rPrChange>
          </w:rPr>
          <w:fldChar w:fldCharType="end"/>
        </w:r>
      </w:ins>
    </w:p>
    <w:p w14:paraId="55CB3F40" w14:textId="77777777" w:rsidR="005F6795" w:rsidRPr="005F6795" w:rsidRDefault="005F6795">
      <w:pPr>
        <w:pStyle w:val="TOC2"/>
        <w:rPr>
          <w:ins w:id="538" w:author="John Zorich" w:date="2014-09-25T12:22:00Z"/>
          <w:rFonts w:ascii="Times New Roman" w:eastAsiaTheme="minorEastAsia" w:hAnsi="Times New Roman"/>
          <w:sz w:val="22"/>
          <w:szCs w:val="22"/>
          <w:rPrChange w:id="539" w:author="John Zorich" w:date="2014-09-25T12:22:00Z">
            <w:rPr>
              <w:ins w:id="540" w:author="John Zorich" w:date="2014-09-25T12:22:00Z"/>
              <w:rFonts w:asciiTheme="minorHAnsi" w:eastAsiaTheme="minorEastAsia" w:hAnsiTheme="minorHAnsi" w:cstheme="minorBidi"/>
              <w:sz w:val="22"/>
              <w:szCs w:val="22"/>
            </w:rPr>
          </w:rPrChange>
        </w:rPr>
      </w:pPr>
      <w:ins w:id="541" w:author="John Zorich" w:date="2014-09-25T12:22:00Z">
        <w:r w:rsidRPr="005F6795">
          <w:rPr>
            <w:rStyle w:val="Hyperlink"/>
            <w:rFonts w:ascii="Times New Roman" w:hAnsi="Times New Roman"/>
            <w:rPrChange w:id="542" w:author="John Zorich" w:date="2014-09-25T12:22:00Z">
              <w:rPr>
                <w:rStyle w:val="Hyperlink"/>
              </w:rPr>
            </w:rPrChange>
          </w:rPr>
          <w:fldChar w:fldCharType="begin"/>
        </w:r>
        <w:r w:rsidRPr="005F6795">
          <w:rPr>
            <w:rStyle w:val="Hyperlink"/>
            <w:rFonts w:ascii="Times New Roman" w:hAnsi="Times New Roman"/>
            <w:rPrChange w:id="543" w:author="John Zorich" w:date="2014-09-25T12:22:00Z">
              <w:rPr>
                <w:rStyle w:val="Hyperlink"/>
              </w:rPr>
            </w:rPrChange>
          </w:rPr>
          <w:instrText xml:space="preserve"> </w:instrText>
        </w:r>
        <w:r w:rsidRPr="005F6795">
          <w:rPr>
            <w:rFonts w:ascii="Times New Roman" w:hAnsi="Times New Roman"/>
            <w:rPrChange w:id="544" w:author="John Zorich" w:date="2014-09-25T12:22:00Z">
              <w:rPr/>
            </w:rPrChange>
          </w:rPr>
          <w:instrText>HYPERLINK \l "_Toc399411112"</w:instrText>
        </w:r>
        <w:r w:rsidRPr="005F6795">
          <w:rPr>
            <w:rStyle w:val="Hyperlink"/>
            <w:rFonts w:ascii="Times New Roman" w:hAnsi="Times New Roman"/>
            <w:rPrChange w:id="545" w:author="John Zorich" w:date="2014-09-25T12:22:00Z">
              <w:rPr>
                <w:rStyle w:val="Hyperlink"/>
              </w:rPr>
            </w:rPrChange>
          </w:rPr>
          <w:instrText xml:space="preserve"> </w:instrText>
        </w:r>
        <w:r w:rsidRPr="005F6795">
          <w:rPr>
            <w:rStyle w:val="Hyperlink"/>
            <w:rFonts w:ascii="Times New Roman" w:hAnsi="Times New Roman"/>
            <w:rPrChange w:id="546" w:author="John Zorich" w:date="2014-09-25T12:22:00Z">
              <w:rPr>
                <w:rStyle w:val="Hyperlink"/>
              </w:rPr>
            </w:rPrChange>
          </w:rPr>
        </w:r>
        <w:r w:rsidRPr="005F6795">
          <w:rPr>
            <w:rStyle w:val="Hyperlink"/>
            <w:rFonts w:ascii="Times New Roman" w:hAnsi="Times New Roman"/>
            <w:rPrChange w:id="547" w:author="John Zorich" w:date="2014-09-25T12:22:00Z">
              <w:rPr>
                <w:rStyle w:val="Hyperlink"/>
              </w:rPr>
            </w:rPrChange>
          </w:rPr>
          <w:fldChar w:fldCharType="separate"/>
        </w:r>
        <w:r w:rsidRPr="005F6795">
          <w:rPr>
            <w:rStyle w:val="Hyperlink"/>
            <w:rFonts w:ascii="Times New Roman" w:hAnsi="Times New Roman"/>
            <w:rPrChange w:id="548" w:author="John Zorich" w:date="2014-09-25T12:22:00Z">
              <w:rPr>
                <w:rStyle w:val="Hyperlink"/>
              </w:rPr>
            </w:rPrChange>
          </w:rPr>
          <w:t>5.2.</w:t>
        </w:r>
        <w:r w:rsidRPr="005F6795">
          <w:rPr>
            <w:rFonts w:ascii="Times New Roman" w:eastAsiaTheme="minorEastAsia" w:hAnsi="Times New Roman"/>
            <w:sz w:val="22"/>
            <w:szCs w:val="22"/>
            <w:rPrChange w:id="549" w:author="John Zorich" w:date="2014-09-25T12:22:00Z">
              <w:rPr>
                <w:rFonts w:asciiTheme="minorHAnsi" w:eastAsiaTheme="minorEastAsia" w:hAnsiTheme="minorHAnsi" w:cstheme="minorBidi"/>
                <w:sz w:val="22"/>
                <w:szCs w:val="22"/>
              </w:rPr>
            </w:rPrChange>
          </w:rPr>
          <w:tab/>
        </w:r>
        <w:r w:rsidRPr="005F6795">
          <w:rPr>
            <w:rStyle w:val="Hyperlink"/>
            <w:rFonts w:ascii="Times New Roman" w:hAnsi="Times New Roman"/>
            <w:rPrChange w:id="550" w:author="John Zorich" w:date="2014-09-25T12:22:00Z">
              <w:rPr>
                <w:rStyle w:val="Hyperlink"/>
              </w:rPr>
            </w:rPrChange>
          </w:rPr>
          <w:t>Files</w:t>
        </w:r>
        <w:r w:rsidRPr="005F6795">
          <w:rPr>
            <w:rFonts w:ascii="Times New Roman" w:hAnsi="Times New Roman"/>
            <w:webHidden/>
            <w:rPrChange w:id="551" w:author="John Zorich" w:date="2014-09-25T12:22:00Z">
              <w:rPr>
                <w:webHidden/>
              </w:rPr>
            </w:rPrChange>
          </w:rPr>
          <w:tab/>
        </w:r>
        <w:r w:rsidRPr="005F6795">
          <w:rPr>
            <w:rFonts w:ascii="Times New Roman" w:hAnsi="Times New Roman"/>
            <w:webHidden/>
            <w:rPrChange w:id="552" w:author="John Zorich" w:date="2014-09-25T12:22:00Z">
              <w:rPr>
                <w:webHidden/>
              </w:rPr>
            </w:rPrChange>
          </w:rPr>
          <w:fldChar w:fldCharType="begin"/>
        </w:r>
        <w:r w:rsidRPr="005F6795">
          <w:rPr>
            <w:rFonts w:ascii="Times New Roman" w:hAnsi="Times New Roman"/>
            <w:webHidden/>
            <w:rPrChange w:id="553" w:author="John Zorich" w:date="2014-09-25T12:22:00Z">
              <w:rPr>
                <w:webHidden/>
              </w:rPr>
            </w:rPrChange>
          </w:rPr>
          <w:instrText xml:space="preserve"> PAGEREF _Toc399411112 \h </w:instrText>
        </w:r>
        <w:r w:rsidRPr="005F6795">
          <w:rPr>
            <w:rFonts w:ascii="Times New Roman" w:hAnsi="Times New Roman"/>
            <w:webHidden/>
            <w:rPrChange w:id="554" w:author="John Zorich" w:date="2014-09-25T12:22:00Z">
              <w:rPr>
                <w:webHidden/>
              </w:rPr>
            </w:rPrChange>
          </w:rPr>
        </w:r>
      </w:ins>
      <w:r w:rsidRPr="005F6795">
        <w:rPr>
          <w:rFonts w:ascii="Times New Roman" w:hAnsi="Times New Roman"/>
          <w:webHidden/>
          <w:rPrChange w:id="555" w:author="John Zorich" w:date="2014-09-25T12:22:00Z">
            <w:rPr>
              <w:webHidden/>
            </w:rPr>
          </w:rPrChange>
        </w:rPr>
        <w:fldChar w:fldCharType="separate"/>
      </w:r>
      <w:ins w:id="556" w:author="John Zorich" w:date="2014-09-25T12:22:00Z">
        <w:r w:rsidRPr="005F6795">
          <w:rPr>
            <w:rFonts w:ascii="Times New Roman" w:hAnsi="Times New Roman"/>
            <w:webHidden/>
            <w:rPrChange w:id="557" w:author="John Zorich" w:date="2014-09-25T12:22:00Z">
              <w:rPr>
                <w:webHidden/>
              </w:rPr>
            </w:rPrChange>
          </w:rPr>
          <w:t>8</w:t>
        </w:r>
        <w:r w:rsidRPr="005F6795">
          <w:rPr>
            <w:rFonts w:ascii="Times New Roman" w:hAnsi="Times New Roman"/>
            <w:webHidden/>
            <w:rPrChange w:id="558" w:author="John Zorich" w:date="2014-09-25T12:22:00Z">
              <w:rPr>
                <w:webHidden/>
              </w:rPr>
            </w:rPrChange>
          </w:rPr>
          <w:fldChar w:fldCharType="end"/>
        </w:r>
        <w:r w:rsidRPr="005F6795">
          <w:rPr>
            <w:rStyle w:val="Hyperlink"/>
            <w:rFonts w:ascii="Times New Roman" w:hAnsi="Times New Roman"/>
            <w:rPrChange w:id="559" w:author="John Zorich" w:date="2014-09-25T12:22:00Z">
              <w:rPr>
                <w:rStyle w:val="Hyperlink"/>
              </w:rPr>
            </w:rPrChange>
          </w:rPr>
          <w:fldChar w:fldCharType="end"/>
        </w:r>
      </w:ins>
    </w:p>
    <w:p w14:paraId="71465583" w14:textId="77777777" w:rsidR="005F6795" w:rsidRPr="005F6795" w:rsidRDefault="005F6795">
      <w:pPr>
        <w:pStyle w:val="TOC3"/>
        <w:rPr>
          <w:ins w:id="560" w:author="John Zorich" w:date="2014-09-25T12:22:00Z"/>
          <w:rFonts w:ascii="Times New Roman" w:eastAsiaTheme="minorEastAsia" w:hAnsi="Times New Roman"/>
          <w:noProof/>
          <w:sz w:val="22"/>
          <w:szCs w:val="22"/>
          <w:rPrChange w:id="561" w:author="John Zorich" w:date="2014-09-25T12:22:00Z">
            <w:rPr>
              <w:ins w:id="562" w:author="John Zorich" w:date="2014-09-25T12:22:00Z"/>
              <w:rFonts w:asciiTheme="minorHAnsi" w:eastAsiaTheme="minorEastAsia" w:hAnsiTheme="minorHAnsi" w:cstheme="minorBidi"/>
              <w:noProof/>
              <w:sz w:val="22"/>
              <w:szCs w:val="22"/>
            </w:rPr>
          </w:rPrChange>
        </w:rPr>
      </w:pPr>
      <w:ins w:id="563" w:author="John Zorich" w:date="2014-09-25T12:22:00Z">
        <w:r w:rsidRPr="005F6795">
          <w:rPr>
            <w:rStyle w:val="Hyperlink"/>
            <w:rFonts w:ascii="Times New Roman" w:hAnsi="Times New Roman"/>
            <w:noProof/>
            <w:rPrChange w:id="564" w:author="John Zorich" w:date="2014-09-25T12:22:00Z">
              <w:rPr>
                <w:rStyle w:val="Hyperlink"/>
                <w:noProof/>
              </w:rPr>
            </w:rPrChange>
          </w:rPr>
          <w:fldChar w:fldCharType="begin"/>
        </w:r>
        <w:r w:rsidRPr="005F6795">
          <w:rPr>
            <w:rStyle w:val="Hyperlink"/>
            <w:rFonts w:ascii="Times New Roman" w:hAnsi="Times New Roman"/>
            <w:noProof/>
            <w:rPrChange w:id="565" w:author="John Zorich" w:date="2014-09-25T12:22:00Z">
              <w:rPr>
                <w:rStyle w:val="Hyperlink"/>
                <w:noProof/>
              </w:rPr>
            </w:rPrChange>
          </w:rPr>
          <w:instrText xml:space="preserve"> </w:instrText>
        </w:r>
        <w:r w:rsidRPr="005F6795">
          <w:rPr>
            <w:rFonts w:ascii="Times New Roman" w:hAnsi="Times New Roman"/>
            <w:noProof/>
            <w:rPrChange w:id="566" w:author="John Zorich" w:date="2014-09-25T12:22:00Z">
              <w:rPr>
                <w:noProof/>
              </w:rPr>
            </w:rPrChange>
          </w:rPr>
          <w:instrText>HYPERLINK \l "_Toc399411113"</w:instrText>
        </w:r>
        <w:r w:rsidRPr="005F6795">
          <w:rPr>
            <w:rStyle w:val="Hyperlink"/>
            <w:rFonts w:ascii="Times New Roman" w:hAnsi="Times New Roman"/>
            <w:noProof/>
            <w:rPrChange w:id="567" w:author="John Zorich" w:date="2014-09-25T12:22:00Z">
              <w:rPr>
                <w:rStyle w:val="Hyperlink"/>
                <w:noProof/>
              </w:rPr>
            </w:rPrChange>
          </w:rPr>
          <w:instrText xml:space="preserve"> </w:instrText>
        </w:r>
        <w:r w:rsidRPr="005F6795">
          <w:rPr>
            <w:rStyle w:val="Hyperlink"/>
            <w:rFonts w:ascii="Times New Roman" w:hAnsi="Times New Roman"/>
            <w:noProof/>
            <w:rPrChange w:id="568" w:author="John Zorich" w:date="2014-09-25T12:22:00Z">
              <w:rPr>
                <w:rStyle w:val="Hyperlink"/>
                <w:noProof/>
              </w:rPr>
            </w:rPrChange>
          </w:rPr>
        </w:r>
        <w:r w:rsidRPr="005F6795">
          <w:rPr>
            <w:rStyle w:val="Hyperlink"/>
            <w:rFonts w:ascii="Times New Roman" w:hAnsi="Times New Roman"/>
            <w:noProof/>
            <w:rPrChange w:id="569" w:author="John Zorich" w:date="2014-09-25T12:22:00Z">
              <w:rPr>
                <w:rStyle w:val="Hyperlink"/>
                <w:noProof/>
              </w:rPr>
            </w:rPrChange>
          </w:rPr>
          <w:fldChar w:fldCharType="separate"/>
        </w:r>
        <w:r w:rsidRPr="005F6795">
          <w:rPr>
            <w:rStyle w:val="Hyperlink"/>
            <w:rFonts w:ascii="Times New Roman" w:hAnsi="Times New Roman"/>
            <w:noProof/>
            <w:rPrChange w:id="570" w:author="John Zorich" w:date="2014-09-25T12:22:00Z">
              <w:rPr>
                <w:rStyle w:val="Hyperlink"/>
                <w:noProof/>
              </w:rPr>
            </w:rPrChange>
          </w:rPr>
          <w:t>5.2.1.</w:t>
        </w:r>
        <w:r w:rsidRPr="005F6795">
          <w:rPr>
            <w:rFonts w:ascii="Times New Roman" w:eastAsiaTheme="minorEastAsia" w:hAnsi="Times New Roman"/>
            <w:noProof/>
            <w:sz w:val="22"/>
            <w:szCs w:val="22"/>
            <w:rPrChange w:id="571" w:author="John Zorich" w:date="2014-09-25T12:22:00Z">
              <w:rPr>
                <w:rFonts w:asciiTheme="minorHAnsi" w:eastAsiaTheme="minorEastAsia" w:hAnsiTheme="minorHAnsi" w:cstheme="minorBidi"/>
                <w:noProof/>
                <w:sz w:val="22"/>
                <w:szCs w:val="22"/>
              </w:rPr>
            </w:rPrChange>
          </w:rPr>
          <w:tab/>
        </w:r>
        <w:r w:rsidRPr="005F6795">
          <w:rPr>
            <w:rStyle w:val="Hyperlink"/>
            <w:rFonts w:ascii="Times New Roman" w:hAnsi="Times New Roman"/>
            <w:noProof/>
            <w:rPrChange w:id="572" w:author="John Zorich" w:date="2014-09-25T12:22:00Z">
              <w:rPr>
                <w:rStyle w:val="Hyperlink"/>
                <w:noProof/>
              </w:rPr>
            </w:rPrChange>
          </w:rPr>
          <w:t>File Descriptions</w:t>
        </w:r>
        <w:r w:rsidRPr="005F6795">
          <w:rPr>
            <w:rFonts w:ascii="Times New Roman" w:hAnsi="Times New Roman"/>
            <w:noProof/>
            <w:webHidden/>
            <w:rPrChange w:id="573" w:author="John Zorich" w:date="2014-09-25T12:22:00Z">
              <w:rPr>
                <w:noProof/>
                <w:webHidden/>
              </w:rPr>
            </w:rPrChange>
          </w:rPr>
          <w:tab/>
        </w:r>
        <w:r w:rsidRPr="005F6795">
          <w:rPr>
            <w:rFonts w:ascii="Times New Roman" w:hAnsi="Times New Roman"/>
            <w:noProof/>
            <w:webHidden/>
            <w:rPrChange w:id="574" w:author="John Zorich" w:date="2014-09-25T12:22:00Z">
              <w:rPr>
                <w:noProof/>
                <w:webHidden/>
              </w:rPr>
            </w:rPrChange>
          </w:rPr>
          <w:fldChar w:fldCharType="begin"/>
        </w:r>
        <w:r w:rsidRPr="005F6795">
          <w:rPr>
            <w:rFonts w:ascii="Times New Roman" w:hAnsi="Times New Roman"/>
            <w:noProof/>
            <w:webHidden/>
            <w:rPrChange w:id="575" w:author="John Zorich" w:date="2014-09-25T12:22:00Z">
              <w:rPr>
                <w:noProof/>
                <w:webHidden/>
              </w:rPr>
            </w:rPrChange>
          </w:rPr>
          <w:instrText xml:space="preserve"> PAGEREF _Toc399411113 \h </w:instrText>
        </w:r>
        <w:r w:rsidRPr="005F6795">
          <w:rPr>
            <w:rFonts w:ascii="Times New Roman" w:hAnsi="Times New Roman"/>
            <w:noProof/>
            <w:webHidden/>
            <w:rPrChange w:id="576" w:author="John Zorich" w:date="2014-09-25T12:22:00Z">
              <w:rPr>
                <w:noProof/>
                <w:webHidden/>
              </w:rPr>
            </w:rPrChange>
          </w:rPr>
        </w:r>
      </w:ins>
      <w:r w:rsidRPr="005F6795">
        <w:rPr>
          <w:rFonts w:ascii="Times New Roman" w:hAnsi="Times New Roman"/>
          <w:noProof/>
          <w:webHidden/>
          <w:rPrChange w:id="577" w:author="John Zorich" w:date="2014-09-25T12:22:00Z">
            <w:rPr>
              <w:noProof/>
              <w:webHidden/>
            </w:rPr>
          </w:rPrChange>
        </w:rPr>
        <w:fldChar w:fldCharType="separate"/>
      </w:r>
      <w:ins w:id="578" w:author="John Zorich" w:date="2014-09-25T12:22:00Z">
        <w:r w:rsidRPr="005F6795">
          <w:rPr>
            <w:rFonts w:ascii="Times New Roman" w:hAnsi="Times New Roman"/>
            <w:noProof/>
            <w:webHidden/>
            <w:rPrChange w:id="579" w:author="John Zorich" w:date="2014-09-25T12:22:00Z">
              <w:rPr>
                <w:noProof/>
                <w:webHidden/>
              </w:rPr>
            </w:rPrChange>
          </w:rPr>
          <w:t>8</w:t>
        </w:r>
        <w:r w:rsidRPr="005F6795">
          <w:rPr>
            <w:rFonts w:ascii="Times New Roman" w:hAnsi="Times New Roman"/>
            <w:noProof/>
            <w:webHidden/>
            <w:rPrChange w:id="580" w:author="John Zorich" w:date="2014-09-25T12:22:00Z">
              <w:rPr>
                <w:noProof/>
                <w:webHidden/>
              </w:rPr>
            </w:rPrChange>
          </w:rPr>
          <w:fldChar w:fldCharType="end"/>
        </w:r>
        <w:r w:rsidRPr="005F6795">
          <w:rPr>
            <w:rStyle w:val="Hyperlink"/>
            <w:rFonts w:ascii="Times New Roman" w:hAnsi="Times New Roman"/>
            <w:noProof/>
            <w:rPrChange w:id="581" w:author="John Zorich" w:date="2014-09-25T12:22:00Z">
              <w:rPr>
                <w:rStyle w:val="Hyperlink"/>
                <w:noProof/>
              </w:rPr>
            </w:rPrChange>
          </w:rPr>
          <w:fldChar w:fldCharType="end"/>
        </w:r>
      </w:ins>
    </w:p>
    <w:p w14:paraId="324B6592" w14:textId="77777777" w:rsidR="005F6795" w:rsidRPr="005F6795" w:rsidRDefault="005F6795">
      <w:pPr>
        <w:pStyle w:val="TOC1"/>
        <w:rPr>
          <w:ins w:id="582" w:author="John Zorich" w:date="2014-09-25T12:22:00Z"/>
          <w:rFonts w:ascii="Times New Roman" w:eastAsiaTheme="minorEastAsia" w:hAnsi="Times New Roman"/>
          <w:b w:val="0"/>
          <w:szCs w:val="22"/>
          <w:rPrChange w:id="583" w:author="John Zorich" w:date="2014-09-25T12:22:00Z">
            <w:rPr>
              <w:ins w:id="584" w:author="John Zorich" w:date="2014-09-25T12:22:00Z"/>
              <w:rFonts w:asciiTheme="minorHAnsi" w:eastAsiaTheme="minorEastAsia" w:hAnsiTheme="minorHAnsi" w:cstheme="minorBidi"/>
              <w:b w:val="0"/>
              <w:szCs w:val="22"/>
            </w:rPr>
          </w:rPrChange>
        </w:rPr>
      </w:pPr>
      <w:ins w:id="585" w:author="John Zorich" w:date="2014-09-25T12:22:00Z">
        <w:r w:rsidRPr="005F6795">
          <w:rPr>
            <w:rStyle w:val="Hyperlink"/>
            <w:rFonts w:ascii="Times New Roman" w:hAnsi="Times New Roman"/>
            <w:rPrChange w:id="586" w:author="John Zorich" w:date="2014-09-25T12:22:00Z">
              <w:rPr>
                <w:rStyle w:val="Hyperlink"/>
              </w:rPr>
            </w:rPrChange>
          </w:rPr>
          <w:fldChar w:fldCharType="begin"/>
        </w:r>
        <w:r w:rsidRPr="005F6795">
          <w:rPr>
            <w:rStyle w:val="Hyperlink"/>
            <w:rFonts w:ascii="Times New Roman" w:hAnsi="Times New Roman"/>
            <w:rPrChange w:id="587" w:author="John Zorich" w:date="2014-09-25T12:22:00Z">
              <w:rPr>
                <w:rStyle w:val="Hyperlink"/>
              </w:rPr>
            </w:rPrChange>
          </w:rPr>
          <w:instrText xml:space="preserve"> </w:instrText>
        </w:r>
        <w:r w:rsidRPr="005F6795">
          <w:rPr>
            <w:rFonts w:ascii="Times New Roman" w:hAnsi="Times New Roman"/>
            <w:rPrChange w:id="588" w:author="John Zorich" w:date="2014-09-25T12:22:00Z">
              <w:rPr/>
            </w:rPrChange>
          </w:rPr>
          <w:instrText>HYPERLINK \l "_Toc399411114"</w:instrText>
        </w:r>
        <w:r w:rsidRPr="005F6795">
          <w:rPr>
            <w:rStyle w:val="Hyperlink"/>
            <w:rFonts w:ascii="Times New Roman" w:hAnsi="Times New Roman"/>
            <w:rPrChange w:id="589" w:author="John Zorich" w:date="2014-09-25T12:22:00Z">
              <w:rPr>
                <w:rStyle w:val="Hyperlink"/>
              </w:rPr>
            </w:rPrChange>
          </w:rPr>
          <w:instrText xml:space="preserve"> </w:instrText>
        </w:r>
        <w:r w:rsidRPr="005F6795">
          <w:rPr>
            <w:rStyle w:val="Hyperlink"/>
            <w:rFonts w:ascii="Times New Roman" w:hAnsi="Times New Roman"/>
            <w:rPrChange w:id="590" w:author="John Zorich" w:date="2014-09-25T12:22:00Z">
              <w:rPr>
                <w:rStyle w:val="Hyperlink"/>
              </w:rPr>
            </w:rPrChange>
          </w:rPr>
        </w:r>
        <w:r w:rsidRPr="005F6795">
          <w:rPr>
            <w:rStyle w:val="Hyperlink"/>
            <w:rFonts w:ascii="Times New Roman" w:hAnsi="Times New Roman"/>
            <w:rPrChange w:id="591" w:author="John Zorich" w:date="2014-09-25T12:22:00Z">
              <w:rPr>
                <w:rStyle w:val="Hyperlink"/>
              </w:rPr>
            </w:rPrChange>
          </w:rPr>
          <w:fldChar w:fldCharType="separate"/>
        </w:r>
        <w:r w:rsidRPr="005F6795">
          <w:rPr>
            <w:rStyle w:val="Hyperlink"/>
            <w:rFonts w:ascii="Times New Roman" w:hAnsi="Times New Roman"/>
            <w:rPrChange w:id="592" w:author="John Zorich" w:date="2014-09-25T12:22:00Z">
              <w:rPr>
                <w:rStyle w:val="Hyperlink"/>
              </w:rPr>
            </w:rPrChange>
          </w:rPr>
          <w:t>6.</w:t>
        </w:r>
        <w:r w:rsidRPr="005F6795">
          <w:rPr>
            <w:rFonts w:ascii="Times New Roman" w:eastAsiaTheme="minorEastAsia" w:hAnsi="Times New Roman"/>
            <w:b w:val="0"/>
            <w:szCs w:val="22"/>
            <w:rPrChange w:id="593" w:author="John Zorich" w:date="2014-09-25T12:22:00Z">
              <w:rPr>
                <w:rFonts w:asciiTheme="minorHAnsi" w:eastAsiaTheme="minorEastAsia" w:hAnsiTheme="minorHAnsi" w:cstheme="minorBidi"/>
                <w:b w:val="0"/>
                <w:szCs w:val="22"/>
              </w:rPr>
            </w:rPrChange>
          </w:rPr>
          <w:tab/>
        </w:r>
        <w:r w:rsidRPr="005F6795">
          <w:rPr>
            <w:rStyle w:val="Hyperlink"/>
            <w:rFonts w:ascii="Times New Roman" w:hAnsi="Times New Roman"/>
            <w:rPrChange w:id="594" w:author="John Zorich" w:date="2014-09-25T12:22:00Z">
              <w:rPr>
                <w:rStyle w:val="Hyperlink"/>
              </w:rPr>
            </w:rPrChange>
          </w:rPr>
          <w:t>Exported Remote Procedure Calls</w:t>
        </w:r>
        <w:r w:rsidRPr="005F6795">
          <w:rPr>
            <w:rFonts w:ascii="Times New Roman" w:hAnsi="Times New Roman"/>
            <w:webHidden/>
            <w:rPrChange w:id="595" w:author="John Zorich" w:date="2014-09-25T12:22:00Z">
              <w:rPr>
                <w:webHidden/>
              </w:rPr>
            </w:rPrChange>
          </w:rPr>
          <w:tab/>
        </w:r>
        <w:r w:rsidRPr="005F6795">
          <w:rPr>
            <w:rFonts w:ascii="Times New Roman" w:hAnsi="Times New Roman"/>
            <w:webHidden/>
            <w:rPrChange w:id="596" w:author="John Zorich" w:date="2014-09-25T12:22:00Z">
              <w:rPr>
                <w:webHidden/>
              </w:rPr>
            </w:rPrChange>
          </w:rPr>
          <w:fldChar w:fldCharType="begin"/>
        </w:r>
        <w:r w:rsidRPr="005F6795">
          <w:rPr>
            <w:rFonts w:ascii="Times New Roman" w:hAnsi="Times New Roman"/>
            <w:webHidden/>
            <w:rPrChange w:id="597" w:author="John Zorich" w:date="2014-09-25T12:22:00Z">
              <w:rPr>
                <w:webHidden/>
              </w:rPr>
            </w:rPrChange>
          </w:rPr>
          <w:instrText xml:space="preserve"> PAGEREF _Toc399411114 \h </w:instrText>
        </w:r>
        <w:r w:rsidRPr="005F6795">
          <w:rPr>
            <w:rFonts w:ascii="Times New Roman" w:hAnsi="Times New Roman"/>
            <w:webHidden/>
            <w:rPrChange w:id="598" w:author="John Zorich" w:date="2014-09-25T12:22:00Z">
              <w:rPr>
                <w:webHidden/>
              </w:rPr>
            </w:rPrChange>
          </w:rPr>
        </w:r>
      </w:ins>
      <w:r w:rsidRPr="005F6795">
        <w:rPr>
          <w:rFonts w:ascii="Times New Roman" w:hAnsi="Times New Roman"/>
          <w:webHidden/>
          <w:rPrChange w:id="599" w:author="John Zorich" w:date="2014-09-25T12:22:00Z">
            <w:rPr>
              <w:webHidden/>
            </w:rPr>
          </w:rPrChange>
        </w:rPr>
        <w:fldChar w:fldCharType="separate"/>
      </w:r>
      <w:ins w:id="600" w:author="John Zorich" w:date="2014-09-25T12:22:00Z">
        <w:r w:rsidRPr="005F6795">
          <w:rPr>
            <w:rFonts w:ascii="Times New Roman" w:hAnsi="Times New Roman"/>
            <w:webHidden/>
            <w:rPrChange w:id="601" w:author="John Zorich" w:date="2014-09-25T12:22:00Z">
              <w:rPr>
                <w:webHidden/>
              </w:rPr>
            </w:rPrChange>
          </w:rPr>
          <w:t>13</w:t>
        </w:r>
        <w:r w:rsidRPr="005F6795">
          <w:rPr>
            <w:rFonts w:ascii="Times New Roman" w:hAnsi="Times New Roman"/>
            <w:webHidden/>
            <w:rPrChange w:id="602" w:author="John Zorich" w:date="2014-09-25T12:22:00Z">
              <w:rPr>
                <w:webHidden/>
              </w:rPr>
            </w:rPrChange>
          </w:rPr>
          <w:fldChar w:fldCharType="end"/>
        </w:r>
        <w:r w:rsidRPr="005F6795">
          <w:rPr>
            <w:rStyle w:val="Hyperlink"/>
            <w:rFonts w:ascii="Times New Roman" w:hAnsi="Times New Roman"/>
            <w:rPrChange w:id="603" w:author="John Zorich" w:date="2014-09-25T12:22:00Z">
              <w:rPr>
                <w:rStyle w:val="Hyperlink"/>
              </w:rPr>
            </w:rPrChange>
          </w:rPr>
          <w:fldChar w:fldCharType="end"/>
        </w:r>
      </w:ins>
    </w:p>
    <w:p w14:paraId="118469EF" w14:textId="77777777" w:rsidR="005F6795" w:rsidRPr="005F6795" w:rsidRDefault="005F6795">
      <w:pPr>
        <w:pStyle w:val="TOC1"/>
        <w:rPr>
          <w:ins w:id="604" w:author="John Zorich" w:date="2014-09-25T12:22:00Z"/>
          <w:rFonts w:ascii="Times New Roman" w:eastAsiaTheme="minorEastAsia" w:hAnsi="Times New Roman"/>
          <w:b w:val="0"/>
          <w:szCs w:val="22"/>
          <w:rPrChange w:id="605" w:author="John Zorich" w:date="2014-09-25T12:22:00Z">
            <w:rPr>
              <w:ins w:id="606" w:author="John Zorich" w:date="2014-09-25T12:22:00Z"/>
              <w:rFonts w:asciiTheme="minorHAnsi" w:eastAsiaTheme="minorEastAsia" w:hAnsiTheme="minorHAnsi" w:cstheme="minorBidi"/>
              <w:b w:val="0"/>
              <w:szCs w:val="22"/>
            </w:rPr>
          </w:rPrChange>
        </w:rPr>
      </w:pPr>
      <w:ins w:id="607" w:author="John Zorich" w:date="2014-09-25T12:22:00Z">
        <w:r w:rsidRPr="005F6795">
          <w:rPr>
            <w:rStyle w:val="Hyperlink"/>
            <w:rFonts w:ascii="Times New Roman" w:hAnsi="Times New Roman"/>
            <w:rPrChange w:id="608" w:author="John Zorich" w:date="2014-09-25T12:22:00Z">
              <w:rPr>
                <w:rStyle w:val="Hyperlink"/>
              </w:rPr>
            </w:rPrChange>
          </w:rPr>
          <w:fldChar w:fldCharType="begin"/>
        </w:r>
        <w:r w:rsidRPr="005F6795">
          <w:rPr>
            <w:rStyle w:val="Hyperlink"/>
            <w:rFonts w:ascii="Times New Roman" w:hAnsi="Times New Roman"/>
            <w:rPrChange w:id="609" w:author="John Zorich" w:date="2014-09-25T12:22:00Z">
              <w:rPr>
                <w:rStyle w:val="Hyperlink"/>
              </w:rPr>
            </w:rPrChange>
          </w:rPr>
          <w:instrText xml:space="preserve"> </w:instrText>
        </w:r>
        <w:r w:rsidRPr="005F6795">
          <w:rPr>
            <w:rFonts w:ascii="Times New Roman" w:hAnsi="Times New Roman"/>
            <w:rPrChange w:id="610" w:author="John Zorich" w:date="2014-09-25T12:22:00Z">
              <w:rPr/>
            </w:rPrChange>
          </w:rPr>
          <w:instrText>HYPERLINK \l "_Toc399411115"</w:instrText>
        </w:r>
        <w:r w:rsidRPr="005F6795">
          <w:rPr>
            <w:rStyle w:val="Hyperlink"/>
            <w:rFonts w:ascii="Times New Roman" w:hAnsi="Times New Roman"/>
            <w:rPrChange w:id="611" w:author="John Zorich" w:date="2014-09-25T12:22:00Z">
              <w:rPr>
                <w:rStyle w:val="Hyperlink"/>
              </w:rPr>
            </w:rPrChange>
          </w:rPr>
          <w:instrText xml:space="preserve"> </w:instrText>
        </w:r>
        <w:r w:rsidRPr="005F6795">
          <w:rPr>
            <w:rStyle w:val="Hyperlink"/>
            <w:rFonts w:ascii="Times New Roman" w:hAnsi="Times New Roman"/>
            <w:rPrChange w:id="612" w:author="John Zorich" w:date="2014-09-25T12:22:00Z">
              <w:rPr>
                <w:rStyle w:val="Hyperlink"/>
              </w:rPr>
            </w:rPrChange>
          </w:rPr>
        </w:r>
        <w:r w:rsidRPr="005F6795">
          <w:rPr>
            <w:rStyle w:val="Hyperlink"/>
            <w:rFonts w:ascii="Times New Roman" w:hAnsi="Times New Roman"/>
            <w:rPrChange w:id="613" w:author="John Zorich" w:date="2014-09-25T12:22:00Z">
              <w:rPr>
                <w:rStyle w:val="Hyperlink"/>
              </w:rPr>
            </w:rPrChange>
          </w:rPr>
          <w:fldChar w:fldCharType="separate"/>
        </w:r>
        <w:r w:rsidRPr="005F6795">
          <w:rPr>
            <w:rStyle w:val="Hyperlink"/>
            <w:rFonts w:ascii="Times New Roman" w:hAnsi="Times New Roman"/>
            <w:rPrChange w:id="614" w:author="John Zorich" w:date="2014-09-25T12:22:00Z">
              <w:rPr>
                <w:rStyle w:val="Hyperlink"/>
              </w:rPr>
            </w:rPrChange>
          </w:rPr>
          <w:t>7.</w:t>
        </w:r>
        <w:r w:rsidRPr="005F6795">
          <w:rPr>
            <w:rFonts w:ascii="Times New Roman" w:eastAsiaTheme="minorEastAsia" w:hAnsi="Times New Roman"/>
            <w:b w:val="0"/>
            <w:szCs w:val="22"/>
            <w:rPrChange w:id="615" w:author="John Zorich" w:date="2014-09-25T12:22:00Z">
              <w:rPr>
                <w:rFonts w:asciiTheme="minorHAnsi" w:eastAsiaTheme="minorEastAsia" w:hAnsiTheme="minorHAnsi" w:cstheme="minorBidi"/>
                <w:b w:val="0"/>
                <w:szCs w:val="22"/>
              </w:rPr>
            </w:rPrChange>
          </w:rPr>
          <w:tab/>
        </w:r>
        <w:r w:rsidRPr="005F6795">
          <w:rPr>
            <w:rStyle w:val="Hyperlink"/>
            <w:rFonts w:ascii="Times New Roman" w:hAnsi="Times New Roman"/>
            <w:rPrChange w:id="616" w:author="John Zorich" w:date="2014-09-25T12:22:00Z">
              <w:rPr>
                <w:rStyle w:val="Hyperlink"/>
              </w:rPr>
            </w:rPrChange>
          </w:rPr>
          <w:t>Exported Options</w:t>
        </w:r>
        <w:r w:rsidRPr="005F6795">
          <w:rPr>
            <w:rFonts w:ascii="Times New Roman" w:hAnsi="Times New Roman"/>
            <w:webHidden/>
            <w:rPrChange w:id="617" w:author="John Zorich" w:date="2014-09-25T12:22:00Z">
              <w:rPr>
                <w:webHidden/>
              </w:rPr>
            </w:rPrChange>
          </w:rPr>
          <w:tab/>
        </w:r>
        <w:r w:rsidRPr="005F6795">
          <w:rPr>
            <w:rFonts w:ascii="Times New Roman" w:hAnsi="Times New Roman"/>
            <w:webHidden/>
            <w:rPrChange w:id="618" w:author="John Zorich" w:date="2014-09-25T12:22:00Z">
              <w:rPr>
                <w:webHidden/>
              </w:rPr>
            </w:rPrChange>
          </w:rPr>
          <w:fldChar w:fldCharType="begin"/>
        </w:r>
        <w:r w:rsidRPr="005F6795">
          <w:rPr>
            <w:rFonts w:ascii="Times New Roman" w:hAnsi="Times New Roman"/>
            <w:webHidden/>
            <w:rPrChange w:id="619" w:author="John Zorich" w:date="2014-09-25T12:22:00Z">
              <w:rPr>
                <w:webHidden/>
              </w:rPr>
            </w:rPrChange>
          </w:rPr>
          <w:instrText xml:space="preserve"> PAGEREF _Toc399411115 \h </w:instrText>
        </w:r>
        <w:r w:rsidRPr="005F6795">
          <w:rPr>
            <w:rFonts w:ascii="Times New Roman" w:hAnsi="Times New Roman"/>
            <w:webHidden/>
            <w:rPrChange w:id="620" w:author="John Zorich" w:date="2014-09-25T12:22:00Z">
              <w:rPr>
                <w:webHidden/>
              </w:rPr>
            </w:rPrChange>
          </w:rPr>
        </w:r>
      </w:ins>
      <w:r w:rsidRPr="005F6795">
        <w:rPr>
          <w:rFonts w:ascii="Times New Roman" w:hAnsi="Times New Roman"/>
          <w:webHidden/>
          <w:rPrChange w:id="621" w:author="John Zorich" w:date="2014-09-25T12:22:00Z">
            <w:rPr>
              <w:webHidden/>
            </w:rPr>
          </w:rPrChange>
        </w:rPr>
        <w:fldChar w:fldCharType="separate"/>
      </w:r>
      <w:ins w:id="622" w:author="John Zorich" w:date="2014-09-25T12:22:00Z">
        <w:r w:rsidRPr="005F6795">
          <w:rPr>
            <w:rFonts w:ascii="Times New Roman" w:hAnsi="Times New Roman"/>
            <w:webHidden/>
            <w:rPrChange w:id="623" w:author="John Zorich" w:date="2014-09-25T12:22:00Z">
              <w:rPr>
                <w:webHidden/>
              </w:rPr>
            </w:rPrChange>
          </w:rPr>
          <w:t>14</w:t>
        </w:r>
        <w:r w:rsidRPr="005F6795">
          <w:rPr>
            <w:rFonts w:ascii="Times New Roman" w:hAnsi="Times New Roman"/>
            <w:webHidden/>
            <w:rPrChange w:id="624" w:author="John Zorich" w:date="2014-09-25T12:22:00Z">
              <w:rPr>
                <w:webHidden/>
              </w:rPr>
            </w:rPrChange>
          </w:rPr>
          <w:fldChar w:fldCharType="end"/>
        </w:r>
        <w:r w:rsidRPr="005F6795">
          <w:rPr>
            <w:rStyle w:val="Hyperlink"/>
            <w:rFonts w:ascii="Times New Roman" w:hAnsi="Times New Roman"/>
            <w:rPrChange w:id="625" w:author="John Zorich" w:date="2014-09-25T12:22:00Z">
              <w:rPr>
                <w:rStyle w:val="Hyperlink"/>
              </w:rPr>
            </w:rPrChange>
          </w:rPr>
          <w:fldChar w:fldCharType="end"/>
        </w:r>
      </w:ins>
    </w:p>
    <w:p w14:paraId="1FE0ABC6" w14:textId="77777777" w:rsidR="005F6795" w:rsidRPr="005F6795" w:rsidRDefault="005F6795">
      <w:pPr>
        <w:pStyle w:val="TOC2"/>
        <w:rPr>
          <w:ins w:id="626" w:author="John Zorich" w:date="2014-09-25T12:22:00Z"/>
          <w:rFonts w:ascii="Times New Roman" w:eastAsiaTheme="minorEastAsia" w:hAnsi="Times New Roman"/>
          <w:sz w:val="22"/>
          <w:szCs w:val="22"/>
          <w:rPrChange w:id="627" w:author="John Zorich" w:date="2014-09-25T12:22:00Z">
            <w:rPr>
              <w:ins w:id="628" w:author="John Zorich" w:date="2014-09-25T12:22:00Z"/>
              <w:rFonts w:asciiTheme="minorHAnsi" w:eastAsiaTheme="minorEastAsia" w:hAnsiTheme="minorHAnsi" w:cstheme="minorBidi"/>
              <w:sz w:val="22"/>
              <w:szCs w:val="22"/>
            </w:rPr>
          </w:rPrChange>
        </w:rPr>
      </w:pPr>
      <w:ins w:id="629" w:author="John Zorich" w:date="2014-09-25T12:22:00Z">
        <w:r w:rsidRPr="005F6795">
          <w:rPr>
            <w:rStyle w:val="Hyperlink"/>
            <w:rFonts w:ascii="Times New Roman" w:hAnsi="Times New Roman"/>
            <w:rPrChange w:id="630" w:author="John Zorich" w:date="2014-09-25T12:22:00Z">
              <w:rPr>
                <w:rStyle w:val="Hyperlink"/>
              </w:rPr>
            </w:rPrChange>
          </w:rPr>
          <w:fldChar w:fldCharType="begin"/>
        </w:r>
        <w:r w:rsidRPr="005F6795">
          <w:rPr>
            <w:rStyle w:val="Hyperlink"/>
            <w:rFonts w:ascii="Times New Roman" w:hAnsi="Times New Roman"/>
            <w:rPrChange w:id="631" w:author="John Zorich" w:date="2014-09-25T12:22:00Z">
              <w:rPr>
                <w:rStyle w:val="Hyperlink"/>
              </w:rPr>
            </w:rPrChange>
          </w:rPr>
          <w:instrText xml:space="preserve"> </w:instrText>
        </w:r>
        <w:r w:rsidRPr="005F6795">
          <w:rPr>
            <w:rFonts w:ascii="Times New Roman" w:hAnsi="Times New Roman"/>
            <w:rPrChange w:id="632" w:author="John Zorich" w:date="2014-09-25T12:22:00Z">
              <w:rPr/>
            </w:rPrChange>
          </w:rPr>
          <w:instrText>HYPERLINK \l "_Toc399411116"</w:instrText>
        </w:r>
        <w:r w:rsidRPr="005F6795">
          <w:rPr>
            <w:rStyle w:val="Hyperlink"/>
            <w:rFonts w:ascii="Times New Roman" w:hAnsi="Times New Roman"/>
            <w:rPrChange w:id="633" w:author="John Zorich" w:date="2014-09-25T12:22:00Z">
              <w:rPr>
                <w:rStyle w:val="Hyperlink"/>
              </w:rPr>
            </w:rPrChange>
          </w:rPr>
          <w:instrText xml:space="preserve"> </w:instrText>
        </w:r>
        <w:r w:rsidRPr="005F6795">
          <w:rPr>
            <w:rStyle w:val="Hyperlink"/>
            <w:rFonts w:ascii="Times New Roman" w:hAnsi="Times New Roman"/>
            <w:rPrChange w:id="634" w:author="John Zorich" w:date="2014-09-25T12:22:00Z">
              <w:rPr>
                <w:rStyle w:val="Hyperlink"/>
              </w:rPr>
            </w:rPrChange>
          </w:rPr>
        </w:r>
        <w:r w:rsidRPr="005F6795">
          <w:rPr>
            <w:rStyle w:val="Hyperlink"/>
            <w:rFonts w:ascii="Times New Roman" w:hAnsi="Times New Roman"/>
            <w:rPrChange w:id="635" w:author="John Zorich" w:date="2014-09-25T12:22:00Z">
              <w:rPr>
                <w:rStyle w:val="Hyperlink"/>
              </w:rPr>
            </w:rPrChange>
          </w:rPr>
          <w:fldChar w:fldCharType="separate"/>
        </w:r>
        <w:r w:rsidRPr="005F6795">
          <w:rPr>
            <w:rStyle w:val="Hyperlink"/>
            <w:rFonts w:ascii="Times New Roman" w:hAnsi="Times New Roman"/>
            <w:rPrChange w:id="636" w:author="John Zorich" w:date="2014-09-25T12:22:00Z">
              <w:rPr>
                <w:rStyle w:val="Hyperlink"/>
              </w:rPr>
            </w:rPrChange>
          </w:rPr>
          <w:t>7.1.</w:t>
        </w:r>
        <w:r w:rsidRPr="005F6795">
          <w:rPr>
            <w:rFonts w:ascii="Times New Roman" w:eastAsiaTheme="minorEastAsia" w:hAnsi="Times New Roman"/>
            <w:sz w:val="22"/>
            <w:szCs w:val="22"/>
            <w:rPrChange w:id="637" w:author="John Zorich" w:date="2014-09-25T12:22:00Z">
              <w:rPr>
                <w:rFonts w:asciiTheme="minorHAnsi" w:eastAsiaTheme="minorEastAsia" w:hAnsiTheme="minorHAnsi" w:cstheme="minorBidi"/>
                <w:sz w:val="22"/>
                <w:szCs w:val="22"/>
              </w:rPr>
            </w:rPrChange>
          </w:rPr>
          <w:tab/>
        </w:r>
        <w:r w:rsidRPr="005F6795">
          <w:rPr>
            <w:rStyle w:val="Hyperlink"/>
            <w:rFonts w:ascii="Times New Roman" w:hAnsi="Times New Roman"/>
            <w:rPrChange w:id="638" w:author="John Zorich" w:date="2014-09-25T12:22:00Z">
              <w:rPr>
                <w:rStyle w:val="Hyperlink"/>
              </w:rPr>
            </w:rPrChange>
          </w:rPr>
          <w:t>Pharmacy Remote Prescription Manager Options</w:t>
        </w:r>
        <w:r w:rsidRPr="005F6795">
          <w:rPr>
            <w:rFonts w:ascii="Times New Roman" w:hAnsi="Times New Roman"/>
            <w:webHidden/>
            <w:rPrChange w:id="639" w:author="John Zorich" w:date="2014-09-25T12:22:00Z">
              <w:rPr>
                <w:webHidden/>
              </w:rPr>
            </w:rPrChange>
          </w:rPr>
          <w:tab/>
        </w:r>
        <w:r w:rsidRPr="005F6795">
          <w:rPr>
            <w:rFonts w:ascii="Times New Roman" w:hAnsi="Times New Roman"/>
            <w:webHidden/>
            <w:rPrChange w:id="640" w:author="John Zorich" w:date="2014-09-25T12:22:00Z">
              <w:rPr>
                <w:webHidden/>
              </w:rPr>
            </w:rPrChange>
          </w:rPr>
          <w:fldChar w:fldCharType="begin"/>
        </w:r>
        <w:r w:rsidRPr="005F6795">
          <w:rPr>
            <w:rFonts w:ascii="Times New Roman" w:hAnsi="Times New Roman"/>
            <w:webHidden/>
            <w:rPrChange w:id="641" w:author="John Zorich" w:date="2014-09-25T12:22:00Z">
              <w:rPr>
                <w:webHidden/>
              </w:rPr>
            </w:rPrChange>
          </w:rPr>
          <w:instrText xml:space="preserve"> PAGEREF _Toc399411116 \h </w:instrText>
        </w:r>
        <w:r w:rsidRPr="005F6795">
          <w:rPr>
            <w:rFonts w:ascii="Times New Roman" w:hAnsi="Times New Roman"/>
            <w:webHidden/>
            <w:rPrChange w:id="642" w:author="John Zorich" w:date="2014-09-25T12:22:00Z">
              <w:rPr>
                <w:webHidden/>
              </w:rPr>
            </w:rPrChange>
          </w:rPr>
        </w:r>
      </w:ins>
      <w:r w:rsidRPr="005F6795">
        <w:rPr>
          <w:rFonts w:ascii="Times New Roman" w:hAnsi="Times New Roman"/>
          <w:webHidden/>
          <w:rPrChange w:id="643" w:author="John Zorich" w:date="2014-09-25T12:22:00Z">
            <w:rPr>
              <w:webHidden/>
            </w:rPr>
          </w:rPrChange>
        </w:rPr>
        <w:fldChar w:fldCharType="separate"/>
      </w:r>
      <w:ins w:id="644" w:author="John Zorich" w:date="2014-09-25T12:22:00Z">
        <w:r w:rsidRPr="005F6795">
          <w:rPr>
            <w:rFonts w:ascii="Times New Roman" w:hAnsi="Times New Roman"/>
            <w:webHidden/>
            <w:rPrChange w:id="645" w:author="John Zorich" w:date="2014-09-25T12:22:00Z">
              <w:rPr>
                <w:webHidden/>
              </w:rPr>
            </w:rPrChange>
          </w:rPr>
          <w:t>14</w:t>
        </w:r>
        <w:r w:rsidRPr="005F6795">
          <w:rPr>
            <w:rFonts w:ascii="Times New Roman" w:hAnsi="Times New Roman"/>
            <w:webHidden/>
            <w:rPrChange w:id="646" w:author="John Zorich" w:date="2014-09-25T12:22:00Z">
              <w:rPr>
                <w:webHidden/>
              </w:rPr>
            </w:rPrChange>
          </w:rPr>
          <w:fldChar w:fldCharType="end"/>
        </w:r>
        <w:r w:rsidRPr="005F6795">
          <w:rPr>
            <w:rStyle w:val="Hyperlink"/>
            <w:rFonts w:ascii="Times New Roman" w:hAnsi="Times New Roman"/>
            <w:rPrChange w:id="647" w:author="John Zorich" w:date="2014-09-25T12:22:00Z">
              <w:rPr>
                <w:rStyle w:val="Hyperlink"/>
              </w:rPr>
            </w:rPrChange>
          </w:rPr>
          <w:fldChar w:fldCharType="end"/>
        </w:r>
      </w:ins>
    </w:p>
    <w:p w14:paraId="092A9C61" w14:textId="77777777" w:rsidR="005F6795" w:rsidRPr="005F6795" w:rsidRDefault="005F6795">
      <w:pPr>
        <w:pStyle w:val="TOC1"/>
        <w:rPr>
          <w:ins w:id="648" w:author="John Zorich" w:date="2014-09-25T12:22:00Z"/>
          <w:rFonts w:ascii="Times New Roman" w:eastAsiaTheme="minorEastAsia" w:hAnsi="Times New Roman"/>
          <w:b w:val="0"/>
          <w:szCs w:val="22"/>
          <w:rPrChange w:id="649" w:author="John Zorich" w:date="2014-09-25T12:22:00Z">
            <w:rPr>
              <w:ins w:id="650" w:author="John Zorich" w:date="2014-09-25T12:22:00Z"/>
              <w:rFonts w:asciiTheme="minorHAnsi" w:eastAsiaTheme="minorEastAsia" w:hAnsiTheme="minorHAnsi" w:cstheme="minorBidi"/>
              <w:b w:val="0"/>
              <w:szCs w:val="22"/>
            </w:rPr>
          </w:rPrChange>
        </w:rPr>
      </w:pPr>
      <w:ins w:id="651" w:author="John Zorich" w:date="2014-09-25T12:22:00Z">
        <w:r w:rsidRPr="005F6795">
          <w:rPr>
            <w:rStyle w:val="Hyperlink"/>
            <w:rFonts w:ascii="Times New Roman" w:hAnsi="Times New Roman"/>
            <w:rPrChange w:id="652" w:author="John Zorich" w:date="2014-09-25T12:22:00Z">
              <w:rPr>
                <w:rStyle w:val="Hyperlink"/>
              </w:rPr>
            </w:rPrChange>
          </w:rPr>
          <w:fldChar w:fldCharType="begin"/>
        </w:r>
        <w:r w:rsidRPr="005F6795">
          <w:rPr>
            <w:rStyle w:val="Hyperlink"/>
            <w:rFonts w:ascii="Times New Roman" w:hAnsi="Times New Roman"/>
            <w:rPrChange w:id="653" w:author="John Zorich" w:date="2014-09-25T12:22:00Z">
              <w:rPr>
                <w:rStyle w:val="Hyperlink"/>
              </w:rPr>
            </w:rPrChange>
          </w:rPr>
          <w:instrText xml:space="preserve"> </w:instrText>
        </w:r>
        <w:r w:rsidRPr="005F6795">
          <w:rPr>
            <w:rFonts w:ascii="Times New Roman" w:hAnsi="Times New Roman"/>
            <w:rPrChange w:id="654" w:author="John Zorich" w:date="2014-09-25T12:22:00Z">
              <w:rPr/>
            </w:rPrChange>
          </w:rPr>
          <w:instrText>HYPERLINK \l "_Toc399411117"</w:instrText>
        </w:r>
        <w:r w:rsidRPr="005F6795">
          <w:rPr>
            <w:rStyle w:val="Hyperlink"/>
            <w:rFonts w:ascii="Times New Roman" w:hAnsi="Times New Roman"/>
            <w:rPrChange w:id="655" w:author="John Zorich" w:date="2014-09-25T12:22:00Z">
              <w:rPr>
                <w:rStyle w:val="Hyperlink"/>
              </w:rPr>
            </w:rPrChange>
          </w:rPr>
          <w:instrText xml:space="preserve"> </w:instrText>
        </w:r>
        <w:r w:rsidRPr="005F6795">
          <w:rPr>
            <w:rStyle w:val="Hyperlink"/>
            <w:rFonts w:ascii="Times New Roman" w:hAnsi="Times New Roman"/>
            <w:rPrChange w:id="656" w:author="John Zorich" w:date="2014-09-25T12:22:00Z">
              <w:rPr>
                <w:rStyle w:val="Hyperlink"/>
              </w:rPr>
            </w:rPrChange>
          </w:rPr>
        </w:r>
        <w:r w:rsidRPr="005F6795">
          <w:rPr>
            <w:rStyle w:val="Hyperlink"/>
            <w:rFonts w:ascii="Times New Roman" w:hAnsi="Times New Roman"/>
            <w:rPrChange w:id="657" w:author="John Zorich" w:date="2014-09-25T12:22:00Z">
              <w:rPr>
                <w:rStyle w:val="Hyperlink"/>
              </w:rPr>
            </w:rPrChange>
          </w:rPr>
          <w:fldChar w:fldCharType="separate"/>
        </w:r>
        <w:r w:rsidRPr="005F6795">
          <w:rPr>
            <w:rStyle w:val="Hyperlink"/>
            <w:rFonts w:ascii="Times New Roman" w:hAnsi="Times New Roman"/>
            <w:rPrChange w:id="658" w:author="John Zorich" w:date="2014-09-25T12:22:00Z">
              <w:rPr>
                <w:rStyle w:val="Hyperlink"/>
              </w:rPr>
            </w:rPrChange>
          </w:rPr>
          <w:t>8.</w:t>
        </w:r>
        <w:r w:rsidRPr="005F6795">
          <w:rPr>
            <w:rFonts w:ascii="Times New Roman" w:eastAsiaTheme="minorEastAsia" w:hAnsi="Times New Roman"/>
            <w:b w:val="0"/>
            <w:szCs w:val="22"/>
            <w:rPrChange w:id="659" w:author="John Zorich" w:date="2014-09-25T12:22:00Z">
              <w:rPr>
                <w:rFonts w:asciiTheme="minorHAnsi" w:eastAsiaTheme="minorEastAsia" w:hAnsiTheme="minorHAnsi" w:cstheme="minorBidi"/>
                <w:b w:val="0"/>
                <w:szCs w:val="22"/>
              </w:rPr>
            </w:rPrChange>
          </w:rPr>
          <w:tab/>
        </w:r>
        <w:r w:rsidRPr="005F6795">
          <w:rPr>
            <w:rStyle w:val="Hyperlink"/>
            <w:rFonts w:ascii="Times New Roman" w:hAnsi="Times New Roman"/>
            <w:rPrChange w:id="660" w:author="John Zorich" w:date="2014-09-25T12:22:00Z">
              <w:rPr>
                <w:rStyle w:val="Hyperlink"/>
              </w:rPr>
            </w:rPrChange>
          </w:rPr>
          <w:t>Security</w:t>
        </w:r>
        <w:r w:rsidRPr="005F6795">
          <w:rPr>
            <w:rFonts w:ascii="Times New Roman" w:hAnsi="Times New Roman"/>
            <w:webHidden/>
            <w:rPrChange w:id="661" w:author="John Zorich" w:date="2014-09-25T12:22:00Z">
              <w:rPr>
                <w:webHidden/>
              </w:rPr>
            </w:rPrChange>
          </w:rPr>
          <w:tab/>
        </w:r>
        <w:r w:rsidRPr="005F6795">
          <w:rPr>
            <w:rFonts w:ascii="Times New Roman" w:hAnsi="Times New Roman"/>
            <w:webHidden/>
            <w:rPrChange w:id="662" w:author="John Zorich" w:date="2014-09-25T12:22:00Z">
              <w:rPr>
                <w:webHidden/>
              </w:rPr>
            </w:rPrChange>
          </w:rPr>
          <w:fldChar w:fldCharType="begin"/>
        </w:r>
        <w:r w:rsidRPr="005F6795">
          <w:rPr>
            <w:rFonts w:ascii="Times New Roman" w:hAnsi="Times New Roman"/>
            <w:webHidden/>
            <w:rPrChange w:id="663" w:author="John Zorich" w:date="2014-09-25T12:22:00Z">
              <w:rPr>
                <w:webHidden/>
              </w:rPr>
            </w:rPrChange>
          </w:rPr>
          <w:instrText xml:space="preserve"> PAGEREF _Toc399411117 \h </w:instrText>
        </w:r>
        <w:r w:rsidRPr="005F6795">
          <w:rPr>
            <w:rFonts w:ascii="Times New Roman" w:hAnsi="Times New Roman"/>
            <w:webHidden/>
            <w:rPrChange w:id="664" w:author="John Zorich" w:date="2014-09-25T12:22:00Z">
              <w:rPr>
                <w:webHidden/>
              </w:rPr>
            </w:rPrChange>
          </w:rPr>
        </w:r>
      </w:ins>
      <w:r w:rsidRPr="005F6795">
        <w:rPr>
          <w:rFonts w:ascii="Times New Roman" w:hAnsi="Times New Roman"/>
          <w:webHidden/>
          <w:rPrChange w:id="665" w:author="John Zorich" w:date="2014-09-25T12:22:00Z">
            <w:rPr>
              <w:webHidden/>
            </w:rPr>
          </w:rPrChange>
        </w:rPr>
        <w:fldChar w:fldCharType="separate"/>
      </w:r>
      <w:ins w:id="666" w:author="John Zorich" w:date="2014-09-25T12:22:00Z">
        <w:r w:rsidRPr="005F6795">
          <w:rPr>
            <w:rFonts w:ascii="Times New Roman" w:hAnsi="Times New Roman"/>
            <w:webHidden/>
            <w:rPrChange w:id="667" w:author="John Zorich" w:date="2014-09-25T12:22:00Z">
              <w:rPr>
                <w:webHidden/>
              </w:rPr>
            </w:rPrChange>
          </w:rPr>
          <w:t>15</w:t>
        </w:r>
        <w:r w:rsidRPr="005F6795">
          <w:rPr>
            <w:rFonts w:ascii="Times New Roman" w:hAnsi="Times New Roman"/>
            <w:webHidden/>
            <w:rPrChange w:id="668" w:author="John Zorich" w:date="2014-09-25T12:22:00Z">
              <w:rPr>
                <w:webHidden/>
              </w:rPr>
            </w:rPrChange>
          </w:rPr>
          <w:fldChar w:fldCharType="end"/>
        </w:r>
        <w:r w:rsidRPr="005F6795">
          <w:rPr>
            <w:rStyle w:val="Hyperlink"/>
            <w:rFonts w:ascii="Times New Roman" w:hAnsi="Times New Roman"/>
            <w:rPrChange w:id="669" w:author="John Zorich" w:date="2014-09-25T12:22:00Z">
              <w:rPr>
                <w:rStyle w:val="Hyperlink"/>
              </w:rPr>
            </w:rPrChange>
          </w:rPr>
          <w:fldChar w:fldCharType="end"/>
        </w:r>
      </w:ins>
    </w:p>
    <w:p w14:paraId="42BDF9B9" w14:textId="77777777" w:rsidR="005F6795" w:rsidRPr="005F6795" w:rsidRDefault="005F6795">
      <w:pPr>
        <w:pStyle w:val="TOC2"/>
        <w:rPr>
          <w:ins w:id="670" w:author="John Zorich" w:date="2014-09-25T12:22:00Z"/>
          <w:rFonts w:ascii="Times New Roman" w:eastAsiaTheme="minorEastAsia" w:hAnsi="Times New Roman"/>
          <w:sz w:val="22"/>
          <w:szCs w:val="22"/>
          <w:rPrChange w:id="671" w:author="John Zorich" w:date="2014-09-25T12:22:00Z">
            <w:rPr>
              <w:ins w:id="672" w:author="John Zorich" w:date="2014-09-25T12:22:00Z"/>
              <w:rFonts w:asciiTheme="minorHAnsi" w:eastAsiaTheme="minorEastAsia" w:hAnsiTheme="minorHAnsi" w:cstheme="minorBidi"/>
              <w:sz w:val="22"/>
              <w:szCs w:val="22"/>
            </w:rPr>
          </w:rPrChange>
        </w:rPr>
      </w:pPr>
      <w:ins w:id="673" w:author="John Zorich" w:date="2014-09-25T12:22:00Z">
        <w:r w:rsidRPr="005F6795">
          <w:rPr>
            <w:rStyle w:val="Hyperlink"/>
            <w:rFonts w:ascii="Times New Roman" w:hAnsi="Times New Roman"/>
            <w:rPrChange w:id="674" w:author="John Zorich" w:date="2014-09-25T12:22:00Z">
              <w:rPr>
                <w:rStyle w:val="Hyperlink"/>
              </w:rPr>
            </w:rPrChange>
          </w:rPr>
          <w:fldChar w:fldCharType="begin"/>
        </w:r>
        <w:r w:rsidRPr="005F6795">
          <w:rPr>
            <w:rStyle w:val="Hyperlink"/>
            <w:rFonts w:ascii="Times New Roman" w:hAnsi="Times New Roman"/>
            <w:rPrChange w:id="675" w:author="John Zorich" w:date="2014-09-25T12:22:00Z">
              <w:rPr>
                <w:rStyle w:val="Hyperlink"/>
              </w:rPr>
            </w:rPrChange>
          </w:rPr>
          <w:instrText xml:space="preserve"> </w:instrText>
        </w:r>
        <w:r w:rsidRPr="005F6795">
          <w:rPr>
            <w:rFonts w:ascii="Times New Roman" w:hAnsi="Times New Roman"/>
            <w:rPrChange w:id="676" w:author="John Zorich" w:date="2014-09-25T12:22:00Z">
              <w:rPr/>
            </w:rPrChange>
          </w:rPr>
          <w:instrText>HYPERLINK \l "_Toc399411118"</w:instrText>
        </w:r>
        <w:r w:rsidRPr="005F6795">
          <w:rPr>
            <w:rStyle w:val="Hyperlink"/>
            <w:rFonts w:ascii="Times New Roman" w:hAnsi="Times New Roman"/>
            <w:rPrChange w:id="677" w:author="John Zorich" w:date="2014-09-25T12:22:00Z">
              <w:rPr>
                <w:rStyle w:val="Hyperlink"/>
              </w:rPr>
            </w:rPrChange>
          </w:rPr>
          <w:instrText xml:space="preserve"> </w:instrText>
        </w:r>
        <w:r w:rsidRPr="005F6795">
          <w:rPr>
            <w:rStyle w:val="Hyperlink"/>
            <w:rFonts w:ascii="Times New Roman" w:hAnsi="Times New Roman"/>
            <w:rPrChange w:id="678" w:author="John Zorich" w:date="2014-09-25T12:22:00Z">
              <w:rPr>
                <w:rStyle w:val="Hyperlink"/>
              </w:rPr>
            </w:rPrChange>
          </w:rPr>
        </w:r>
        <w:r w:rsidRPr="005F6795">
          <w:rPr>
            <w:rStyle w:val="Hyperlink"/>
            <w:rFonts w:ascii="Times New Roman" w:hAnsi="Times New Roman"/>
            <w:rPrChange w:id="679" w:author="John Zorich" w:date="2014-09-25T12:22:00Z">
              <w:rPr>
                <w:rStyle w:val="Hyperlink"/>
              </w:rPr>
            </w:rPrChange>
          </w:rPr>
          <w:fldChar w:fldCharType="separate"/>
        </w:r>
        <w:r w:rsidRPr="005F6795">
          <w:rPr>
            <w:rStyle w:val="Hyperlink"/>
            <w:rFonts w:ascii="Times New Roman" w:hAnsi="Times New Roman"/>
            <w:rPrChange w:id="680" w:author="John Zorich" w:date="2014-09-25T12:22:00Z">
              <w:rPr>
                <w:rStyle w:val="Hyperlink"/>
              </w:rPr>
            </w:rPrChange>
          </w:rPr>
          <w:t>8.1.</w:t>
        </w:r>
        <w:r w:rsidRPr="005F6795">
          <w:rPr>
            <w:rFonts w:ascii="Times New Roman" w:eastAsiaTheme="minorEastAsia" w:hAnsi="Times New Roman"/>
            <w:sz w:val="22"/>
            <w:szCs w:val="22"/>
            <w:rPrChange w:id="681" w:author="John Zorich" w:date="2014-09-25T12:22:00Z">
              <w:rPr>
                <w:rFonts w:asciiTheme="minorHAnsi" w:eastAsiaTheme="minorEastAsia" w:hAnsiTheme="minorHAnsi" w:cstheme="minorBidi"/>
                <w:sz w:val="22"/>
                <w:szCs w:val="22"/>
              </w:rPr>
            </w:rPrChange>
          </w:rPr>
          <w:tab/>
        </w:r>
        <w:r w:rsidRPr="005F6795">
          <w:rPr>
            <w:rStyle w:val="Hyperlink"/>
            <w:rFonts w:ascii="Times New Roman" w:hAnsi="Times New Roman"/>
            <w:rPrChange w:id="682" w:author="John Zorich" w:date="2014-09-25T12:22:00Z">
              <w:rPr>
                <w:rStyle w:val="Hyperlink"/>
              </w:rPr>
            </w:rPrChange>
          </w:rPr>
          <w:t>Secure Sockets Layer (SSL)</w:t>
        </w:r>
        <w:r w:rsidRPr="005F6795">
          <w:rPr>
            <w:rFonts w:ascii="Times New Roman" w:hAnsi="Times New Roman"/>
            <w:webHidden/>
            <w:rPrChange w:id="683" w:author="John Zorich" w:date="2014-09-25T12:22:00Z">
              <w:rPr>
                <w:webHidden/>
              </w:rPr>
            </w:rPrChange>
          </w:rPr>
          <w:tab/>
        </w:r>
        <w:r w:rsidRPr="005F6795">
          <w:rPr>
            <w:rFonts w:ascii="Times New Roman" w:hAnsi="Times New Roman"/>
            <w:webHidden/>
            <w:rPrChange w:id="684" w:author="John Zorich" w:date="2014-09-25T12:22:00Z">
              <w:rPr>
                <w:webHidden/>
              </w:rPr>
            </w:rPrChange>
          </w:rPr>
          <w:fldChar w:fldCharType="begin"/>
        </w:r>
        <w:r w:rsidRPr="005F6795">
          <w:rPr>
            <w:rFonts w:ascii="Times New Roman" w:hAnsi="Times New Roman"/>
            <w:webHidden/>
            <w:rPrChange w:id="685" w:author="John Zorich" w:date="2014-09-25T12:22:00Z">
              <w:rPr>
                <w:webHidden/>
              </w:rPr>
            </w:rPrChange>
          </w:rPr>
          <w:instrText xml:space="preserve"> PAGEREF _Toc399411118 \h </w:instrText>
        </w:r>
        <w:r w:rsidRPr="005F6795">
          <w:rPr>
            <w:rFonts w:ascii="Times New Roman" w:hAnsi="Times New Roman"/>
            <w:webHidden/>
            <w:rPrChange w:id="686" w:author="John Zorich" w:date="2014-09-25T12:22:00Z">
              <w:rPr>
                <w:webHidden/>
              </w:rPr>
            </w:rPrChange>
          </w:rPr>
        </w:r>
      </w:ins>
      <w:r w:rsidRPr="005F6795">
        <w:rPr>
          <w:rFonts w:ascii="Times New Roman" w:hAnsi="Times New Roman"/>
          <w:webHidden/>
          <w:rPrChange w:id="687" w:author="John Zorich" w:date="2014-09-25T12:22:00Z">
            <w:rPr>
              <w:webHidden/>
            </w:rPr>
          </w:rPrChange>
        </w:rPr>
        <w:fldChar w:fldCharType="separate"/>
      </w:r>
      <w:ins w:id="688" w:author="John Zorich" w:date="2014-09-25T12:22:00Z">
        <w:r w:rsidRPr="005F6795">
          <w:rPr>
            <w:rFonts w:ascii="Times New Roman" w:hAnsi="Times New Roman"/>
            <w:webHidden/>
            <w:rPrChange w:id="689" w:author="John Zorich" w:date="2014-09-25T12:22:00Z">
              <w:rPr>
                <w:webHidden/>
              </w:rPr>
            </w:rPrChange>
          </w:rPr>
          <w:t>15</w:t>
        </w:r>
        <w:r w:rsidRPr="005F6795">
          <w:rPr>
            <w:rFonts w:ascii="Times New Roman" w:hAnsi="Times New Roman"/>
            <w:webHidden/>
            <w:rPrChange w:id="690" w:author="John Zorich" w:date="2014-09-25T12:22:00Z">
              <w:rPr>
                <w:webHidden/>
              </w:rPr>
            </w:rPrChange>
          </w:rPr>
          <w:fldChar w:fldCharType="end"/>
        </w:r>
        <w:r w:rsidRPr="005F6795">
          <w:rPr>
            <w:rStyle w:val="Hyperlink"/>
            <w:rFonts w:ascii="Times New Roman" w:hAnsi="Times New Roman"/>
            <w:rPrChange w:id="691" w:author="John Zorich" w:date="2014-09-25T12:22:00Z">
              <w:rPr>
                <w:rStyle w:val="Hyperlink"/>
              </w:rPr>
            </w:rPrChange>
          </w:rPr>
          <w:fldChar w:fldCharType="end"/>
        </w:r>
      </w:ins>
    </w:p>
    <w:p w14:paraId="0D2208CC" w14:textId="77777777" w:rsidR="005F6795" w:rsidRPr="005F6795" w:rsidRDefault="005F6795">
      <w:pPr>
        <w:pStyle w:val="TOC2"/>
        <w:rPr>
          <w:ins w:id="692" w:author="John Zorich" w:date="2014-09-25T12:22:00Z"/>
          <w:rFonts w:ascii="Times New Roman" w:eastAsiaTheme="minorEastAsia" w:hAnsi="Times New Roman"/>
          <w:sz w:val="22"/>
          <w:szCs w:val="22"/>
          <w:rPrChange w:id="693" w:author="John Zorich" w:date="2014-09-25T12:22:00Z">
            <w:rPr>
              <w:ins w:id="694" w:author="John Zorich" w:date="2014-09-25T12:22:00Z"/>
              <w:rFonts w:asciiTheme="minorHAnsi" w:eastAsiaTheme="minorEastAsia" w:hAnsiTheme="minorHAnsi" w:cstheme="minorBidi"/>
              <w:sz w:val="22"/>
              <w:szCs w:val="22"/>
            </w:rPr>
          </w:rPrChange>
        </w:rPr>
      </w:pPr>
      <w:ins w:id="695" w:author="John Zorich" w:date="2014-09-25T12:22:00Z">
        <w:r w:rsidRPr="005F6795">
          <w:rPr>
            <w:rStyle w:val="Hyperlink"/>
            <w:rFonts w:ascii="Times New Roman" w:hAnsi="Times New Roman"/>
            <w:rPrChange w:id="696" w:author="John Zorich" w:date="2014-09-25T12:22:00Z">
              <w:rPr>
                <w:rStyle w:val="Hyperlink"/>
              </w:rPr>
            </w:rPrChange>
          </w:rPr>
          <w:fldChar w:fldCharType="begin"/>
        </w:r>
        <w:r w:rsidRPr="005F6795">
          <w:rPr>
            <w:rStyle w:val="Hyperlink"/>
            <w:rFonts w:ascii="Times New Roman" w:hAnsi="Times New Roman"/>
            <w:rPrChange w:id="697" w:author="John Zorich" w:date="2014-09-25T12:22:00Z">
              <w:rPr>
                <w:rStyle w:val="Hyperlink"/>
              </w:rPr>
            </w:rPrChange>
          </w:rPr>
          <w:instrText xml:space="preserve"> </w:instrText>
        </w:r>
        <w:r w:rsidRPr="005F6795">
          <w:rPr>
            <w:rFonts w:ascii="Times New Roman" w:hAnsi="Times New Roman"/>
            <w:rPrChange w:id="698" w:author="John Zorich" w:date="2014-09-25T12:22:00Z">
              <w:rPr/>
            </w:rPrChange>
          </w:rPr>
          <w:instrText>HYPERLINK \l "_Toc399411119"</w:instrText>
        </w:r>
        <w:r w:rsidRPr="005F6795">
          <w:rPr>
            <w:rStyle w:val="Hyperlink"/>
            <w:rFonts w:ascii="Times New Roman" w:hAnsi="Times New Roman"/>
            <w:rPrChange w:id="699" w:author="John Zorich" w:date="2014-09-25T12:22:00Z">
              <w:rPr>
                <w:rStyle w:val="Hyperlink"/>
              </w:rPr>
            </w:rPrChange>
          </w:rPr>
          <w:instrText xml:space="preserve"> </w:instrText>
        </w:r>
        <w:r w:rsidRPr="005F6795">
          <w:rPr>
            <w:rStyle w:val="Hyperlink"/>
            <w:rFonts w:ascii="Times New Roman" w:hAnsi="Times New Roman"/>
            <w:rPrChange w:id="700" w:author="John Zorich" w:date="2014-09-25T12:22:00Z">
              <w:rPr>
                <w:rStyle w:val="Hyperlink"/>
              </w:rPr>
            </w:rPrChange>
          </w:rPr>
        </w:r>
        <w:r w:rsidRPr="005F6795">
          <w:rPr>
            <w:rStyle w:val="Hyperlink"/>
            <w:rFonts w:ascii="Times New Roman" w:hAnsi="Times New Roman"/>
            <w:rPrChange w:id="701" w:author="John Zorich" w:date="2014-09-25T12:22:00Z">
              <w:rPr>
                <w:rStyle w:val="Hyperlink"/>
              </w:rPr>
            </w:rPrChange>
          </w:rPr>
          <w:fldChar w:fldCharType="separate"/>
        </w:r>
        <w:r w:rsidRPr="005F6795">
          <w:rPr>
            <w:rStyle w:val="Hyperlink"/>
            <w:rFonts w:ascii="Times New Roman" w:hAnsi="Times New Roman"/>
            <w:rPrChange w:id="702" w:author="John Zorich" w:date="2014-09-25T12:22:00Z">
              <w:rPr>
                <w:rStyle w:val="Hyperlink"/>
              </w:rPr>
            </w:rPrChange>
          </w:rPr>
          <w:t>8.2.</w:t>
        </w:r>
        <w:r w:rsidRPr="005F6795">
          <w:rPr>
            <w:rFonts w:ascii="Times New Roman" w:eastAsiaTheme="minorEastAsia" w:hAnsi="Times New Roman"/>
            <w:sz w:val="22"/>
            <w:szCs w:val="22"/>
            <w:rPrChange w:id="703" w:author="John Zorich" w:date="2014-09-25T12:22:00Z">
              <w:rPr>
                <w:rFonts w:asciiTheme="minorHAnsi" w:eastAsiaTheme="minorEastAsia" w:hAnsiTheme="minorHAnsi" w:cstheme="minorBidi"/>
                <w:sz w:val="22"/>
                <w:szCs w:val="22"/>
              </w:rPr>
            </w:rPrChange>
          </w:rPr>
          <w:tab/>
        </w:r>
        <w:r w:rsidRPr="005F6795">
          <w:rPr>
            <w:rStyle w:val="Hyperlink"/>
            <w:rFonts w:ascii="Times New Roman" w:hAnsi="Times New Roman"/>
            <w:rPrChange w:id="704" w:author="John Zorich" w:date="2014-09-25T12:22:00Z">
              <w:rPr>
                <w:rStyle w:val="Hyperlink"/>
              </w:rPr>
            </w:rPrChange>
          </w:rPr>
          <w:t>Authentication and Authorization</w:t>
        </w:r>
        <w:r w:rsidRPr="005F6795">
          <w:rPr>
            <w:rFonts w:ascii="Times New Roman" w:hAnsi="Times New Roman"/>
            <w:webHidden/>
            <w:rPrChange w:id="705" w:author="John Zorich" w:date="2014-09-25T12:22:00Z">
              <w:rPr>
                <w:webHidden/>
              </w:rPr>
            </w:rPrChange>
          </w:rPr>
          <w:tab/>
        </w:r>
        <w:r w:rsidRPr="005F6795">
          <w:rPr>
            <w:rFonts w:ascii="Times New Roman" w:hAnsi="Times New Roman"/>
            <w:webHidden/>
            <w:rPrChange w:id="706" w:author="John Zorich" w:date="2014-09-25T12:22:00Z">
              <w:rPr>
                <w:webHidden/>
              </w:rPr>
            </w:rPrChange>
          </w:rPr>
          <w:fldChar w:fldCharType="begin"/>
        </w:r>
        <w:r w:rsidRPr="005F6795">
          <w:rPr>
            <w:rFonts w:ascii="Times New Roman" w:hAnsi="Times New Roman"/>
            <w:webHidden/>
            <w:rPrChange w:id="707" w:author="John Zorich" w:date="2014-09-25T12:22:00Z">
              <w:rPr>
                <w:webHidden/>
              </w:rPr>
            </w:rPrChange>
          </w:rPr>
          <w:instrText xml:space="preserve"> PAGEREF _Toc399411119 \h </w:instrText>
        </w:r>
        <w:r w:rsidRPr="005F6795">
          <w:rPr>
            <w:rFonts w:ascii="Times New Roman" w:hAnsi="Times New Roman"/>
            <w:webHidden/>
            <w:rPrChange w:id="708" w:author="John Zorich" w:date="2014-09-25T12:22:00Z">
              <w:rPr>
                <w:webHidden/>
              </w:rPr>
            </w:rPrChange>
          </w:rPr>
        </w:r>
      </w:ins>
      <w:r w:rsidRPr="005F6795">
        <w:rPr>
          <w:rFonts w:ascii="Times New Roman" w:hAnsi="Times New Roman"/>
          <w:webHidden/>
          <w:rPrChange w:id="709" w:author="John Zorich" w:date="2014-09-25T12:22:00Z">
            <w:rPr>
              <w:webHidden/>
            </w:rPr>
          </w:rPrChange>
        </w:rPr>
        <w:fldChar w:fldCharType="separate"/>
      </w:r>
      <w:ins w:id="710" w:author="John Zorich" w:date="2014-09-25T12:22:00Z">
        <w:r w:rsidRPr="005F6795">
          <w:rPr>
            <w:rFonts w:ascii="Times New Roman" w:hAnsi="Times New Roman"/>
            <w:webHidden/>
            <w:rPrChange w:id="711" w:author="John Zorich" w:date="2014-09-25T12:22:00Z">
              <w:rPr>
                <w:webHidden/>
              </w:rPr>
            </w:rPrChange>
          </w:rPr>
          <w:t>15</w:t>
        </w:r>
        <w:r w:rsidRPr="005F6795">
          <w:rPr>
            <w:rFonts w:ascii="Times New Roman" w:hAnsi="Times New Roman"/>
            <w:webHidden/>
            <w:rPrChange w:id="712" w:author="John Zorich" w:date="2014-09-25T12:22:00Z">
              <w:rPr>
                <w:webHidden/>
              </w:rPr>
            </w:rPrChange>
          </w:rPr>
          <w:fldChar w:fldCharType="end"/>
        </w:r>
        <w:r w:rsidRPr="005F6795">
          <w:rPr>
            <w:rStyle w:val="Hyperlink"/>
            <w:rFonts w:ascii="Times New Roman" w:hAnsi="Times New Roman"/>
            <w:rPrChange w:id="713" w:author="John Zorich" w:date="2014-09-25T12:22:00Z">
              <w:rPr>
                <w:rStyle w:val="Hyperlink"/>
              </w:rPr>
            </w:rPrChange>
          </w:rPr>
          <w:fldChar w:fldCharType="end"/>
        </w:r>
      </w:ins>
    </w:p>
    <w:p w14:paraId="6DB844BC" w14:textId="77777777" w:rsidR="005F6795" w:rsidRPr="005F6795" w:rsidRDefault="005F6795">
      <w:pPr>
        <w:pStyle w:val="TOC2"/>
        <w:rPr>
          <w:ins w:id="714" w:author="John Zorich" w:date="2014-09-25T12:22:00Z"/>
          <w:rFonts w:ascii="Times New Roman" w:eastAsiaTheme="minorEastAsia" w:hAnsi="Times New Roman"/>
          <w:sz w:val="22"/>
          <w:szCs w:val="22"/>
          <w:rPrChange w:id="715" w:author="John Zorich" w:date="2014-09-25T12:22:00Z">
            <w:rPr>
              <w:ins w:id="716" w:author="John Zorich" w:date="2014-09-25T12:22:00Z"/>
              <w:rFonts w:asciiTheme="minorHAnsi" w:eastAsiaTheme="minorEastAsia" w:hAnsiTheme="minorHAnsi" w:cstheme="minorBidi"/>
              <w:sz w:val="22"/>
              <w:szCs w:val="22"/>
            </w:rPr>
          </w:rPrChange>
        </w:rPr>
      </w:pPr>
      <w:ins w:id="717" w:author="John Zorich" w:date="2014-09-25T12:22:00Z">
        <w:r w:rsidRPr="005F6795">
          <w:rPr>
            <w:rStyle w:val="Hyperlink"/>
            <w:rFonts w:ascii="Times New Roman" w:hAnsi="Times New Roman"/>
            <w:rPrChange w:id="718" w:author="John Zorich" w:date="2014-09-25T12:22:00Z">
              <w:rPr>
                <w:rStyle w:val="Hyperlink"/>
              </w:rPr>
            </w:rPrChange>
          </w:rPr>
          <w:fldChar w:fldCharType="begin"/>
        </w:r>
        <w:r w:rsidRPr="005F6795">
          <w:rPr>
            <w:rStyle w:val="Hyperlink"/>
            <w:rFonts w:ascii="Times New Roman" w:hAnsi="Times New Roman"/>
            <w:rPrChange w:id="719" w:author="John Zorich" w:date="2014-09-25T12:22:00Z">
              <w:rPr>
                <w:rStyle w:val="Hyperlink"/>
              </w:rPr>
            </w:rPrChange>
          </w:rPr>
          <w:instrText xml:space="preserve"> </w:instrText>
        </w:r>
        <w:r w:rsidRPr="005F6795">
          <w:rPr>
            <w:rFonts w:ascii="Times New Roman" w:hAnsi="Times New Roman"/>
            <w:rPrChange w:id="720" w:author="John Zorich" w:date="2014-09-25T12:22:00Z">
              <w:rPr/>
            </w:rPrChange>
          </w:rPr>
          <w:instrText>HYPERLINK \l "_Toc399411120"</w:instrText>
        </w:r>
        <w:r w:rsidRPr="005F6795">
          <w:rPr>
            <w:rStyle w:val="Hyperlink"/>
            <w:rFonts w:ascii="Times New Roman" w:hAnsi="Times New Roman"/>
            <w:rPrChange w:id="721" w:author="John Zorich" w:date="2014-09-25T12:22:00Z">
              <w:rPr>
                <w:rStyle w:val="Hyperlink"/>
              </w:rPr>
            </w:rPrChange>
          </w:rPr>
          <w:instrText xml:space="preserve"> </w:instrText>
        </w:r>
        <w:r w:rsidRPr="005F6795">
          <w:rPr>
            <w:rStyle w:val="Hyperlink"/>
            <w:rFonts w:ascii="Times New Roman" w:hAnsi="Times New Roman"/>
            <w:rPrChange w:id="722" w:author="John Zorich" w:date="2014-09-25T12:22:00Z">
              <w:rPr>
                <w:rStyle w:val="Hyperlink"/>
              </w:rPr>
            </w:rPrChange>
          </w:rPr>
        </w:r>
        <w:r w:rsidRPr="005F6795">
          <w:rPr>
            <w:rStyle w:val="Hyperlink"/>
            <w:rFonts w:ascii="Times New Roman" w:hAnsi="Times New Roman"/>
            <w:rPrChange w:id="723" w:author="John Zorich" w:date="2014-09-25T12:22:00Z">
              <w:rPr>
                <w:rStyle w:val="Hyperlink"/>
              </w:rPr>
            </w:rPrChange>
          </w:rPr>
          <w:fldChar w:fldCharType="separate"/>
        </w:r>
        <w:r w:rsidRPr="005F6795">
          <w:rPr>
            <w:rStyle w:val="Hyperlink"/>
            <w:rFonts w:ascii="Times New Roman" w:hAnsi="Times New Roman"/>
            <w:highlight w:val="yellow"/>
            <w:rPrChange w:id="724" w:author="John Zorich" w:date="2014-09-25T12:22:00Z">
              <w:rPr>
                <w:rStyle w:val="Hyperlink"/>
                <w:highlight w:val="yellow"/>
              </w:rPr>
            </w:rPrChange>
          </w:rPr>
          <w:t>8.3.</w:t>
        </w:r>
        <w:r w:rsidRPr="005F6795">
          <w:rPr>
            <w:rFonts w:ascii="Times New Roman" w:eastAsiaTheme="minorEastAsia" w:hAnsi="Times New Roman"/>
            <w:sz w:val="22"/>
            <w:szCs w:val="22"/>
            <w:rPrChange w:id="725" w:author="John Zorich" w:date="2014-09-25T12:22:00Z">
              <w:rPr>
                <w:rFonts w:asciiTheme="minorHAnsi" w:eastAsiaTheme="minorEastAsia" w:hAnsiTheme="minorHAnsi" w:cstheme="minorBidi"/>
                <w:sz w:val="22"/>
                <w:szCs w:val="22"/>
              </w:rPr>
            </w:rPrChange>
          </w:rPr>
          <w:tab/>
        </w:r>
        <w:r w:rsidRPr="005F6795">
          <w:rPr>
            <w:rStyle w:val="Hyperlink"/>
            <w:rFonts w:ascii="Times New Roman" w:hAnsi="Times New Roman"/>
            <w:highlight w:val="yellow"/>
            <w:rPrChange w:id="726" w:author="John Zorich" w:date="2014-09-25T12:22:00Z">
              <w:rPr>
                <w:rStyle w:val="Hyperlink"/>
                <w:highlight w:val="yellow"/>
              </w:rPr>
            </w:rPrChange>
          </w:rPr>
          <w:t>Remote Prescription Locking</w:t>
        </w:r>
        <w:r w:rsidRPr="005F6795">
          <w:rPr>
            <w:rFonts w:ascii="Times New Roman" w:hAnsi="Times New Roman"/>
            <w:webHidden/>
            <w:rPrChange w:id="727" w:author="John Zorich" w:date="2014-09-25T12:22:00Z">
              <w:rPr>
                <w:webHidden/>
              </w:rPr>
            </w:rPrChange>
          </w:rPr>
          <w:tab/>
        </w:r>
        <w:r w:rsidRPr="005F6795">
          <w:rPr>
            <w:rFonts w:ascii="Times New Roman" w:hAnsi="Times New Roman"/>
            <w:webHidden/>
            <w:rPrChange w:id="728" w:author="John Zorich" w:date="2014-09-25T12:22:00Z">
              <w:rPr>
                <w:webHidden/>
              </w:rPr>
            </w:rPrChange>
          </w:rPr>
          <w:fldChar w:fldCharType="begin"/>
        </w:r>
        <w:r w:rsidRPr="005F6795">
          <w:rPr>
            <w:rFonts w:ascii="Times New Roman" w:hAnsi="Times New Roman"/>
            <w:webHidden/>
            <w:rPrChange w:id="729" w:author="John Zorich" w:date="2014-09-25T12:22:00Z">
              <w:rPr>
                <w:webHidden/>
              </w:rPr>
            </w:rPrChange>
          </w:rPr>
          <w:instrText xml:space="preserve"> PAGEREF _Toc399411120 \h </w:instrText>
        </w:r>
        <w:r w:rsidRPr="005F6795">
          <w:rPr>
            <w:rFonts w:ascii="Times New Roman" w:hAnsi="Times New Roman"/>
            <w:webHidden/>
            <w:rPrChange w:id="730" w:author="John Zorich" w:date="2014-09-25T12:22:00Z">
              <w:rPr>
                <w:webHidden/>
              </w:rPr>
            </w:rPrChange>
          </w:rPr>
        </w:r>
      </w:ins>
      <w:r w:rsidRPr="005F6795">
        <w:rPr>
          <w:rFonts w:ascii="Times New Roman" w:hAnsi="Times New Roman"/>
          <w:webHidden/>
          <w:rPrChange w:id="731" w:author="John Zorich" w:date="2014-09-25T12:22:00Z">
            <w:rPr>
              <w:webHidden/>
            </w:rPr>
          </w:rPrChange>
        </w:rPr>
        <w:fldChar w:fldCharType="separate"/>
      </w:r>
      <w:ins w:id="732" w:author="John Zorich" w:date="2014-09-25T12:22:00Z">
        <w:r w:rsidRPr="005F6795">
          <w:rPr>
            <w:rFonts w:ascii="Times New Roman" w:hAnsi="Times New Roman"/>
            <w:webHidden/>
            <w:rPrChange w:id="733" w:author="John Zorich" w:date="2014-09-25T12:22:00Z">
              <w:rPr>
                <w:webHidden/>
              </w:rPr>
            </w:rPrChange>
          </w:rPr>
          <w:t>15</w:t>
        </w:r>
        <w:r w:rsidRPr="005F6795">
          <w:rPr>
            <w:rFonts w:ascii="Times New Roman" w:hAnsi="Times New Roman"/>
            <w:webHidden/>
            <w:rPrChange w:id="734" w:author="John Zorich" w:date="2014-09-25T12:22:00Z">
              <w:rPr>
                <w:webHidden/>
              </w:rPr>
            </w:rPrChange>
          </w:rPr>
          <w:fldChar w:fldCharType="end"/>
        </w:r>
        <w:r w:rsidRPr="005F6795">
          <w:rPr>
            <w:rStyle w:val="Hyperlink"/>
            <w:rFonts w:ascii="Times New Roman" w:hAnsi="Times New Roman"/>
            <w:rPrChange w:id="735" w:author="John Zorich" w:date="2014-09-25T12:22:00Z">
              <w:rPr>
                <w:rStyle w:val="Hyperlink"/>
              </w:rPr>
            </w:rPrChange>
          </w:rPr>
          <w:fldChar w:fldCharType="end"/>
        </w:r>
      </w:ins>
    </w:p>
    <w:p w14:paraId="5131DD34" w14:textId="77777777" w:rsidR="005F6795" w:rsidRPr="005F6795" w:rsidRDefault="005F6795">
      <w:pPr>
        <w:pStyle w:val="TOC1"/>
        <w:rPr>
          <w:ins w:id="736" w:author="John Zorich" w:date="2014-09-25T12:22:00Z"/>
          <w:rFonts w:ascii="Times New Roman" w:eastAsiaTheme="minorEastAsia" w:hAnsi="Times New Roman"/>
          <w:b w:val="0"/>
          <w:szCs w:val="22"/>
          <w:rPrChange w:id="737" w:author="John Zorich" w:date="2014-09-25T12:22:00Z">
            <w:rPr>
              <w:ins w:id="738" w:author="John Zorich" w:date="2014-09-25T12:22:00Z"/>
              <w:rFonts w:asciiTheme="minorHAnsi" w:eastAsiaTheme="minorEastAsia" w:hAnsiTheme="minorHAnsi" w:cstheme="minorBidi"/>
              <w:b w:val="0"/>
              <w:szCs w:val="22"/>
            </w:rPr>
          </w:rPrChange>
        </w:rPr>
      </w:pPr>
      <w:ins w:id="739" w:author="John Zorich" w:date="2014-09-25T12:22:00Z">
        <w:r w:rsidRPr="005F6795">
          <w:rPr>
            <w:rStyle w:val="Hyperlink"/>
            <w:rFonts w:ascii="Times New Roman" w:hAnsi="Times New Roman"/>
            <w:rPrChange w:id="740" w:author="John Zorich" w:date="2014-09-25T12:22:00Z">
              <w:rPr>
                <w:rStyle w:val="Hyperlink"/>
              </w:rPr>
            </w:rPrChange>
          </w:rPr>
          <w:fldChar w:fldCharType="begin"/>
        </w:r>
        <w:r w:rsidRPr="005F6795">
          <w:rPr>
            <w:rStyle w:val="Hyperlink"/>
            <w:rFonts w:ascii="Times New Roman" w:hAnsi="Times New Roman"/>
            <w:rPrChange w:id="741" w:author="John Zorich" w:date="2014-09-25T12:22:00Z">
              <w:rPr>
                <w:rStyle w:val="Hyperlink"/>
              </w:rPr>
            </w:rPrChange>
          </w:rPr>
          <w:instrText xml:space="preserve"> </w:instrText>
        </w:r>
        <w:r w:rsidRPr="005F6795">
          <w:rPr>
            <w:rFonts w:ascii="Times New Roman" w:hAnsi="Times New Roman"/>
            <w:rPrChange w:id="742" w:author="John Zorich" w:date="2014-09-25T12:22:00Z">
              <w:rPr/>
            </w:rPrChange>
          </w:rPr>
          <w:instrText>HYPERLINK \l "_Toc399411121"</w:instrText>
        </w:r>
        <w:r w:rsidRPr="005F6795">
          <w:rPr>
            <w:rStyle w:val="Hyperlink"/>
            <w:rFonts w:ascii="Times New Roman" w:hAnsi="Times New Roman"/>
            <w:rPrChange w:id="743" w:author="John Zorich" w:date="2014-09-25T12:22:00Z">
              <w:rPr>
                <w:rStyle w:val="Hyperlink"/>
              </w:rPr>
            </w:rPrChange>
          </w:rPr>
          <w:instrText xml:space="preserve"> </w:instrText>
        </w:r>
        <w:r w:rsidRPr="005F6795">
          <w:rPr>
            <w:rStyle w:val="Hyperlink"/>
            <w:rFonts w:ascii="Times New Roman" w:hAnsi="Times New Roman"/>
            <w:rPrChange w:id="744" w:author="John Zorich" w:date="2014-09-25T12:22:00Z">
              <w:rPr>
                <w:rStyle w:val="Hyperlink"/>
              </w:rPr>
            </w:rPrChange>
          </w:rPr>
        </w:r>
        <w:r w:rsidRPr="005F6795">
          <w:rPr>
            <w:rStyle w:val="Hyperlink"/>
            <w:rFonts w:ascii="Times New Roman" w:hAnsi="Times New Roman"/>
            <w:rPrChange w:id="745" w:author="John Zorich" w:date="2014-09-25T12:22:00Z">
              <w:rPr>
                <w:rStyle w:val="Hyperlink"/>
              </w:rPr>
            </w:rPrChange>
          </w:rPr>
          <w:fldChar w:fldCharType="separate"/>
        </w:r>
        <w:r w:rsidRPr="005F6795">
          <w:rPr>
            <w:rStyle w:val="Hyperlink"/>
            <w:rFonts w:ascii="Times New Roman" w:hAnsi="Times New Roman"/>
            <w:rPrChange w:id="746" w:author="John Zorich" w:date="2014-09-25T12:22:00Z">
              <w:rPr>
                <w:rStyle w:val="Hyperlink"/>
              </w:rPr>
            </w:rPrChange>
          </w:rPr>
          <w:t>9.</w:t>
        </w:r>
        <w:r w:rsidRPr="005F6795">
          <w:rPr>
            <w:rFonts w:ascii="Times New Roman" w:eastAsiaTheme="minorEastAsia" w:hAnsi="Times New Roman"/>
            <w:b w:val="0"/>
            <w:szCs w:val="22"/>
            <w:rPrChange w:id="747" w:author="John Zorich" w:date="2014-09-25T12:22:00Z">
              <w:rPr>
                <w:rFonts w:asciiTheme="minorHAnsi" w:eastAsiaTheme="minorEastAsia" w:hAnsiTheme="minorHAnsi" w:cstheme="minorBidi"/>
                <w:b w:val="0"/>
                <w:szCs w:val="22"/>
              </w:rPr>
            </w:rPrChange>
          </w:rPr>
          <w:tab/>
        </w:r>
        <w:r w:rsidRPr="005F6795">
          <w:rPr>
            <w:rStyle w:val="Hyperlink"/>
            <w:rFonts w:ascii="Times New Roman" w:hAnsi="Times New Roman"/>
            <w:rPrChange w:id="748" w:author="John Zorich" w:date="2014-09-25T12:22:00Z">
              <w:rPr>
                <w:rStyle w:val="Hyperlink"/>
              </w:rPr>
            </w:rPrChange>
          </w:rPr>
          <w:t>Protocols</w:t>
        </w:r>
        <w:r w:rsidRPr="005F6795">
          <w:rPr>
            <w:rFonts w:ascii="Times New Roman" w:hAnsi="Times New Roman"/>
            <w:webHidden/>
            <w:rPrChange w:id="749" w:author="John Zorich" w:date="2014-09-25T12:22:00Z">
              <w:rPr>
                <w:webHidden/>
              </w:rPr>
            </w:rPrChange>
          </w:rPr>
          <w:tab/>
        </w:r>
        <w:r w:rsidRPr="005F6795">
          <w:rPr>
            <w:rFonts w:ascii="Times New Roman" w:hAnsi="Times New Roman"/>
            <w:webHidden/>
            <w:rPrChange w:id="750" w:author="John Zorich" w:date="2014-09-25T12:22:00Z">
              <w:rPr>
                <w:webHidden/>
              </w:rPr>
            </w:rPrChange>
          </w:rPr>
          <w:fldChar w:fldCharType="begin"/>
        </w:r>
        <w:r w:rsidRPr="005F6795">
          <w:rPr>
            <w:rFonts w:ascii="Times New Roman" w:hAnsi="Times New Roman"/>
            <w:webHidden/>
            <w:rPrChange w:id="751" w:author="John Zorich" w:date="2014-09-25T12:22:00Z">
              <w:rPr>
                <w:webHidden/>
              </w:rPr>
            </w:rPrChange>
          </w:rPr>
          <w:instrText xml:space="preserve"> PAGEREF _Toc399411121 \h </w:instrText>
        </w:r>
        <w:r w:rsidRPr="005F6795">
          <w:rPr>
            <w:rFonts w:ascii="Times New Roman" w:hAnsi="Times New Roman"/>
            <w:webHidden/>
            <w:rPrChange w:id="752" w:author="John Zorich" w:date="2014-09-25T12:22:00Z">
              <w:rPr>
                <w:webHidden/>
              </w:rPr>
            </w:rPrChange>
          </w:rPr>
        </w:r>
      </w:ins>
      <w:r w:rsidRPr="005F6795">
        <w:rPr>
          <w:rFonts w:ascii="Times New Roman" w:hAnsi="Times New Roman"/>
          <w:webHidden/>
          <w:rPrChange w:id="753" w:author="John Zorich" w:date="2014-09-25T12:22:00Z">
            <w:rPr>
              <w:webHidden/>
            </w:rPr>
          </w:rPrChange>
        </w:rPr>
        <w:fldChar w:fldCharType="separate"/>
      </w:r>
      <w:ins w:id="754" w:author="John Zorich" w:date="2014-09-25T12:22:00Z">
        <w:r w:rsidRPr="005F6795">
          <w:rPr>
            <w:rFonts w:ascii="Times New Roman" w:hAnsi="Times New Roman"/>
            <w:webHidden/>
            <w:rPrChange w:id="755" w:author="John Zorich" w:date="2014-09-25T12:22:00Z">
              <w:rPr>
                <w:webHidden/>
              </w:rPr>
            </w:rPrChange>
          </w:rPr>
          <w:t>16</w:t>
        </w:r>
        <w:r w:rsidRPr="005F6795">
          <w:rPr>
            <w:rFonts w:ascii="Times New Roman" w:hAnsi="Times New Roman"/>
            <w:webHidden/>
            <w:rPrChange w:id="756" w:author="John Zorich" w:date="2014-09-25T12:22:00Z">
              <w:rPr>
                <w:webHidden/>
              </w:rPr>
            </w:rPrChange>
          </w:rPr>
          <w:fldChar w:fldCharType="end"/>
        </w:r>
        <w:r w:rsidRPr="005F6795">
          <w:rPr>
            <w:rStyle w:val="Hyperlink"/>
            <w:rFonts w:ascii="Times New Roman" w:hAnsi="Times New Roman"/>
            <w:rPrChange w:id="757" w:author="John Zorich" w:date="2014-09-25T12:22:00Z">
              <w:rPr>
                <w:rStyle w:val="Hyperlink"/>
              </w:rPr>
            </w:rPrChange>
          </w:rPr>
          <w:fldChar w:fldCharType="end"/>
        </w:r>
      </w:ins>
    </w:p>
    <w:p w14:paraId="00FFE5F1" w14:textId="77777777" w:rsidR="005F6795" w:rsidRPr="005F6795" w:rsidRDefault="005F6795">
      <w:pPr>
        <w:pStyle w:val="TOC2"/>
        <w:rPr>
          <w:ins w:id="758" w:author="John Zorich" w:date="2014-09-25T12:22:00Z"/>
          <w:rFonts w:ascii="Times New Roman" w:eastAsiaTheme="minorEastAsia" w:hAnsi="Times New Roman"/>
          <w:sz w:val="22"/>
          <w:szCs w:val="22"/>
          <w:rPrChange w:id="759" w:author="John Zorich" w:date="2014-09-25T12:22:00Z">
            <w:rPr>
              <w:ins w:id="760" w:author="John Zorich" w:date="2014-09-25T12:22:00Z"/>
              <w:rFonts w:asciiTheme="minorHAnsi" w:eastAsiaTheme="minorEastAsia" w:hAnsiTheme="minorHAnsi" w:cstheme="minorBidi"/>
              <w:sz w:val="22"/>
              <w:szCs w:val="22"/>
            </w:rPr>
          </w:rPrChange>
        </w:rPr>
      </w:pPr>
      <w:ins w:id="761" w:author="John Zorich" w:date="2014-09-25T12:22:00Z">
        <w:r w:rsidRPr="005F6795">
          <w:rPr>
            <w:rStyle w:val="Hyperlink"/>
            <w:rFonts w:ascii="Times New Roman" w:hAnsi="Times New Roman"/>
            <w:rPrChange w:id="762" w:author="John Zorich" w:date="2014-09-25T12:22:00Z">
              <w:rPr>
                <w:rStyle w:val="Hyperlink"/>
              </w:rPr>
            </w:rPrChange>
          </w:rPr>
          <w:fldChar w:fldCharType="begin"/>
        </w:r>
        <w:r w:rsidRPr="005F6795">
          <w:rPr>
            <w:rStyle w:val="Hyperlink"/>
            <w:rFonts w:ascii="Times New Roman" w:hAnsi="Times New Roman"/>
            <w:rPrChange w:id="763" w:author="John Zorich" w:date="2014-09-25T12:22:00Z">
              <w:rPr>
                <w:rStyle w:val="Hyperlink"/>
              </w:rPr>
            </w:rPrChange>
          </w:rPr>
          <w:instrText xml:space="preserve"> </w:instrText>
        </w:r>
        <w:r w:rsidRPr="005F6795">
          <w:rPr>
            <w:rFonts w:ascii="Times New Roman" w:hAnsi="Times New Roman"/>
            <w:rPrChange w:id="764" w:author="John Zorich" w:date="2014-09-25T12:22:00Z">
              <w:rPr/>
            </w:rPrChange>
          </w:rPr>
          <w:instrText>HYPERLINK \l "_Toc399411122"</w:instrText>
        </w:r>
        <w:r w:rsidRPr="005F6795">
          <w:rPr>
            <w:rStyle w:val="Hyperlink"/>
            <w:rFonts w:ascii="Times New Roman" w:hAnsi="Times New Roman"/>
            <w:rPrChange w:id="765" w:author="John Zorich" w:date="2014-09-25T12:22:00Z">
              <w:rPr>
                <w:rStyle w:val="Hyperlink"/>
              </w:rPr>
            </w:rPrChange>
          </w:rPr>
          <w:instrText xml:space="preserve"> </w:instrText>
        </w:r>
        <w:r w:rsidRPr="005F6795">
          <w:rPr>
            <w:rStyle w:val="Hyperlink"/>
            <w:rFonts w:ascii="Times New Roman" w:hAnsi="Times New Roman"/>
            <w:rPrChange w:id="766" w:author="John Zorich" w:date="2014-09-25T12:22:00Z">
              <w:rPr>
                <w:rStyle w:val="Hyperlink"/>
              </w:rPr>
            </w:rPrChange>
          </w:rPr>
        </w:r>
        <w:r w:rsidRPr="005F6795">
          <w:rPr>
            <w:rStyle w:val="Hyperlink"/>
            <w:rFonts w:ascii="Times New Roman" w:hAnsi="Times New Roman"/>
            <w:rPrChange w:id="767" w:author="John Zorich" w:date="2014-09-25T12:22:00Z">
              <w:rPr>
                <w:rStyle w:val="Hyperlink"/>
              </w:rPr>
            </w:rPrChange>
          </w:rPr>
          <w:fldChar w:fldCharType="separate"/>
        </w:r>
        <w:r w:rsidRPr="005F6795">
          <w:rPr>
            <w:rStyle w:val="Hyperlink"/>
            <w:rFonts w:ascii="Times New Roman" w:hAnsi="Times New Roman"/>
            <w:rPrChange w:id="768" w:author="John Zorich" w:date="2014-09-25T12:22:00Z">
              <w:rPr>
                <w:rStyle w:val="Hyperlink"/>
              </w:rPr>
            </w:rPrChange>
          </w:rPr>
          <w:t>9.1.</w:t>
        </w:r>
        <w:r w:rsidRPr="005F6795">
          <w:rPr>
            <w:rFonts w:ascii="Times New Roman" w:eastAsiaTheme="minorEastAsia" w:hAnsi="Times New Roman"/>
            <w:sz w:val="22"/>
            <w:szCs w:val="22"/>
            <w:rPrChange w:id="769" w:author="John Zorich" w:date="2014-09-25T12:22:00Z">
              <w:rPr>
                <w:rFonts w:asciiTheme="minorHAnsi" w:eastAsiaTheme="minorEastAsia" w:hAnsiTheme="minorHAnsi" w:cstheme="minorBidi"/>
                <w:sz w:val="22"/>
                <w:szCs w:val="22"/>
              </w:rPr>
            </w:rPrChange>
          </w:rPr>
          <w:tab/>
        </w:r>
        <w:r w:rsidRPr="005F6795">
          <w:rPr>
            <w:rStyle w:val="Hyperlink"/>
            <w:rFonts w:ascii="Times New Roman" w:hAnsi="Times New Roman"/>
            <w:rPrChange w:id="770" w:author="John Zorich" w:date="2014-09-25T12:22:00Z">
              <w:rPr>
                <w:rStyle w:val="Hyperlink"/>
              </w:rPr>
            </w:rPrChange>
          </w:rPr>
          <w:t>Protocols</w:t>
        </w:r>
        <w:r w:rsidRPr="005F6795">
          <w:rPr>
            <w:rFonts w:ascii="Times New Roman" w:hAnsi="Times New Roman"/>
            <w:webHidden/>
            <w:rPrChange w:id="771" w:author="John Zorich" w:date="2014-09-25T12:22:00Z">
              <w:rPr>
                <w:webHidden/>
              </w:rPr>
            </w:rPrChange>
          </w:rPr>
          <w:tab/>
        </w:r>
        <w:r w:rsidRPr="005F6795">
          <w:rPr>
            <w:rFonts w:ascii="Times New Roman" w:hAnsi="Times New Roman"/>
            <w:webHidden/>
            <w:rPrChange w:id="772" w:author="John Zorich" w:date="2014-09-25T12:22:00Z">
              <w:rPr>
                <w:webHidden/>
              </w:rPr>
            </w:rPrChange>
          </w:rPr>
          <w:fldChar w:fldCharType="begin"/>
        </w:r>
        <w:r w:rsidRPr="005F6795">
          <w:rPr>
            <w:rFonts w:ascii="Times New Roman" w:hAnsi="Times New Roman"/>
            <w:webHidden/>
            <w:rPrChange w:id="773" w:author="John Zorich" w:date="2014-09-25T12:22:00Z">
              <w:rPr>
                <w:webHidden/>
              </w:rPr>
            </w:rPrChange>
          </w:rPr>
          <w:instrText xml:space="preserve"> PAGEREF _Toc399411122 \h </w:instrText>
        </w:r>
        <w:r w:rsidRPr="005F6795">
          <w:rPr>
            <w:rFonts w:ascii="Times New Roman" w:hAnsi="Times New Roman"/>
            <w:webHidden/>
            <w:rPrChange w:id="774" w:author="John Zorich" w:date="2014-09-25T12:22:00Z">
              <w:rPr>
                <w:webHidden/>
              </w:rPr>
            </w:rPrChange>
          </w:rPr>
        </w:r>
      </w:ins>
      <w:r w:rsidRPr="005F6795">
        <w:rPr>
          <w:rFonts w:ascii="Times New Roman" w:hAnsi="Times New Roman"/>
          <w:webHidden/>
          <w:rPrChange w:id="775" w:author="John Zorich" w:date="2014-09-25T12:22:00Z">
            <w:rPr>
              <w:webHidden/>
            </w:rPr>
          </w:rPrChange>
        </w:rPr>
        <w:fldChar w:fldCharType="separate"/>
      </w:r>
      <w:ins w:id="776" w:author="John Zorich" w:date="2014-09-25T12:22:00Z">
        <w:r w:rsidRPr="005F6795">
          <w:rPr>
            <w:rFonts w:ascii="Times New Roman" w:hAnsi="Times New Roman"/>
            <w:webHidden/>
            <w:rPrChange w:id="777" w:author="John Zorich" w:date="2014-09-25T12:22:00Z">
              <w:rPr>
                <w:webHidden/>
              </w:rPr>
            </w:rPrChange>
          </w:rPr>
          <w:t>16</w:t>
        </w:r>
        <w:r w:rsidRPr="005F6795">
          <w:rPr>
            <w:rFonts w:ascii="Times New Roman" w:hAnsi="Times New Roman"/>
            <w:webHidden/>
            <w:rPrChange w:id="778" w:author="John Zorich" w:date="2014-09-25T12:22:00Z">
              <w:rPr>
                <w:webHidden/>
              </w:rPr>
            </w:rPrChange>
          </w:rPr>
          <w:fldChar w:fldCharType="end"/>
        </w:r>
        <w:r w:rsidRPr="005F6795">
          <w:rPr>
            <w:rStyle w:val="Hyperlink"/>
            <w:rFonts w:ascii="Times New Roman" w:hAnsi="Times New Roman"/>
            <w:rPrChange w:id="779" w:author="John Zorich" w:date="2014-09-25T12:22:00Z">
              <w:rPr>
                <w:rStyle w:val="Hyperlink"/>
              </w:rPr>
            </w:rPrChange>
          </w:rPr>
          <w:fldChar w:fldCharType="end"/>
        </w:r>
      </w:ins>
    </w:p>
    <w:p w14:paraId="7424FE0D" w14:textId="77777777" w:rsidR="005F6795" w:rsidRPr="005F6795" w:rsidRDefault="005F6795">
      <w:pPr>
        <w:pStyle w:val="TOC1"/>
        <w:rPr>
          <w:ins w:id="780" w:author="John Zorich" w:date="2014-09-25T12:22:00Z"/>
          <w:rFonts w:ascii="Times New Roman" w:eastAsiaTheme="minorEastAsia" w:hAnsi="Times New Roman"/>
          <w:b w:val="0"/>
          <w:szCs w:val="22"/>
          <w:rPrChange w:id="781" w:author="John Zorich" w:date="2014-09-25T12:22:00Z">
            <w:rPr>
              <w:ins w:id="782" w:author="John Zorich" w:date="2014-09-25T12:22:00Z"/>
              <w:rFonts w:asciiTheme="minorHAnsi" w:eastAsiaTheme="minorEastAsia" w:hAnsiTheme="minorHAnsi" w:cstheme="minorBidi"/>
              <w:b w:val="0"/>
              <w:szCs w:val="22"/>
            </w:rPr>
          </w:rPrChange>
        </w:rPr>
      </w:pPr>
      <w:ins w:id="783" w:author="John Zorich" w:date="2014-09-25T12:22:00Z">
        <w:r w:rsidRPr="005F6795">
          <w:rPr>
            <w:rStyle w:val="Hyperlink"/>
            <w:rFonts w:ascii="Times New Roman" w:hAnsi="Times New Roman"/>
            <w:rPrChange w:id="784" w:author="John Zorich" w:date="2014-09-25T12:22:00Z">
              <w:rPr>
                <w:rStyle w:val="Hyperlink"/>
              </w:rPr>
            </w:rPrChange>
          </w:rPr>
          <w:fldChar w:fldCharType="begin"/>
        </w:r>
        <w:r w:rsidRPr="005F6795">
          <w:rPr>
            <w:rStyle w:val="Hyperlink"/>
            <w:rFonts w:ascii="Times New Roman" w:hAnsi="Times New Roman"/>
            <w:rPrChange w:id="785" w:author="John Zorich" w:date="2014-09-25T12:22:00Z">
              <w:rPr>
                <w:rStyle w:val="Hyperlink"/>
              </w:rPr>
            </w:rPrChange>
          </w:rPr>
          <w:instrText xml:space="preserve"> </w:instrText>
        </w:r>
        <w:r w:rsidRPr="005F6795">
          <w:rPr>
            <w:rFonts w:ascii="Times New Roman" w:hAnsi="Times New Roman"/>
            <w:rPrChange w:id="786" w:author="John Zorich" w:date="2014-09-25T12:22:00Z">
              <w:rPr/>
            </w:rPrChange>
          </w:rPr>
          <w:instrText>HYPERLINK \l "_Toc399411123"</w:instrText>
        </w:r>
        <w:r w:rsidRPr="005F6795">
          <w:rPr>
            <w:rStyle w:val="Hyperlink"/>
            <w:rFonts w:ascii="Times New Roman" w:hAnsi="Times New Roman"/>
            <w:rPrChange w:id="787" w:author="John Zorich" w:date="2014-09-25T12:22:00Z">
              <w:rPr>
                <w:rStyle w:val="Hyperlink"/>
              </w:rPr>
            </w:rPrChange>
          </w:rPr>
          <w:instrText xml:space="preserve"> </w:instrText>
        </w:r>
        <w:r w:rsidRPr="005F6795">
          <w:rPr>
            <w:rStyle w:val="Hyperlink"/>
            <w:rFonts w:ascii="Times New Roman" w:hAnsi="Times New Roman"/>
            <w:rPrChange w:id="788" w:author="John Zorich" w:date="2014-09-25T12:22:00Z">
              <w:rPr>
                <w:rStyle w:val="Hyperlink"/>
              </w:rPr>
            </w:rPrChange>
          </w:rPr>
        </w:r>
        <w:r w:rsidRPr="005F6795">
          <w:rPr>
            <w:rStyle w:val="Hyperlink"/>
            <w:rFonts w:ascii="Times New Roman" w:hAnsi="Times New Roman"/>
            <w:rPrChange w:id="789" w:author="John Zorich" w:date="2014-09-25T12:22:00Z">
              <w:rPr>
                <w:rStyle w:val="Hyperlink"/>
              </w:rPr>
            </w:rPrChange>
          </w:rPr>
          <w:fldChar w:fldCharType="separate"/>
        </w:r>
        <w:r w:rsidRPr="005F6795">
          <w:rPr>
            <w:rStyle w:val="Hyperlink"/>
            <w:rFonts w:ascii="Times New Roman" w:hAnsi="Times New Roman"/>
            <w:rPrChange w:id="790" w:author="John Zorich" w:date="2014-09-25T12:22:00Z">
              <w:rPr>
                <w:rStyle w:val="Hyperlink"/>
              </w:rPr>
            </w:rPrChange>
          </w:rPr>
          <w:t>10.</w:t>
        </w:r>
        <w:r w:rsidRPr="005F6795">
          <w:rPr>
            <w:rFonts w:ascii="Times New Roman" w:eastAsiaTheme="minorEastAsia" w:hAnsi="Times New Roman"/>
            <w:b w:val="0"/>
            <w:szCs w:val="22"/>
            <w:rPrChange w:id="791" w:author="John Zorich" w:date="2014-09-25T12:22:00Z">
              <w:rPr>
                <w:rFonts w:asciiTheme="minorHAnsi" w:eastAsiaTheme="minorEastAsia" w:hAnsiTheme="minorHAnsi" w:cstheme="minorBidi"/>
                <w:b w:val="0"/>
                <w:szCs w:val="22"/>
              </w:rPr>
            </w:rPrChange>
          </w:rPr>
          <w:tab/>
        </w:r>
        <w:r w:rsidRPr="005F6795">
          <w:rPr>
            <w:rStyle w:val="Hyperlink"/>
            <w:rFonts w:ascii="Times New Roman" w:hAnsi="Times New Roman"/>
            <w:rPrChange w:id="792" w:author="John Zorich" w:date="2014-09-25T12:22:00Z">
              <w:rPr>
                <w:rStyle w:val="Hyperlink"/>
              </w:rPr>
            </w:rPrChange>
          </w:rPr>
          <w:t>List Templates</w:t>
        </w:r>
        <w:r w:rsidRPr="005F6795">
          <w:rPr>
            <w:rFonts w:ascii="Times New Roman" w:hAnsi="Times New Roman"/>
            <w:webHidden/>
            <w:rPrChange w:id="793" w:author="John Zorich" w:date="2014-09-25T12:22:00Z">
              <w:rPr>
                <w:webHidden/>
              </w:rPr>
            </w:rPrChange>
          </w:rPr>
          <w:tab/>
        </w:r>
        <w:r w:rsidRPr="005F6795">
          <w:rPr>
            <w:rFonts w:ascii="Times New Roman" w:hAnsi="Times New Roman"/>
            <w:webHidden/>
            <w:rPrChange w:id="794" w:author="John Zorich" w:date="2014-09-25T12:22:00Z">
              <w:rPr>
                <w:webHidden/>
              </w:rPr>
            </w:rPrChange>
          </w:rPr>
          <w:fldChar w:fldCharType="begin"/>
        </w:r>
        <w:r w:rsidRPr="005F6795">
          <w:rPr>
            <w:rFonts w:ascii="Times New Roman" w:hAnsi="Times New Roman"/>
            <w:webHidden/>
            <w:rPrChange w:id="795" w:author="John Zorich" w:date="2014-09-25T12:22:00Z">
              <w:rPr>
                <w:webHidden/>
              </w:rPr>
            </w:rPrChange>
          </w:rPr>
          <w:instrText xml:space="preserve"> PAGEREF _Toc399411123 \h </w:instrText>
        </w:r>
        <w:r w:rsidRPr="005F6795">
          <w:rPr>
            <w:rFonts w:ascii="Times New Roman" w:hAnsi="Times New Roman"/>
            <w:webHidden/>
            <w:rPrChange w:id="796" w:author="John Zorich" w:date="2014-09-25T12:22:00Z">
              <w:rPr>
                <w:webHidden/>
              </w:rPr>
            </w:rPrChange>
          </w:rPr>
        </w:r>
      </w:ins>
      <w:r w:rsidRPr="005F6795">
        <w:rPr>
          <w:rFonts w:ascii="Times New Roman" w:hAnsi="Times New Roman"/>
          <w:webHidden/>
          <w:rPrChange w:id="797" w:author="John Zorich" w:date="2014-09-25T12:22:00Z">
            <w:rPr>
              <w:webHidden/>
            </w:rPr>
          </w:rPrChange>
        </w:rPr>
        <w:fldChar w:fldCharType="separate"/>
      </w:r>
      <w:ins w:id="798" w:author="John Zorich" w:date="2014-09-25T12:22:00Z">
        <w:r w:rsidRPr="005F6795">
          <w:rPr>
            <w:rFonts w:ascii="Times New Roman" w:hAnsi="Times New Roman"/>
            <w:webHidden/>
            <w:rPrChange w:id="799" w:author="John Zorich" w:date="2014-09-25T12:22:00Z">
              <w:rPr>
                <w:webHidden/>
              </w:rPr>
            </w:rPrChange>
          </w:rPr>
          <w:t>17</w:t>
        </w:r>
        <w:r w:rsidRPr="005F6795">
          <w:rPr>
            <w:rFonts w:ascii="Times New Roman" w:hAnsi="Times New Roman"/>
            <w:webHidden/>
            <w:rPrChange w:id="800" w:author="John Zorich" w:date="2014-09-25T12:22:00Z">
              <w:rPr>
                <w:webHidden/>
              </w:rPr>
            </w:rPrChange>
          </w:rPr>
          <w:fldChar w:fldCharType="end"/>
        </w:r>
        <w:r w:rsidRPr="005F6795">
          <w:rPr>
            <w:rStyle w:val="Hyperlink"/>
            <w:rFonts w:ascii="Times New Roman" w:hAnsi="Times New Roman"/>
            <w:rPrChange w:id="801" w:author="John Zorich" w:date="2014-09-25T12:22:00Z">
              <w:rPr>
                <w:rStyle w:val="Hyperlink"/>
              </w:rPr>
            </w:rPrChange>
          </w:rPr>
          <w:fldChar w:fldCharType="end"/>
        </w:r>
      </w:ins>
    </w:p>
    <w:p w14:paraId="4A333F12" w14:textId="77777777" w:rsidR="005F6795" w:rsidRPr="005F6795" w:rsidRDefault="005F6795">
      <w:pPr>
        <w:pStyle w:val="TOC2"/>
        <w:rPr>
          <w:ins w:id="802" w:author="John Zorich" w:date="2014-09-25T12:22:00Z"/>
          <w:rFonts w:ascii="Times New Roman" w:eastAsiaTheme="minorEastAsia" w:hAnsi="Times New Roman"/>
          <w:sz w:val="22"/>
          <w:szCs w:val="22"/>
          <w:rPrChange w:id="803" w:author="John Zorich" w:date="2014-09-25T12:22:00Z">
            <w:rPr>
              <w:ins w:id="804" w:author="John Zorich" w:date="2014-09-25T12:22:00Z"/>
              <w:rFonts w:asciiTheme="minorHAnsi" w:eastAsiaTheme="minorEastAsia" w:hAnsiTheme="minorHAnsi" w:cstheme="minorBidi"/>
              <w:sz w:val="22"/>
              <w:szCs w:val="22"/>
            </w:rPr>
          </w:rPrChange>
        </w:rPr>
      </w:pPr>
      <w:ins w:id="805" w:author="John Zorich" w:date="2014-09-25T12:22:00Z">
        <w:r w:rsidRPr="005F6795">
          <w:rPr>
            <w:rStyle w:val="Hyperlink"/>
            <w:rFonts w:ascii="Times New Roman" w:hAnsi="Times New Roman"/>
            <w:rPrChange w:id="806" w:author="John Zorich" w:date="2014-09-25T12:22:00Z">
              <w:rPr>
                <w:rStyle w:val="Hyperlink"/>
              </w:rPr>
            </w:rPrChange>
          </w:rPr>
          <w:fldChar w:fldCharType="begin"/>
        </w:r>
        <w:r w:rsidRPr="005F6795">
          <w:rPr>
            <w:rStyle w:val="Hyperlink"/>
            <w:rFonts w:ascii="Times New Roman" w:hAnsi="Times New Roman"/>
            <w:rPrChange w:id="807" w:author="John Zorich" w:date="2014-09-25T12:22:00Z">
              <w:rPr>
                <w:rStyle w:val="Hyperlink"/>
              </w:rPr>
            </w:rPrChange>
          </w:rPr>
          <w:instrText xml:space="preserve"> </w:instrText>
        </w:r>
        <w:r w:rsidRPr="005F6795">
          <w:rPr>
            <w:rFonts w:ascii="Times New Roman" w:hAnsi="Times New Roman"/>
            <w:rPrChange w:id="808" w:author="John Zorich" w:date="2014-09-25T12:22:00Z">
              <w:rPr/>
            </w:rPrChange>
          </w:rPr>
          <w:instrText>HYPERLINK \l "_Toc399411124"</w:instrText>
        </w:r>
        <w:r w:rsidRPr="005F6795">
          <w:rPr>
            <w:rStyle w:val="Hyperlink"/>
            <w:rFonts w:ascii="Times New Roman" w:hAnsi="Times New Roman"/>
            <w:rPrChange w:id="809" w:author="John Zorich" w:date="2014-09-25T12:22:00Z">
              <w:rPr>
                <w:rStyle w:val="Hyperlink"/>
              </w:rPr>
            </w:rPrChange>
          </w:rPr>
          <w:instrText xml:space="preserve"> </w:instrText>
        </w:r>
        <w:r w:rsidRPr="005F6795">
          <w:rPr>
            <w:rStyle w:val="Hyperlink"/>
            <w:rFonts w:ascii="Times New Roman" w:hAnsi="Times New Roman"/>
            <w:rPrChange w:id="810" w:author="John Zorich" w:date="2014-09-25T12:22:00Z">
              <w:rPr>
                <w:rStyle w:val="Hyperlink"/>
              </w:rPr>
            </w:rPrChange>
          </w:rPr>
        </w:r>
        <w:r w:rsidRPr="005F6795">
          <w:rPr>
            <w:rStyle w:val="Hyperlink"/>
            <w:rFonts w:ascii="Times New Roman" w:hAnsi="Times New Roman"/>
            <w:rPrChange w:id="811" w:author="John Zorich" w:date="2014-09-25T12:22:00Z">
              <w:rPr>
                <w:rStyle w:val="Hyperlink"/>
              </w:rPr>
            </w:rPrChange>
          </w:rPr>
          <w:fldChar w:fldCharType="separate"/>
        </w:r>
        <w:r w:rsidRPr="005F6795">
          <w:rPr>
            <w:rStyle w:val="Hyperlink"/>
            <w:rFonts w:ascii="Times New Roman" w:hAnsi="Times New Roman"/>
            <w:rPrChange w:id="812" w:author="John Zorich" w:date="2014-09-25T12:22:00Z">
              <w:rPr>
                <w:rStyle w:val="Hyperlink"/>
              </w:rPr>
            </w:rPrChange>
          </w:rPr>
          <w:t>10.1.</w:t>
        </w:r>
        <w:r w:rsidRPr="005F6795">
          <w:rPr>
            <w:rFonts w:ascii="Times New Roman" w:eastAsiaTheme="minorEastAsia" w:hAnsi="Times New Roman"/>
            <w:sz w:val="22"/>
            <w:szCs w:val="22"/>
            <w:rPrChange w:id="813" w:author="John Zorich" w:date="2014-09-25T12:22:00Z">
              <w:rPr>
                <w:rFonts w:asciiTheme="minorHAnsi" w:eastAsiaTheme="minorEastAsia" w:hAnsiTheme="minorHAnsi" w:cstheme="minorBidi"/>
                <w:sz w:val="22"/>
                <w:szCs w:val="22"/>
              </w:rPr>
            </w:rPrChange>
          </w:rPr>
          <w:tab/>
        </w:r>
        <w:r w:rsidRPr="005F6795">
          <w:rPr>
            <w:rStyle w:val="Hyperlink"/>
            <w:rFonts w:ascii="Times New Roman" w:hAnsi="Times New Roman"/>
            <w:rPrChange w:id="814" w:author="John Zorich" w:date="2014-09-25T12:22:00Z">
              <w:rPr>
                <w:rStyle w:val="Hyperlink"/>
              </w:rPr>
            </w:rPrChange>
          </w:rPr>
          <w:t>Pharmacy Remote Prescription Manager List Templates</w:t>
        </w:r>
        <w:r w:rsidRPr="005F6795">
          <w:rPr>
            <w:rFonts w:ascii="Times New Roman" w:hAnsi="Times New Roman"/>
            <w:webHidden/>
            <w:rPrChange w:id="815" w:author="John Zorich" w:date="2014-09-25T12:22:00Z">
              <w:rPr>
                <w:webHidden/>
              </w:rPr>
            </w:rPrChange>
          </w:rPr>
          <w:tab/>
        </w:r>
        <w:r w:rsidRPr="005F6795">
          <w:rPr>
            <w:rFonts w:ascii="Times New Roman" w:hAnsi="Times New Roman"/>
            <w:webHidden/>
            <w:rPrChange w:id="816" w:author="John Zorich" w:date="2014-09-25T12:22:00Z">
              <w:rPr>
                <w:webHidden/>
              </w:rPr>
            </w:rPrChange>
          </w:rPr>
          <w:fldChar w:fldCharType="begin"/>
        </w:r>
        <w:r w:rsidRPr="005F6795">
          <w:rPr>
            <w:rFonts w:ascii="Times New Roman" w:hAnsi="Times New Roman"/>
            <w:webHidden/>
            <w:rPrChange w:id="817" w:author="John Zorich" w:date="2014-09-25T12:22:00Z">
              <w:rPr>
                <w:webHidden/>
              </w:rPr>
            </w:rPrChange>
          </w:rPr>
          <w:instrText xml:space="preserve"> PAGEREF _Toc399411124 \h </w:instrText>
        </w:r>
        <w:r w:rsidRPr="005F6795">
          <w:rPr>
            <w:rFonts w:ascii="Times New Roman" w:hAnsi="Times New Roman"/>
            <w:webHidden/>
            <w:rPrChange w:id="818" w:author="John Zorich" w:date="2014-09-25T12:22:00Z">
              <w:rPr>
                <w:webHidden/>
              </w:rPr>
            </w:rPrChange>
          </w:rPr>
        </w:r>
      </w:ins>
      <w:r w:rsidRPr="005F6795">
        <w:rPr>
          <w:rFonts w:ascii="Times New Roman" w:hAnsi="Times New Roman"/>
          <w:webHidden/>
          <w:rPrChange w:id="819" w:author="John Zorich" w:date="2014-09-25T12:22:00Z">
            <w:rPr>
              <w:webHidden/>
            </w:rPr>
          </w:rPrChange>
        </w:rPr>
        <w:fldChar w:fldCharType="separate"/>
      </w:r>
      <w:ins w:id="820" w:author="John Zorich" w:date="2014-09-25T12:22:00Z">
        <w:r w:rsidRPr="005F6795">
          <w:rPr>
            <w:rFonts w:ascii="Times New Roman" w:hAnsi="Times New Roman"/>
            <w:webHidden/>
            <w:rPrChange w:id="821" w:author="John Zorich" w:date="2014-09-25T12:22:00Z">
              <w:rPr>
                <w:webHidden/>
              </w:rPr>
            </w:rPrChange>
          </w:rPr>
          <w:t>17</w:t>
        </w:r>
        <w:r w:rsidRPr="005F6795">
          <w:rPr>
            <w:rFonts w:ascii="Times New Roman" w:hAnsi="Times New Roman"/>
            <w:webHidden/>
            <w:rPrChange w:id="822" w:author="John Zorich" w:date="2014-09-25T12:22:00Z">
              <w:rPr>
                <w:webHidden/>
              </w:rPr>
            </w:rPrChange>
          </w:rPr>
          <w:fldChar w:fldCharType="end"/>
        </w:r>
        <w:r w:rsidRPr="005F6795">
          <w:rPr>
            <w:rStyle w:val="Hyperlink"/>
            <w:rFonts w:ascii="Times New Roman" w:hAnsi="Times New Roman"/>
            <w:rPrChange w:id="823" w:author="John Zorich" w:date="2014-09-25T12:22:00Z">
              <w:rPr>
                <w:rStyle w:val="Hyperlink"/>
              </w:rPr>
            </w:rPrChange>
          </w:rPr>
          <w:fldChar w:fldCharType="end"/>
        </w:r>
      </w:ins>
    </w:p>
    <w:p w14:paraId="2B076EC8" w14:textId="77777777" w:rsidR="005F6795" w:rsidRPr="005F6795" w:rsidRDefault="005F6795">
      <w:pPr>
        <w:pStyle w:val="TOC1"/>
        <w:rPr>
          <w:ins w:id="824" w:author="John Zorich" w:date="2014-09-25T12:22:00Z"/>
          <w:rFonts w:ascii="Times New Roman" w:eastAsiaTheme="minorEastAsia" w:hAnsi="Times New Roman"/>
          <w:b w:val="0"/>
          <w:szCs w:val="22"/>
          <w:rPrChange w:id="825" w:author="John Zorich" w:date="2014-09-25T12:22:00Z">
            <w:rPr>
              <w:ins w:id="826" w:author="John Zorich" w:date="2014-09-25T12:22:00Z"/>
              <w:rFonts w:asciiTheme="minorHAnsi" w:eastAsiaTheme="minorEastAsia" w:hAnsiTheme="minorHAnsi" w:cstheme="minorBidi"/>
              <w:b w:val="0"/>
              <w:szCs w:val="22"/>
            </w:rPr>
          </w:rPrChange>
        </w:rPr>
      </w:pPr>
      <w:ins w:id="827" w:author="John Zorich" w:date="2014-09-25T12:22:00Z">
        <w:r w:rsidRPr="005F6795">
          <w:rPr>
            <w:rStyle w:val="Hyperlink"/>
            <w:rFonts w:ascii="Times New Roman" w:hAnsi="Times New Roman"/>
            <w:rPrChange w:id="828" w:author="John Zorich" w:date="2014-09-25T12:22:00Z">
              <w:rPr>
                <w:rStyle w:val="Hyperlink"/>
              </w:rPr>
            </w:rPrChange>
          </w:rPr>
          <w:fldChar w:fldCharType="begin"/>
        </w:r>
        <w:r w:rsidRPr="005F6795">
          <w:rPr>
            <w:rStyle w:val="Hyperlink"/>
            <w:rFonts w:ascii="Times New Roman" w:hAnsi="Times New Roman"/>
            <w:rPrChange w:id="829" w:author="John Zorich" w:date="2014-09-25T12:22:00Z">
              <w:rPr>
                <w:rStyle w:val="Hyperlink"/>
              </w:rPr>
            </w:rPrChange>
          </w:rPr>
          <w:instrText xml:space="preserve"> </w:instrText>
        </w:r>
        <w:r w:rsidRPr="005F6795">
          <w:rPr>
            <w:rFonts w:ascii="Times New Roman" w:hAnsi="Times New Roman"/>
            <w:rPrChange w:id="830" w:author="John Zorich" w:date="2014-09-25T12:22:00Z">
              <w:rPr/>
            </w:rPrChange>
          </w:rPr>
          <w:instrText>HYPERLINK \l "_Toc399411125"</w:instrText>
        </w:r>
        <w:r w:rsidRPr="005F6795">
          <w:rPr>
            <w:rStyle w:val="Hyperlink"/>
            <w:rFonts w:ascii="Times New Roman" w:hAnsi="Times New Roman"/>
            <w:rPrChange w:id="831" w:author="John Zorich" w:date="2014-09-25T12:22:00Z">
              <w:rPr>
                <w:rStyle w:val="Hyperlink"/>
              </w:rPr>
            </w:rPrChange>
          </w:rPr>
          <w:instrText xml:space="preserve"> </w:instrText>
        </w:r>
        <w:r w:rsidRPr="005F6795">
          <w:rPr>
            <w:rStyle w:val="Hyperlink"/>
            <w:rFonts w:ascii="Times New Roman" w:hAnsi="Times New Roman"/>
            <w:rPrChange w:id="832" w:author="John Zorich" w:date="2014-09-25T12:22:00Z">
              <w:rPr>
                <w:rStyle w:val="Hyperlink"/>
              </w:rPr>
            </w:rPrChange>
          </w:rPr>
        </w:r>
        <w:r w:rsidRPr="005F6795">
          <w:rPr>
            <w:rStyle w:val="Hyperlink"/>
            <w:rFonts w:ascii="Times New Roman" w:hAnsi="Times New Roman"/>
            <w:rPrChange w:id="833" w:author="John Zorich" w:date="2014-09-25T12:22:00Z">
              <w:rPr>
                <w:rStyle w:val="Hyperlink"/>
              </w:rPr>
            </w:rPrChange>
          </w:rPr>
          <w:fldChar w:fldCharType="separate"/>
        </w:r>
        <w:r w:rsidRPr="005F6795">
          <w:rPr>
            <w:rStyle w:val="Hyperlink"/>
            <w:rFonts w:ascii="Times New Roman" w:hAnsi="Times New Roman"/>
            <w:highlight w:val="yellow"/>
            <w:rPrChange w:id="834" w:author="John Zorich" w:date="2014-09-25T12:22:00Z">
              <w:rPr>
                <w:rStyle w:val="Hyperlink"/>
                <w:highlight w:val="yellow"/>
              </w:rPr>
            </w:rPrChange>
          </w:rPr>
          <w:t>11.</w:t>
        </w:r>
        <w:r w:rsidRPr="005F6795">
          <w:rPr>
            <w:rFonts w:ascii="Times New Roman" w:eastAsiaTheme="minorEastAsia" w:hAnsi="Times New Roman"/>
            <w:b w:val="0"/>
            <w:szCs w:val="22"/>
            <w:rPrChange w:id="835" w:author="John Zorich" w:date="2014-09-25T12:22:00Z">
              <w:rPr>
                <w:rFonts w:asciiTheme="minorHAnsi" w:eastAsiaTheme="minorEastAsia" w:hAnsiTheme="minorHAnsi" w:cstheme="minorBidi"/>
                <w:b w:val="0"/>
                <w:szCs w:val="22"/>
              </w:rPr>
            </w:rPrChange>
          </w:rPr>
          <w:tab/>
        </w:r>
        <w:r w:rsidRPr="005F6795">
          <w:rPr>
            <w:rStyle w:val="Hyperlink"/>
            <w:rFonts w:ascii="Times New Roman" w:hAnsi="Times New Roman"/>
            <w:highlight w:val="yellow"/>
            <w:rPrChange w:id="836" w:author="John Zorich" w:date="2014-09-25T12:22:00Z">
              <w:rPr>
                <w:rStyle w:val="Hyperlink"/>
                <w:highlight w:val="yellow"/>
              </w:rPr>
            </w:rPrChange>
          </w:rPr>
          <w:t>Index</w:t>
        </w:r>
        <w:r w:rsidRPr="005F6795">
          <w:rPr>
            <w:rFonts w:ascii="Times New Roman" w:hAnsi="Times New Roman"/>
            <w:webHidden/>
            <w:rPrChange w:id="837" w:author="John Zorich" w:date="2014-09-25T12:22:00Z">
              <w:rPr>
                <w:webHidden/>
              </w:rPr>
            </w:rPrChange>
          </w:rPr>
          <w:tab/>
        </w:r>
        <w:r w:rsidRPr="005F6795">
          <w:rPr>
            <w:rFonts w:ascii="Times New Roman" w:hAnsi="Times New Roman"/>
            <w:webHidden/>
            <w:rPrChange w:id="838" w:author="John Zorich" w:date="2014-09-25T12:22:00Z">
              <w:rPr>
                <w:webHidden/>
              </w:rPr>
            </w:rPrChange>
          </w:rPr>
          <w:fldChar w:fldCharType="begin"/>
        </w:r>
        <w:r w:rsidRPr="005F6795">
          <w:rPr>
            <w:rFonts w:ascii="Times New Roman" w:hAnsi="Times New Roman"/>
            <w:webHidden/>
            <w:rPrChange w:id="839" w:author="John Zorich" w:date="2014-09-25T12:22:00Z">
              <w:rPr>
                <w:webHidden/>
              </w:rPr>
            </w:rPrChange>
          </w:rPr>
          <w:instrText xml:space="preserve"> PAGEREF _Toc399411125 \h </w:instrText>
        </w:r>
        <w:r w:rsidRPr="005F6795">
          <w:rPr>
            <w:rFonts w:ascii="Times New Roman" w:hAnsi="Times New Roman"/>
            <w:webHidden/>
            <w:rPrChange w:id="840" w:author="John Zorich" w:date="2014-09-25T12:22:00Z">
              <w:rPr>
                <w:webHidden/>
              </w:rPr>
            </w:rPrChange>
          </w:rPr>
        </w:r>
      </w:ins>
      <w:r w:rsidRPr="005F6795">
        <w:rPr>
          <w:rFonts w:ascii="Times New Roman" w:hAnsi="Times New Roman"/>
          <w:webHidden/>
          <w:rPrChange w:id="841" w:author="John Zorich" w:date="2014-09-25T12:22:00Z">
            <w:rPr>
              <w:webHidden/>
            </w:rPr>
          </w:rPrChange>
        </w:rPr>
        <w:fldChar w:fldCharType="separate"/>
      </w:r>
      <w:ins w:id="842" w:author="John Zorich" w:date="2014-09-25T12:22:00Z">
        <w:r w:rsidRPr="005F6795">
          <w:rPr>
            <w:rFonts w:ascii="Times New Roman" w:hAnsi="Times New Roman"/>
            <w:webHidden/>
            <w:rPrChange w:id="843" w:author="John Zorich" w:date="2014-09-25T12:22:00Z">
              <w:rPr>
                <w:webHidden/>
              </w:rPr>
            </w:rPrChange>
          </w:rPr>
          <w:t>18</w:t>
        </w:r>
        <w:r w:rsidRPr="005F6795">
          <w:rPr>
            <w:rFonts w:ascii="Times New Roman" w:hAnsi="Times New Roman"/>
            <w:webHidden/>
            <w:rPrChange w:id="844" w:author="John Zorich" w:date="2014-09-25T12:22:00Z">
              <w:rPr>
                <w:webHidden/>
              </w:rPr>
            </w:rPrChange>
          </w:rPr>
          <w:fldChar w:fldCharType="end"/>
        </w:r>
        <w:r w:rsidRPr="005F6795">
          <w:rPr>
            <w:rStyle w:val="Hyperlink"/>
            <w:rFonts w:ascii="Times New Roman" w:hAnsi="Times New Roman"/>
            <w:rPrChange w:id="845" w:author="John Zorich" w:date="2014-09-25T12:22:00Z">
              <w:rPr>
                <w:rStyle w:val="Hyperlink"/>
              </w:rPr>
            </w:rPrChange>
          </w:rPr>
          <w:fldChar w:fldCharType="end"/>
        </w:r>
      </w:ins>
    </w:p>
    <w:p w14:paraId="506C8B42" w14:textId="77777777" w:rsidR="00D04F8F" w:rsidRPr="005F6795" w:rsidDel="005F6795" w:rsidRDefault="00D04F8F">
      <w:pPr>
        <w:pStyle w:val="TOC1"/>
        <w:rPr>
          <w:del w:id="846" w:author="John Zorich" w:date="2014-09-25T12:22:00Z"/>
          <w:rFonts w:ascii="Times New Roman" w:eastAsiaTheme="minorEastAsia" w:hAnsi="Times New Roman"/>
          <w:b w:val="0"/>
          <w:szCs w:val="22"/>
          <w:rPrChange w:id="847" w:author="John Zorich" w:date="2014-09-25T12:22:00Z">
            <w:rPr>
              <w:del w:id="848" w:author="John Zorich" w:date="2014-09-25T12:22:00Z"/>
              <w:rFonts w:ascii="Times New Roman" w:eastAsiaTheme="minorEastAsia" w:hAnsi="Times New Roman"/>
              <w:b w:val="0"/>
              <w:szCs w:val="22"/>
            </w:rPr>
          </w:rPrChange>
        </w:rPr>
      </w:pPr>
      <w:del w:id="849" w:author="John Zorich" w:date="2014-09-25T12:22:00Z">
        <w:r w:rsidRPr="005F6795" w:rsidDel="005F6795">
          <w:rPr>
            <w:rFonts w:ascii="Times New Roman" w:hAnsi="Times New Roman"/>
            <w:rPrChange w:id="850" w:author="John Zorich" w:date="2014-09-25T12:22:00Z">
              <w:rPr>
                <w:rStyle w:val="Hyperlink"/>
                <w:rFonts w:ascii="Times New Roman" w:hAnsi="Times New Roman"/>
              </w:rPr>
            </w:rPrChange>
          </w:rPr>
          <w:delText>1.</w:delText>
        </w:r>
        <w:r w:rsidRPr="005F6795" w:rsidDel="005F6795">
          <w:rPr>
            <w:rFonts w:ascii="Times New Roman" w:eastAsiaTheme="minorEastAsia" w:hAnsi="Times New Roman"/>
            <w:b w:val="0"/>
            <w:szCs w:val="22"/>
            <w:rPrChange w:id="851" w:author="John Zorich" w:date="2014-09-25T12:22:00Z">
              <w:rPr>
                <w:rFonts w:ascii="Times New Roman" w:eastAsiaTheme="minorEastAsia" w:hAnsi="Times New Roman"/>
                <w:b w:val="0"/>
                <w:szCs w:val="22"/>
              </w:rPr>
            </w:rPrChange>
          </w:rPr>
          <w:tab/>
        </w:r>
        <w:r w:rsidRPr="005F6795" w:rsidDel="005F6795">
          <w:rPr>
            <w:rFonts w:ascii="Times New Roman" w:hAnsi="Times New Roman"/>
            <w:rPrChange w:id="852" w:author="John Zorich" w:date="2014-09-25T12:22:00Z">
              <w:rPr>
                <w:rStyle w:val="Hyperlink"/>
                <w:rFonts w:ascii="Times New Roman" w:hAnsi="Times New Roman"/>
              </w:rPr>
            </w:rPrChange>
          </w:rPr>
          <w:delText>Emergency Department Integration Software</w:delText>
        </w:r>
        <w:r w:rsidRPr="005F6795" w:rsidDel="005F6795">
          <w:rPr>
            <w:rFonts w:ascii="Times New Roman" w:hAnsi="Times New Roman"/>
            <w:webHidden/>
            <w:rPrChange w:id="853" w:author="John Zorich" w:date="2014-09-25T12:22:00Z">
              <w:rPr>
                <w:rFonts w:ascii="Times New Roman" w:hAnsi="Times New Roman"/>
                <w:webHidden/>
              </w:rPr>
            </w:rPrChange>
          </w:rPr>
          <w:tab/>
          <w:delText>4</w:delText>
        </w:r>
      </w:del>
    </w:p>
    <w:p w14:paraId="6F273BD7" w14:textId="77777777" w:rsidR="00D04F8F" w:rsidRPr="005F6795" w:rsidDel="005F6795" w:rsidRDefault="00D04F8F">
      <w:pPr>
        <w:pStyle w:val="TOC2"/>
        <w:rPr>
          <w:del w:id="854" w:author="John Zorich" w:date="2014-09-25T12:22:00Z"/>
          <w:rFonts w:ascii="Times New Roman" w:eastAsiaTheme="minorEastAsia" w:hAnsi="Times New Roman"/>
          <w:sz w:val="22"/>
          <w:szCs w:val="22"/>
          <w:rPrChange w:id="855" w:author="John Zorich" w:date="2014-09-25T12:22:00Z">
            <w:rPr>
              <w:del w:id="856" w:author="John Zorich" w:date="2014-09-25T12:22:00Z"/>
              <w:rFonts w:ascii="Times New Roman" w:eastAsiaTheme="minorEastAsia" w:hAnsi="Times New Roman"/>
              <w:sz w:val="22"/>
              <w:szCs w:val="22"/>
            </w:rPr>
          </w:rPrChange>
        </w:rPr>
      </w:pPr>
      <w:del w:id="857" w:author="John Zorich" w:date="2014-09-25T12:22:00Z">
        <w:r w:rsidRPr="005F6795" w:rsidDel="005F6795">
          <w:rPr>
            <w:rFonts w:ascii="Times New Roman" w:hAnsi="Times New Roman"/>
            <w:rPrChange w:id="858" w:author="John Zorich" w:date="2014-09-25T12:22:00Z">
              <w:rPr>
                <w:rStyle w:val="Hyperlink"/>
                <w:rFonts w:ascii="Times New Roman" w:hAnsi="Times New Roman"/>
              </w:rPr>
            </w:rPrChange>
          </w:rPr>
          <w:delText>1.1.</w:delText>
        </w:r>
        <w:r w:rsidRPr="005F6795" w:rsidDel="005F6795">
          <w:rPr>
            <w:rFonts w:ascii="Times New Roman" w:eastAsiaTheme="minorEastAsia" w:hAnsi="Times New Roman"/>
            <w:sz w:val="22"/>
            <w:szCs w:val="22"/>
            <w:rPrChange w:id="859" w:author="John Zorich" w:date="2014-09-25T12:22:00Z">
              <w:rPr>
                <w:rFonts w:ascii="Times New Roman" w:eastAsiaTheme="minorEastAsia" w:hAnsi="Times New Roman"/>
                <w:sz w:val="22"/>
                <w:szCs w:val="22"/>
              </w:rPr>
            </w:rPrChange>
          </w:rPr>
          <w:tab/>
        </w:r>
        <w:r w:rsidRPr="005F6795" w:rsidDel="005F6795">
          <w:rPr>
            <w:rFonts w:ascii="Times New Roman" w:hAnsi="Times New Roman"/>
            <w:rPrChange w:id="860" w:author="John Zorich" w:date="2014-09-25T12:22:00Z">
              <w:rPr>
                <w:rStyle w:val="Hyperlink"/>
                <w:rFonts w:ascii="Times New Roman" w:hAnsi="Times New Roman"/>
              </w:rPr>
            </w:rPrChange>
          </w:rPr>
          <w:delText>Introduction</w:delText>
        </w:r>
        <w:r w:rsidRPr="005F6795" w:rsidDel="005F6795">
          <w:rPr>
            <w:rFonts w:ascii="Times New Roman" w:hAnsi="Times New Roman"/>
            <w:webHidden/>
            <w:rPrChange w:id="861" w:author="John Zorich" w:date="2014-09-25T12:22:00Z">
              <w:rPr>
                <w:rFonts w:ascii="Times New Roman" w:hAnsi="Times New Roman"/>
                <w:webHidden/>
              </w:rPr>
            </w:rPrChange>
          </w:rPr>
          <w:tab/>
          <w:delText>4</w:delText>
        </w:r>
      </w:del>
    </w:p>
    <w:p w14:paraId="4F2F9CBE" w14:textId="77777777" w:rsidR="00D04F8F" w:rsidRPr="005F6795" w:rsidDel="005F6795" w:rsidRDefault="00D04F8F">
      <w:pPr>
        <w:pStyle w:val="TOC2"/>
        <w:rPr>
          <w:del w:id="862" w:author="John Zorich" w:date="2014-09-25T12:22:00Z"/>
          <w:rFonts w:ascii="Times New Roman" w:eastAsiaTheme="minorEastAsia" w:hAnsi="Times New Roman"/>
          <w:sz w:val="22"/>
          <w:szCs w:val="22"/>
          <w:rPrChange w:id="863" w:author="John Zorich" w:date="2014-09-25T12:22:00Z">
            <w:rPr>
              <w:del w:id="864" w:author="John Zorich" w:date="2014-09-25T12:22:00Z"/>
              <w:rFonts w:ascii="Times New Roman" w:eastAsiaTheme="minorEastAsia" w:hAnsi="Times New Roman"/>
              <w:sz w:val="22"/>
              <w:szCs w:val="22"/>
            </w:rPr>
          </w:rPrChange>
        </w:rPr>
      </w:pPr>
      <w:del w:id="865" w:author="John Zorich" w:date="2014-09-25T12:22:00Z">
        <w:r w:rsidRPr="005F6795" w:rsidDel="005F6795">
          <w:rPr>
            <w:rFonts w:ascii="Times New Roman" w:hAnsi="Times New Roman"/>
            <w:rPrChange w:id="866" w:author="John Zorich" w:date="2014-09-25T12:22:00Z">
              <w:rPr>
                <w:rStyle w:val="Hyperlink"/>
                <w:rFonts w:ascii="Times New Roman" w:hAnsi="Times New Roman"/>
              </w:rPr>
            </w:rPrChange>
          </w:rPr>
          <w:delText>1.2.</w:delText>
        </w:r>
        <w:r w:rsidRPr="005F6795" w:rsidDel="005F6795">
          <w:rPr>
            <w:rFonts w:ascii="Times New Roman" w:eastAsiaTheme="minorEastAsia" w:hAnsi="Times New Roman"/>
            <w:sz w:val="22"/>
            <w:szCs w:val="22"/>
            <w:rPrChange w:id="867" w:author="John Zorich" w:date="2014-09-25T12:22:00Z">
              <w:rPr>
                <w:rFonts w:ascii="Times New Roman" w:eastAsiaTheme="minorEastAsia" w:hAnsi="Times New Roman"/>
                <w:sz w:val="22"/>
                <w:szCs w:val="22"/>
              </w:rPr>
            </w:rPrChange>
          </w:rPr>
          <w:tab/>
        </w:r>
        <w:r w:rsidRPr="005F6795" w:rsidDel="005F6795">
          <w:rPr>
            <w:rFonts w:ascii="Times New Roman" w:hAnsi="Times New Roman"/>
            <w:rPrChange w:id="868" w:author="John Zorich" w:date="2014-09-25T12:22:00Z">
              <w:rPr>
                <w:rStyle w:val="Hyperlink"/>
                <w:rFonts w:ascii="Times New Roman" w:hAnsi="Times New Roman"/>
              </w:rPr>
            </w:rPrChange>
          </w:rPr>
          <w:delText>About this Guide</w:delText>
        </w:r>
        <w:r w:rsidRPr="005F6795" w:rsidDel="005F6795">
          <w:rPr>
            <w:rFonts w:ascii="Times New Roman" w:hAnsi="Times New Roman"/>
            <w:webHidden/>
            <w:rPrChange w:id="869" w:author="John Zorich" w:date="2014-09-25T12:22:00Z">
              <w:rPr>
                <w:rFonts w:ascii="Times New Roman" w:hAnsi="Times New Roman"/>
                <w:webHidden/>
              </w:rPr>
            </w:rPrChange>
          </w:rPr>
          <w:tab/>
          <w:delText>4</w:delText>
        </w:r>
      </w:del>
    </w:p>
    <w:p w14:paraId="709D05C1" w14:textId="77777777" w:rsidR="00D04F8F" w:rsidRPr="005F6795" w:rsidDel="005F6795" w:rsidRDefault="00D04F8F">
      <w:pPr>
        <w:pStyle w:val="TOC2"/>
        <w:rPr>
          <w:del w:id="870" w:author="John Zorich" w:date="2014-09-25T12:22:00Z"/>
          <w:rFonts w:ascii="Times New Roman" w:eastAsiaTheme="minorEastAsia" w:hAnsi="Times New Roman"/>
          <w:sz w:val="22"/>
          <w:szCs w:val="22"/>
          <w:rPrChange w:id="871" w:author="John Zorich" w:date="2014-09-25T12:22:00Z">
            <w:rPr>
              <w:del w:id="872" w:author="John Zorich" w:date="2014-09-25T12:22:00Z"/>
              <w:rFonts w:ascii="Times New Roman" w:eastAsiaTheme="minorEastAsia" w:hAnsi="Times New Roman"/>
              <w:sz w:val="22"/>
              <w:szCs w:val="22"/>
            </w:rPr>
          </w:rPrChange>
        </w:rPr>
      </w:pPr>
      <w:del w:id="873" w:author="John Zorich" w:date="2014-09-25T12:22:00Z">
        <w:r w:rsidRPr="005F6795" w:rsidDel="005F6795">
          <w:rPr>
            <w:rFonts w:ascii="Times New Roman" w:hAnsi="Times New Roman"/>
            <w:rPrChange w:id="874" w:author="John Zorich" w:date="2014-09-25T12:22:00Z">
              <w:rPr>
                <w:rStyle w:val="Hyperlink"/>
                <w:rFonts w:ascii="Times New Roman" w:hAnsi="Times New Roman"/>
              </w:rPr>
            </w:rPrChange>
          </w:rPr>
          <w:delText>1.3.</w:delText>
        </w:r>
        <w:r w:rsidRPr="005F6795" w:rsidDel="005F6795">
          <w:rPr>
            <w:rFonts w:ascii="Times New Roman" w:eastAsiaTheme="minorEastAsia" w:hAnsi="Times New Roman"/>
            <w:sz w:val="22"/>
            <w:szCs w:val="22"/>
            <w:rPrChange w:id="875" w:author="John Zorich" w:date="2014-09-25T12:22:00Z">
              <w:rPr>
                <w:rFonts w:ascii="Times New Roman" w:eastAsiaTheme="minorEastAsia" w:hAnsi="Times New Roman"/>
                <w:sz w:val="22"/>
                <w:szCs w:val="22"/>
              </w:rPr>
            </w:rPrChange>
          </w:rPr>
          <w:tab/>
        </w:r>
        <w:r w:rsidRPr="005F6795" w:rsidDel="005F6795">
          <w:rPr>
            <w:rFonts w:ascii="Times New Roman" w:hAnsi="Times New Roman"/>
            <w:rPrChange w:id="876" w:author="John Zorich" w:date="2014-09-25T12:22:00Z">
              <w:rPr>
                <w:rStyle w:val="Hyperlink"/>
                <w:rFonts w:ascii="Times New Roman" w:hAnsi="Times New Roman"/>
              </w:rPr>
            </w:rPrChange>
          </w:rPr>
          <w:delText>Section 508 of the Rehabilitation Act of 1973</w:delText>
        </w:r>
        <w:r w:rsidRPr="005F6795" w:rsidDel="005F6795">
          <w:rPr>
            <w:rFonts w:ascii="Times New Roman" w:hAnsi="Times New Roman"/>
            <w:webHidden/>
            <w:rPrChange w:id="877" w:author="John Zorich" w:date="2014-09-25T12:22:00Z">
              <w:rPr>
                <w:rFonts w:ascii="Times New Roman" w:hAnsi="Times New Roman"/>
                <w:webHidden/>
              </w:rPr>
            </w:rPrChange>
          </w:rPr>
          <w:tab/>
          <w:delText>4</w:delText>
        </w:r>
      </w:del>
    </w:p>
    <w:p w14:paraId="52F2AA0F" w14:textId="77777777" w:rsidR="00D04F8F" w:rsidRPr="005F6795" w:rsidDel="005F6795" w:rsidRDefault="00D04F8F">
      <w:pPr>
        <w:pStyle w:val="TOC2"/>
        <w:rPr>
          <w:del w:id="878" w:author="John Zorich" w:date="2014-09-25T12:22:00Z"/>
          <w:rFonts w:ascii="Times New Roman" w:eastAsiaTheme="minorEastAsia" w:hAnsi="Times New Roman"/>
          <w:sz w:val="22"/>
          <w:szCs w:val="22"/>
          <w:rPrChange w:id="879" w:author="John Zorich" w:date="2014-09-25T12:22:00Z">
            <w:rPr>
              <w:del w:id="880" w:author="John Zorich" w:date="2014-09-25T12:22:00Z"/>
              <w:rFonts w:ascii="Times New Roman" w:eastAsiaTheme="minorEastAsia" w:hAnsi="Times New Roman"/>
              <w:sz w:val="22"/>
              <w:szCs w:val="22"/>
            </w:rPr>
          </w:rPrChange>
        </w:rPr>
      </w:pPr>
      <w:del w:id="881" w:author="John Zorich" w:date="2014-09-25T12:22:00Z">
        <w:r w:rsidRPr="005F6795" w:rsidDel="005F6795">
          <w:rPr>
            <w:rFonts w:ascii="Times New Roman" w:hAnsi="Times New Roman"/>
            <w:rPrChange w:id="882" w:author="John Zorich" w:date="2014-09-25T12:22:00Z">
              <w:rPr>
                <w:rStyle w:val="Hyperlink"/>
                <w:rFonts w:ascii="Times New Roman" w:hAnsi="Times New Roman"/>
              </w:rPr>
            </w:rPrChange>
          </w:rPr>
          <w:delText>1.4.</w:delText>
        </w:r>
        <w:r w:rsidRPr="005F6795" w:rsidDel="005F6795">
          <w:rPr>
            <w:rFonts w:ascii="Times New Roman" w:eastAsiaTheme="minorEastAsia" w:hAnsi="Times New Roman"/>
            <w:sz w:val="22"/>
            <w:szCs w:val="22"/>
            <w:rPrChange w:id="883" w:author="John Zorich" w:date="2014-09-25T12:22:00Z">
              <w:rPr>
                <w:rFonts w:ascii="Times New Roman" w:eastAsiaTheme="minorEastAsia" w:hAnsi="Times New Roman"/>
                <w:sz w:val="22"/>
                <w:szCs w:val="22"/>
              </w:rPr>
            </w:rPrChange>
          </w:rPr>
          <w:tab/>
        </w:r>
        <w:r w:rsidRPr="005F6795" w:rsidDel="005F6795">
          <w:rPr>
            <w:rFonts w:ascii="Times New Roman" w:hAnsi="Times New Roman"/>
            <w:rPrChange w:id="884" w:author="John Zorich" w:date="2014-09-25T12:22:00Z">
              <w:rPr>
                <w:rStyle w:val="Hyperlink"/>
                <w:rFonts w:ascii="Times New Roman" w:hAnsi="Times New Roman"/>
              </w:rPr>
            </w:rPrChange>
          </w:rPr>
          <w:delText>Related Documents</w:delText>
        </w:r>
        <w:r w:rsidRPr="005F6795" w:rsidDel="005F6795">
          <w:rPr>
            <w:rFonts w:ascii="Times New Roman" w:hAnsi="Times New Roman"/>
            <w:webHidden/>
            <w:rPrChange w:id="885" w:author="John Zorich" w:date="2014-09-25T12:22:00Z">
              <w:rPr>
                <w:rFonts w:ascii="Times New Roman" w:hAnsi="Times New Roman"/>
                <w:webHidden/>
              </w:rPr>
            </w:rPrChange>
          </w:rPr>
          <w:tab/>
          <w:delText>4</w:delText>
        </w:r>
      </w:del>
    </w:p>
    <w:p w14:paraId="4272DF7C" w14:textId="77777777" w:rsidR="00D04F8F" w:rsidRPr="005F6795" w:rsidDel="005F6795" w:rsidRDefault="00D04F8F">
      <w:pPr>
        <w:pStyle w:val="TOC2"/>
        <w:rPr>
          <w:del w:id="886" w:author="John Zorich" w:date="2014-09-25T12:22:00Z"/>
          <w:rFonts w:ascii="Times New Roman" w:eastAsiaTheme="minorEastAsia" w:hAnsi="Times New Roman"/>
          <w:sz w:val="22"/>
          <w:szCs w:val="22"/>
          <w:rPrChange w:id="887" w:author="John Zorich" w:date="2014-09-25T12:22:00Z">
            <w:rPr>
              <w:del w:id="888" w:author="John Zorich" w:date="2014-09-25T12:22:00Z"/>
              <w:rFonts w:ascii="Times New Roman" w:eastAsiaTheme="minorEastAsia" w:hAnsi="Times New Roman"/>
              <w:sz w:val="22"/>
              <w:szCs w:val="22"/>
            </w:rPr>
          </w:rPrChange>
        </w:rPr>
      </w:pPr>
      <w:del w:id="889" w:author="John Zorich" w:date="2014-09-25T12:22:00Z">
        <w:r w:rsidRPr="005F6795" w:rsidDel="005F6795">
          <w:rPr>
            <w:rFonts w:ascii="Times New Roman" w:hAnsi="Times New Roman"/>
            <w:rPrChange w:id="890" w:author="John Zorich" w:date="2014-09-25T12:22:00Z">
              <w:rPr>
                <w:rStyle w:val="Hyperlink"/>
                <w:rFonts w:ascii="Times New Roman" w:hAnsi="Times New Roman"/>
              </w:rPr>
            </w:rPrChange>
          </w:rPr>
          <w:delText>1.5.</w:delText>
        </w:r>
        <w:r w:rsidRPr="005F6795" w:rsidDel="005F6795">
          <w:rPr>
            <w:rFonts w:ascii="Times New Roman" w:eastAsiaTheme="minorEastAsia" w:hAnsi="Times New Roman"/>
            <w:sz w:val="22"/>
            <w:szCs w:val="22"/>
            <w:rPrChange w:id="891" w:author="John Zorich" w:date="2014-09-25T12:22:00Z">
              <w:rPr>
                <w:rFonts w:ascii="Times New Roman" w:eastAsiaTheme="minorEastAsia" w:hAnsi="Times New Roman"/>
                <w:sz w:val="22"/>
                <w:szCs w:val="22"/>
              </w:rPr>
            </w:rPrChange>
          </w:rPr>
          <w:tab/>
        </w:r>
        <w:r w:rsidRPr="005F6795" w:rsidDel="005F6795">
          <w:rPr>
            <w:rFonts w:ascii="Times New Roman" w:hAnsi="Times New Roman"/>
            <w:rPrChange w:id="892" w:author="John Zorich" w:date="2014-09-25T12:22:00Z">
              <w:rPr>
                <w:rStyle w:val="Hyperlink"/>
                <w:rFonts w:ascii="Times New Roman" w:hAnsi="Times New Roman"/>
              </w:rPr>
            </w:rPrChange>
          </w:rPr>
          <w:delText>Document Conventions</w:delText>
        </w:r>
        <w:r w:rsidRPr="005F6795" w:rsidDel="005F6795">
          <w:rPr>
            <w:rFonts w:ascii="Times New Roman" w:hAnsi="Times New Roman"/>
            <w:webHidden/>
            <w:rPrChange w:id="893" w:author="John Zorich" w:date="2014-09-25T12:22:00Z">
              <w:rPr>
                <w:rFonts w:ascii="Times New Roman" w:hAnsi="Times New Roman"/>
                <w:webHidden/>
              </w:rPr>
            </w:rPrChange>
          </w:rPr>
          <w:tab/>
          <w:delText>4</w:delText>
        </w:r>
      </w:del>
    </w:p>
    <w:p w14:paraId="4BF47050" w14:textId="77777777" w:rsidR="00D04F8F" w:rsidRPr="005F6795" w:rsidDel="005F6795" w:rsidRDefault="00D04F8F">
      <w:pPr>
        <w:pStyle w:val="TOC1"/>
        <w:rPr>
          <w:del w:id="894" w:author="John Zorich" w:date="2014-09-25T12:22:00Z"/>
          <w:rFonts w:ascii="Times New Roman" w:eastAsiaTheme="minorEastAsia" w:hAnsi="Times New Roman"/>
          <w:b w:val="0"/>
          <w:szCs w:val="22"/>
          <w:rPrChange w:id="895" w:author="John Zorich" w:date="2014-09-25T12:22:00Z">
            <w:rPr>
              <w:del w:id="896" w:author="John Zorich" w:date="2014-09-25T12:22:00Z"/>
              <w:rFonts w:ascii="Times New Roman" w:eastAsiaTheme="minorEastAsia" w:hAnsi="Times New Roman"/>
              <w:b w:val="0"/>
              <w:szCs w:val="22"/>
            </w:rPr>
          </w:rPrChange>
        </w:rPr>
      </w:pPr>
      <w:del w:id="897" w:author="John Zorich" w:date="2014-09-25T12:22:00Z">
        <w:r w:rsidRPr="005F6795" w:rsidDel="005F6795">
          <w:rPr>
            <w:rFonts w:ascii="Times New Roman" w:hAnsi="Times New Roman"/>
            <w:rPrChange w:id="898" w:author="John Zorich" w:date="2014-09-25T12:22:00Z">
              <w:rPr>
                <w:rStyle w:val="Hyperlink"/>
                <w:rFonts w:ascii="Times New Roman" w:hAnsi="Times New Roman"/>
              </w:rPr>
            </w:rPrChange>
          </w:rPr>
          <w:delText>2.</w:delText>
        </w:r>
        <w:r w:rsidRPr="005F6795" w:rsidDel="005F6795">
          <w:rPr>
            <w:rFonts w:ascii="Times New Roman" w:eastAsiaTheme="minorEastAsia" w:hAnsi="Times New Roman"/>
            <w:b w:val="0"/>
            <w:szCs w:val="22"/>
            <w:rPrChange w:id="899" w:author="John Zorich" w:date="2014-09-25T12:22:00Z">
              <w:rPr>
                <w:rFonts w:ascii="Times New Roman" w:eastAsiaTheme="minorEastAsia" w:hAnsi="Times New Roman"/>
                <w:b w:val="0"/>
                <w:szCs w:val="22"/>
              </w:rPr>
            </w:rPrChange>
          </w:rPr>
          <w:tab/>
        </w:r>
        <w:r w:rsidRPr="005F6795" w:rsidDel="005F6795">
          <w:rPr>
            <w:rFonts w:ascii="Times New Roman" w:hAnsi="Times New Roman"/>
            <w:rPrChange w:id="900" w:author="John Zorich" w:date="2014-09-25T12:22:00Z">
              <w:rPr>
                <w:rStyle w:val="Hyperlink"/>
                <w:rFonts w:ascii="Times New Roman" w:hAnsi="Times New Roman"/>
              </w:rPr>
            </w:rPrChange>
          </w:rPr>
          <w:delText>General Information</w:delText>
        </w:r>
        <w:r w:rsidRPr="005F6795" w:rsidDel="005F6795">
          <w:rPr>
            <w:rFonts w:ascii="Times New Roman" w:hAnsi="Times New Roman"/>
            <w:webHidden/>
            <w:rPrChange w:id="901" w:author="John Zorich" w:date="2014-09-25T12:22:00Z">
              <w:rPr>
                <w:rFonts w:ascii="Times New Roman" w:hAnsi="Times New Roman"/>
                <w:webHidden/>
              </w:rPr>
            </w:rPrChange>
          </w:rPr>
          <w:tab/>
          <w:delText>5</w:delText>
        </w:r>
      </w:del>
    </w:p>
    <w:p w14:paraId="7B8585D9" w14:textId="77777777" w:rsidR="00D04F8F" w:rsidRPr="005F6795" w:rsidDel="005F6795" w:rsidRDefault="00D04F8F">
      <w:pPr>
        <w:pStyle w:val="TOC2"/>
        <w:rPr>
          <w:del w:id="902" w:author="John Zorich" w:date="2014-09-25T12:22:00Z"/>
          <w:rFonts w:ascii="Times New Roman" w:eastAsiaTheme="minorEastAsia" w:hAnsi="Times New Roman"/>
          <w:sz w:val="22"/>
          <w:szCs w:val="22"/>
          <w:rPrChange w:id="903" w:author="John Zorich" w:date="2014-09-25T12:22:00Z">
            <w:rPr>
              <w:del w:id="904" w:author="John Zorich" w:date="2014-09-25T12:22:00Z"/>
              <w:rFonts w:ascii="Times New Roman" w:eastAsiaTheme="minorEastAsia" w:hAnsi="Times New Roman"/>
              <w:sz w:val="22"/>
              <w:szCs w:val="22"/>
            </w:rPr>
          </w:rPrChange>
        </w:rPr>
      </w:pPr>
      <w:del w:id="905" w:author="John Zorich" w:date="2014-09-25T12:22:00Z">
        <w:r w:rsidRPr="005F6795" w:rsidDel="005F6795">
          <w:rPr>
            <w:rFonts w:ascii="Times New Roman" w:hAnsi="Times New Roman"/>
            <w:rPrChange w:id="906" w:author="John Zorich" w:date="2014-09-25T12:22:00Z">
              <w:rPr>
                <w:rStyle w:val="Hyperlink"/>
                <w:rFonts w:ascii="Times New Roman" w:hAnsi="Times New Roman"/>
              </w:rPr>
            </w:rPrChange>
          </w:rPr>
          <w:delText>2.1.</w:delText>
        </w:r>
        <w:r w:rsidRPr="005F6795" w:rsidDel="005F6795">
          <w:rPr>
            <w:rFonts w:ascii="Times New Roman" w:eastAsiaTheme="minorEastAsia" w:hAnsi="Times New Roman"/>
            <w:sz w:val="22"/>
            <w:szCs w:val="22"/>
            <w:rPrChange w:id="907" w:author="John Zorich" w:date="2014-09-25T12:22:00Z">
              <w:rPr>
                <w:rFonts w:ascii="Times New Roman" w:eastAsiaTheme="minorEastAsia" w:hAnsi="Times New Roman"/>
                <w:sz w:val="22"/>
                <w:szCs w:val="22"/>
              </w:rPr>
            </w:rPrChange>
          </w:rPr>
          <w:tab/>
        </w:r>
        <w:r w:rsidRPr="005F6795" w:rsidDel="005F6795">
          <w:rPr>
            <w:rFonts w:ascii="Times New Roman" w:hAnsi="Times New Roman"/>
            <w:rPrChange w:id="908" w:author="John Zorich" w:date="2014-09-25T12:22:00Z">
              <w:rPr>
                <w:rStyle w:val="Hyperlink"/>
                <w:rFonts w:ascii="Times New Roman" w:hAnsi="Times New Roman"/>
              </w:rPr>
            </w:rPrChange>
          </w:rPr>
          <w:delText>Architectural Scope</w:delText>
        </w:r>
        <w:r w:rsidRPr="005F6795" w:rsidDel="005F6795">
          <w:rPr>
            <w:rFonts w:ascii="Times New Roman" w:hAnsi="Times New Roman"/>
            <w:webHidden/>
            <w:rPrChange w:id="909" w:author="John Zorich" w:date="2014-09-25T12:22:00Z">
              <w:rPr>
                <w:rFonts w:ascii="Times New Roman" w:hAnsi="Times New Roman"/>
                <w:webHidden/>
              </w:rPr>
            </w:rPrChange>
          </w:rPr>
          <w:tab/>
          <w:delText>5</w:delText>
        </w:r>
      </w:del>
    </w:p>
    <w:p w14:paraId="4C6CDF66" w14:textId="77777777" w:rsidR="00D04F8F" w:rsidRPr="005F6795" w:rsidDel="005F6795" w:rsidRDefault="00D04F8F">
      <w:pPr>
        <w:pStyle w:val="TOC3"/>
        <w:rPr>
          <w:del w:id="910" w:author="John Zorich" w:date="2014-09-25T12:22:00Z"/>
          <w:rFonts w:ascii="Times New Roman" w:eastAsiaTheme="minorEastAsia" w:hAnsi="Times New Roman"/>
          <w:noProof/>
          <w:sz w:val="22"/>
          <w:szCs w:val="22"/>
          <w:rPrChange w:id="911" w:author="John Zorich" w:date="2014-09-25T12:22:00Z">
            <w:rPr>
              <w:del w:id="912" w:author="John Zorich" w:date="2014-09-25T12:22:00Z"/>
              <w:rFonts w:ascii="Times New Roman" w:eastAsiaTheme="minorEastAsia" w:hAnsi="Times New Roman"/>
              <w:noProof/>
              <w:sz w:val="22"/>
              <w:szCs w:val="22"/>
            </w:rPr>
          </w:rPrChange>
        </w:rPr>
      </w:pPr>
      <w:del w:id="913" w:author="John Zorich" w:date="2014-09-25T12:22:00Z">
        <w:r w:rsidRPr="005F6795" w:rsidDel="005F6795">
          <w:rPr>
            <w:rFonts w:ascii="Times New Roman" w:hAnsi="Times New Roman"/>
            <w:noProof/>
            <w:rPrChange w:id="914" w:author="John Zorich" w:date="2014-09-25T12:22:00Z">
              <w:rPr>
                <w:rStyle w:val="Hyperlink"/>
                <w:rFonts w:ascii="Times New Roman" w:hAnsi="Times New Roman"/>
                <w:noProof/>
              </w:rPr>
            </w:rPrChange>
          </w:rPr>
          <w:delText>2.1.1.</w:delText>
        </w:r>
        <w:r w:rsidRPr="005F6795" w:rsidDel="005F6795">
          <w:rPr>
            <w:rFonts w:ascii="Times New Roman" w:eastAsiaTheme="minorEastAsia" w:hAnsi="Times New Roman"/>
            <w:noProof/>
            <w:sz w:val="22"/>
            <w:szCs w:val="22"/>
            <w:rPrChange w:id="915" w:author="John Zorich" w:date="2014-09-25T12:22:00Z">
              <w:rPr>
                <w:rFonts w:ascii="Times New Roman" w:eastAsiaTheme="minorEastAsia" w:hAnsi="Times New Roman"/>
                <w:noProof/>
                <w:sz w:val="22"/>
                <w:szCs w:val="22"/>
              </w:rPr>
            </w:rPrChange>
          </w:rPr>
          <w:tab/>
        </w:r>
        <w:r w:rsidRPr="005F6795" w:rsidDel="005F6795">
          <w:rPr>
            <w:rFonts w:ascii="Times New Roman" w:hAnsi="Times New Roman"/>
            <w:noProof/>
            <w:rPrChange w:id="916" w:author="John Zorich" w:date="2014-09-25T12:22:00Z">
              <w:rPr>
                <w:rStyle w:val="Hyperlink"/>
                <w:rFonts w:ascii="Times New Roman" w:hAnsi="Times New Roman"/>
                <w:noProof/>
              </w:rPr>
            </w:rPrChange>
          </w:rPr>
          <w:delText>Other architectural items (if needed)</w:delText>
        </w:r>
        <w:r w:rsidRPr="005F6795" w:rsidDel="005F6795">
          <w:rPr>
            <w:rFonts w:ascii="Times New Roman" w:hAnsi="Times New Roman"/>
            <w:noProof/>
            <w:webHidden/>
            <w:rPrChange w:id="917" w:author="John Zorich" w:date="2014-09-25T12:22:00Z">
              <w:rPr>
                <w:rFonts w:ascii="Times New Roman" w:hAnsi="Times New Roman"/>
                <w:noProof/>
                <w:webHidden/>
              </w:rPr>
            </w:rPrChange>
          </w:rPr>
          <w:tab/>
          <w:delText>5</w:delText>
        </w:r>
      </w:del>
    </w:p>
    <w:p w14:paraId="07C338C8" w14:textId="77777777" w:rsidR="00D04F8F" w:rsidRPr="005F6795" w:rsidDel="005F6795" w:rsidRDefault="00D04F8F">
      <w:pPr>
        <w:pStyle w:val="TOC3"/>
        <w:rPr>
          <w:del w:id="918" w:author="John Zorich" w:date="2014-09-25T12:22:00Z"/>
          <w:rFonts w:ascii="Times New Roman" w:eastAsiaTheme="minorEastAsia" w:hAnsi="Times New Roman"/>
          <w:noProof/>
          <w:sz w:val="22"/>
          <w:szCs w:val="22"/>
          <w:rPrChange w:id="919" w:author="John Zorich" w:date="2014-09-25T12:22:00Z">
            <w:rPr>
              <w:del w:id="920" w:author="John Zorich" w:date="2014-09-25T12:22:00Z"/>
              <w:rFonts w:ascii="Times New Roman" w:eastAsiaTheme="minorEastAsia" w:hAnsi="Times New Roman"/>
              <w:noProof/>
              <w:sz w:val="22"/>
              <w:szCs w:val="22"/>
            </w:rPr>
          </w:rPrChange>
        </w:rPr>
      </w:pPr>
      <w:del w:id="921" w:author="John Zorich" w:date="2014-09-25T12:22:00Z">
        <w:r w:rsidRPr="005F6795" w:rsidDel="005F6795">
          <w:rPr>
            <w:rFonts w:ascii="Times New Roman" w:hAnsi="Times New Roman"/>
            <w:noProof/>
            <w:rPrChange w:id="922" w:author="John Zorich" w:date="2014-09-25T12:22:00Z">
              <w:rPr>
                <w:rStyle w:val="Hyperlink"/>
                <w:rFonts w:ascii="Times New Roman" w:hAnsi="Times New Roman"/>
                <w:noProof/>
              </w:rPr>
            </w:rPrChange>
          </w:rPr>
          <w:delText>2.1.2.</w:delText>
        </w:r>
        <w:r w:rsidRPr="005F6795" w:rsidDel="005F6795">
          <w:rPr>
            <w:rFonts w:ascii="Times New Roman" w:eastAsiaTheme="minorEastAsia" w:hAnsi="Times New Roman"/>
            <w:noProof/>
            <w:sz w:val="22"/>
            <w:szCs w:val="22"/>
            <w:rPrChange w:id="923" w:author="John Zorich" w:date="2014-09-25T12:22:00Z">
              <w:rPr>
                <w:rFonts w:ascii="Times New Roman" w:eastAsiaTheme="minorEastAsia" w:hAnsi="Times New Roman"/>
                <w:noProof/>
                <w:sz w:val="22"/>
                <w:szCs w:val="22"/>
              </w:rPr>
            </w:rPrChange>
          </w:rPr>
          <w:tab/>
        </w:r>
        <w:r w:rsidRPr="005F6795" w:rsidDel="005F6795">
          <w:rPr>
            <w:rFonts w:ascii="Times New Roman" w:hAnsi="Times New Roman"/>
            <w:noProof/>
            <w:rPrChange w:id="924" w:author="John Zorich" w:date="2014-09-25T12:22:00Z">
              <w:rPr>
                <w:rStyle w:val="Hyperlink"/>
                <w:rFonts w:ascii="Times New Roman" w:hAnsi="Times New Roman"/>
                <w:noProof/>
              </w:rPr>
            </w:rPrChange>
          </w:rPr>
          <w:delText>Other architectural items</w:delText>
        </w:r>
        <w:r w:rsidRPr="005F6795" w:rsidDel="005F6795">
          <w:rPr>
            <w:rFonts w:ascii="Times New Roman" w:hAnsi="Times New Roman"/>
            <w:noProof/>
            <w:webHidden/>
            <w:rPrChange w:id="925" w:author="John Zorich" w:date="2014-09-25T12:22:00Z">
              <w:rPr>
                <w:rFonts w:ascii="Times New Roman" w:hAnsi="Times New Roman"/>
                <w:noProof/>
                <w:webHidden/>
              </w:rPr>
            </w:rPrChange>
          </w:rPr>
          <w:tab/>
          <w:delText>5</w:delText>
        </w:r>
      </w:del>
    </w:p>
    <w:p w14:paraId="6765F345" w14:textId="77777777" w:rsidR="00D04F8F" w:rsidRPr="005F6795" w:rsidDel="005F6795" w:rsidRDefault="00D04F8F">
      <w:pPr>
        <w:pStyle w:val="TOC3"/>
        <w:rPr>
          <w:del w:id="926" w:author="John Zorich" w:date="2014-09-25T12:22:00Z"/>
          <w:rFonts w:ascii="Times New Roman" w:eastAsiaTheme="minorEastAsia" w:hAnsi="Times New Roman"/>
          <w:noProof/>
          <w:sz w:val="22"/>
          <w:szCs w:val="22"/>
          <w:rPrChange w:id="927" w:author="John Zorich" w:date="2014-09-25T12:22:00Z">
            <w:rPr>
              <w:del w:id="928" w:author="John Zorich" w:date="2014-09-25T12:22:00Z"/>
              <w:rFonts w:ascii="Times New Roman" w:eastAsiaTheme="minorEastAsia" w:hAnsi="Times New Roman"/>
              <w:noProof/>
              <w:sz w:val="22"/>
              <w:szCs w:val="22"/>
            </w:rPr>
          </w:rPrChange>
        </w:rPr>
      </w:pPr>
      <w:del w:id="929" w:author="John Zorich" w:date="2014-09-25T12:22:00Z">
        <w:r w:rsidRPr="005F6795" w:rsidDel="005F6795">
          <w:rPr>
            <w:rFonts w:ascii="Times New Roman" w:hAnsi="Times New Roman"/>
            <w:noProof/>
            <w:rPrChange w:id="930" w:author="John Zorich" w:date="2014-09-25T12:22:00Z">
              <w:rPr>
                <w:rStyle w:val="Hyperlink"/>
                <w:rFonts w:ascii="Times New Roman" w:hAnsi="Times New Roman"/>
                <w:noProof/>
              </w:rPr>
            </w:rPrChange>
          </w:rPr>
          <w:delText>2.1.3.</w:delText>
        </w:r>
        <w:r w:rsidRPr="005F6795" w:rsidDel="005F6795">
          <w:rPr>
            <w:rFonts w:ascii="Times New Roman" w:eastAsiaTheme="minorEastAsia" w:hAnsi="Times New Roman"/>
            <w:noProof/>
            <w:sz w:val="22"/>
            <w:szCs w:val="22"/>
            <w:rPrChange w:id="931" w:author="John Zorich" w:date="2014-09-25T12:22:00Z">
              <w:rPr>
                <w:rFonts w:ascii="Times New Roman" w:eastAsiaTheme="minorEastAsia" w:hAnsi="Times New Roman"/>
                <w:noProof/>
                <w:sz w:val="22"/>
                <w:szCs w:val="22"/>
              </w:rPr>
            </w:rPrChange>
          </w:rPr>
          <w:tab/>
        </w:r>
        <w:r w:rsidRPr="005F6795" w:rsidDel="005F6795">
          <w:rPr>
            <w:rFonts w:ascii="Times New Roman" w:hAnsi="Times New Roman"/>
            <w:noProof/>
            <w:rPrChange w:id="932" w:author="John Zorich" w:date="2014-09-25T12:22:00Z">
              <w:rPr>
                <w:rStyle w:val="Hyperlink"/>
                <w:rFonts w:ascii="Times New Roman" w:hAnsi="Times New Roman"/>
                <w:noProof/>
              </w:rPr>
            </w:rPrChange>
          </w:rPr>
          <w:delText>Other Architectural Items</w:delText>
        </w:r>
        <w:r w:rsidRPr="005F6795" w:rsidDel="005F6795">
          <w:rPr>
            <w:rFonts w:ascii="Times New Roman" w:hAnsi="Times New Roman"/>
            <w:noProof/>
            <w:webHidden/>
            <w:rPrChange w:id="933" w:author="John Zorich" w:date="2014-09-25T12:22:00Z">
              <w:rPr>
                <w:rFonts w:ascii="Times New Roman" w:hAnsi="Times New Roman"/>
                <w:noProof/>
                <w:webHidden/>
              </w:rPr>
            </w:rPrChange>
          </w:rPr>
          <w:tab/>
          <w:delText>5</w:delText>
        </w:r>
      </w:del>
    </w:p>
    <w:p w14:paraId="4D329B1F" w14:textId="77777777" w:rsidR="00D04F8F" w:rsidRPr="005F6795" w:rsidDel="005F6795" w:rsidRDefault="00D04F8F">
      <w:pPr>
        <w:pStyle w:val="TOC2"/>
        <w:rPr>
          <w:del w:id="934" w:author="John Zorich" w:date="2014-09-25T12:22:00Z"/>
          <w:rFonts w:ascii="Times New Roman" w:eastAsiaTheme="minorEastAsia" w:hAnsi="Times New Roman"/>
          <w:sz w:val="22"/>
          <w:szCs w:val="22"/>
          <w:rPrChange w:id="935" w:author="John Zorich" w:date="2014-09-25T12:22:00Z">
            <w:rPr>
              <w:del w:id="936" w:author="John Zorich" w:date="2014-09-25T12:22:00Z"/>
              <w:rFonts w:ascii="Times New Roman" w:eastAsiaTheme="minorEastAsia" w:hAnsi="Times New Roman"/>
              <w:sz w:val="22"/>
              <w:szCs w:val="22"/>
            </w:rPr>
          </w:rPrChange>
        </w:rPr>
      </w:pPr>
      <w:del w:id="937" w:author="John Zorich" w:date="2014-09-25T12:22:00Z">
        <w:r w:rsidRPr="005F6795" w:rsidDel="005F6795">
          <w:rPr>
            <w:rFonts w:ascii="Times New Roman" w:hAnsi="Times New Roman"/>
            <w:rPrChange w:id="938" w:author="John Zorich" w:date="2014-09-25T12:22:00Z">
              <w:rPr>
                <w:rStyle w:val="Hyperlink"/>
                <w:rFonts w:ascii="Times New Roman" w:hAnsi="Times New Roman"/>
              </w:rPr>
            </w:rPrChange>
          </w:rPr>
          <w:delText>2.2.</w:delText>
        </w:r>
        <w:r w:rsidRPr="005F6795" w:rsidDel="005F6795">
          <w:rPr>
            <w:rFonts w:ascii="Times New Roman" w:eastAsiaTheme="minorEastAsia" w:hAnsi="Times New Roman"/>
            <w:sz w:val="22"/>
            <w:szCs w:val="22"/>
            <w:rPrChange w:id="939" w:author="John Zorich" w:date="2014-09-25T12:22:00Z">
              <w:rPr>
                <w:rFonts w:ascii="Times New Roman" w:eastAsiaTheme="minorEastAsia" w:hAnsi="Times New Roman"/>
                <w:sz w:val="22"/>
                <w:szCs w:val="22"/>
              </w:rPr>
            </w:rPrChange>
          </w:rPr>
          <w:tab/>
        </w:r>
        <w:r w:rsidRPr="005F6795" w:rsidDel="005F6795">
          <w:rPr>
            <w:rFonts w:ascii="Times New Roman" w:hAnsi="Times New Roman"/>
            <w:rPrChange w:id="940" w:author="John Zorich" w:date="2014-09-25T12:22:00Z">
              <w:rPr>
                <w:rStyle w:val="Hyperlink"/>
                <w:rFonts w:ascii="Times New Roman" w:hAnsi="Times New Roman"/>
              </w:rPr>
            </w:rPrChange>
          </w:rPr>
          <w:delText>System Performance</w:delText>
        </w:r>
        <w:r w:rsidRPr="005F6795" w:rsidDel="005F6795">
          <w:rPr>
            <w:rFonts w:ascii="Times New Roman" w:hAnsi="Times New Roman"/>
            <w:webHidden/>
            <w:rPrChange w:id="941" w:author="John Zorich" w:date="2014-09-25T12:22:00Z">
              <w:rPr>
                <w:rFonts w:ascii="Times New Roman" w:hAnsi="Times New Roman"/>
                <w:webHidden/>
              </w:rPr>
            </w:rPrChange>
          </w:rPr>
          <w:tab/>
          <w:delText>5</w:delText>
        </w:r>
      </w:del>
    </w:p>
    <w:p w14:paraId="2975D42C" w14:textId="77777777" w:rsidR="00D04F8F" w:rsidRPr="005F6795" w:rsidDel="005F6795" w:rsidRDefault="00D04F8F">
      <w:pPr>
        <w:pStyle w:val="TOC3"/>
        <w:rPr>
          <w:del w:id="942" w:author="John Zorich" w:date="2014-09-25T12:22:00Z"/>
          <w:rFonts w:ascii="Times New Roman" w:eastAsiaTheme="minorEastAsia" w:hAnsi="Times New Roman"/>
          <w:noProof/>
          <w:sz w:val="22"/>
          <w:szCs w:val="22"/>
          <w:rPrChange w:id="943" w:author="John Zorich" w:date="2014-09-25T12:22:00Z">
            <w:rPr>
              <w:del w:id="944" w:author="John Zorich" w:date="2014-09-25T12:22:00Z"/>
              <w:rFonts w:ascii="Times New Roman" w:eastAsiaTheme="minorEastAsia" w:hAnsi="Times New Roman"/>
              <w:noProof/>
              <w:sz w:val="22"/>
              <w:szCs w:val="22"/>
            </w:rPr>
          </w:rPrChange>
        </w:rPr>
      </w:pPr>
      <w:del w:id="945" w:author="John Zorich" w:date="2014-09-25T12:22:00Z">
        <w:r w:rsidRPr="005F6795" w:rsidDel="005F6795">
          <w:rPr>
            <w:rFonts w:ascii="Times New Roman" w:hAnsi="Times New Roman"/>
            <w:noProof/>
            <w:highlight w:val="yellow"/>
            <w:rPrChange w:id="946" w:author="John Zorich" w:date="2014-09-25T12:22:00Z">
              <w:rPr>
                <w:rStyle w:val="Hyperlink"/>
                <w:rFonts w:ascii="Times New Roman" w:hAnsi="Times New Roman"/>
                <w:noProof/>
                <w:highlight w:val="yellow"/>
              </w:rPr>
            </w:rPrChange>
          </w:rPr>
          <w:delText>2.2.1.</w:delText>
        </w:r>
        <w:r w:rsidRPr="005F6795" w:rsidDel="005F6795">
          <w:rPr>
            <w:rFonts w:ascii="Times New Roman" w:eastAsiaTheme="minorEastAsia" w:hAnsi="Times New Roman"/>
            <w:noProof/>
            <w:sz w:val="22"/>
            <w:szCs w:val="22"/>
            <w:rPrChange w:id="947" w:author="John Zorich" w:date="2014-09-25T12:22:00Z">
              <w:rPr>
                <w:rFonts w:ascii="Times New Roman" w:eastAsiaTheme="minorEastAsia" w:hAnsi="Times New Roman"/>
                <w:noProof/>
                <w:sz w:val="22"/>
                <w:szCs w:val="22"/>
              </w:rPr>
            </w:rPrChange>
          </w:rPr>
          <w:tab/>
        </w:r>
        <w:r w:rsidRPr="005F6795" w:rsidDel="005F6795">
          <w:rPr>
            <w:rFonts w:ascii="Times New Roman" w:hAnsi="Times New Roman"/>
            <w:noProof/>
            <w:highlight w:val="yellow"/>
            <w:rPrChange w:id="948" w:author="John Zorich" w:date="2014-09-25T12:22:00Z">
              <w:rPr>
                <w:rStyle w:val="Hyperlink"/>
                <w:rFonts w:ascii="Times New Roman" w:hAnsi="Times New Roman"/>
                <w:noProof/>
                <w:highlight w:val="yellow"/>
              </w:rPr>
            </w:rPrChange>
          </w:rPr>
          <w:delText>Discuss querying, label data wait time</w:delText>
        </w:r>
        <w:r w:rsidRPr="005F6795" w:rsidDel="005F6795">
          <w:rPr>
            <w:rFonts w:ascii="Times New Roman" w:hAnsi="Times New Roman"/>
            <w:noProof/>
            <w:webHidden/>
            <w:rPrChange w:id="949" w:author="John Zorich" w:date="2014-09-25T12:22:00Z">
              <w:rPr>
                <w:rFonts w:ascii="Times New Roman" w:hAnsi="Times New Roman"/>
                <w:noProof/>
                <w:webHidden/>
              </w:rPr>
            </w:rPrChange>
          </w:rPr>
          <w:tab/>
          <w:delText>5</w:delText>
        </w:r>
      </w:del>
    </w:p>
    <w:p w14:paraId="285962A5" w14:textId="77777777" w:rsidR="00D04F8F" w:rsidRPr="005F6795" w:rsidDel="005F6795" w:rsidRDefault="00D04F8F">
      <w:pPr>
        <w:pStyle w:val="TOC3"/>
        <w:rPr>
          <w:del w:id="950" w:author="John Zorich" w:date="2014-09-25T12:22:00Z"/>
          <w:rFonts w:ascii="Times New Roman" w:eastAsiaTheme="minorEastAsia" w:hAnsi="Times New Roman"/>
          <w:noProof/>
          <w:sz w:val="22"/>
          <w:szCs w:val="22"/>
          <w:rPrChange w:id="951" w:author="John Zorich" w:date="2014-09-25T12:22:00Z">
            <w:rPr>
              <w:del w:id="952" w:author="John Zorich" w:date="2014-09-25T12:22:00Z"/>
              <w:rFonts w:ascii="Times New Roman" w:eastAsiaTheme="minorEastAsia" w:hAnsi="Times New Roman"/>
              <w:noProof/>
              <w:sz w:val="22"/>
              <w:szCs w:val="22"/>
            </w:rPr>
          </w:rPrChange>
        </w:rPr>
      </w:pPr>
      <w:del w:id="953" w:author="John Zorich" w:date="2014-09-25T12:22:00Z">
        <w:r w:rsidRPr="005F6795" w:rsidDel="005F6795">
          <w:rPr>
            <w:rFonts w:ascii="Times New Roman" w:hAnsi="Times New Roman"/>
            <w:noProof/>
            <w:rPrChange w:id="954" w:author="John Zorich" w:date="2014-09-25T12:22:00Z">
              <w:rPr>
                <w:rStyle w:val="Hyperlink"/>
                <w:rFonts w:ascii="Times New Roman" w:hAnsi="Times New Roman"/>
                <w:noProof/>
              </w:rPr>
            </w:rPrChange>
          </w:rPr>
          <w:delText>2.2.2.</w:delText>
        </w:r>
        <w:r w:rsidRPr="005F6795" w:rsidDel="005F6795">
          <w:rPr>
            <w:rFonts w:ascii="Times New Roman" w:eastAsiaTheme="minorEastAsia" w:hAnsi="Times New Roman"/>
            <w:noProof/>
            <w:sz w:val="22"/>
            <w:szCs w:val="22"/>
            <w:rPrChange w:id="955" w:author="John Zorich" w:date="2014-09-25T12:22:00Z">
              <w:rPr>
                <w:rFonts w:ascii="Times New Roman" w:eastAsiaTheme="minorEastAsia" w:hAnsi="Times New Roman"/>
                <w:noProof/>
                <w:sz w:val="22"/>
                <w:szCs w:val="22"/>
              </w:rPr>
            </w:rPrChange>
          </w:rPr>
          <w:tab/>
        </w:r>
        <w:r w:rsidRPr="005F6795" w:rsidDel="005F6795">
          <w:rPr>
            <w:rFonts w:ascii="Times New Roman" w:hAnsi="Times New Roman"/>
            <w:noProof/>
            <w:rPrChange w:id="956" w:author="John Zorich" w:date="2014-09-25T12:22:00Z">
              <w:rPr>
                <w:rStyle w:val="Hyperlink"/>
                <w:rFonts w:ascii="Times New Roman" w:hAnsi="Times New Roman"/>
                <w:noProof/>
              </w:rPr>
            </w:rPrChange>
          </w:rPr>
          <w:delText>Disk Space</w:delText>
        </w:r>
        <w:r w:rsidRPr="005F6795" w:rsidDel="005F6795">
          <w:rPr>
            <w:rFonts w:ascii="Times New Roman" w:hAnsi="Times New Roman"/>
            <w:noProof/>
            <w:webHidden/>
            <w:rPrChange w:id="957" w:author="John Zorich" w:date="2014-09-25T12:22:00Z">
              <w:rPr>
                <w:rFonts w:ascii="Times New Roman" w:hAnsi="Times New Roman"/>
                <w:noProof/>
                <w:webHidden/>
              </w:rPr>
            </w:rPrChange>
          </w:rPr>
          <w:tab/>
          <w:delText>7</w:delText>
        </w:r>
      </w:del>
    </w:p>
    <w:p w14:paraId="082A126F" w14:textId="77777777" w:rsidR="00D04F8F" w:rsidRPr="005F6795" w:rsidDel="005F6795" w:rsidRDefault="00D04F8F">
      <w:pPr>
        <w:pStyle w:val="TOC3"/>
        <w:rPr>
          <w:del w:id="958" w:author="John Zorich" w:date="2014-09-25T12:22:00Z"/>
          <w:rFonts w:ascii="Times New Roman" w:eastAsiaTheme="minorEastAsia" w:hAnsi="Times New Roman"/>
          <w:noProof/>
          <w:sz w:val="22"/>
          <w:szCs w:val="22"/>
          <w:rPrChange w:id="959" w:author="John Zorich" w:date="2014-09-25T12:22:00Z">
            <w:rPr>
              <w:del w:id="960" w:author="John Zorich" w:date="2014-09-25T12:22:00Z"/>
              <w:rFonts w:ascii="Times New Roman" w:eastAsiaTheme="minorEastAsia" w:hAnsi="Times New Roman"/>
              <w:noProof/>
              <w:sz w:val="22"/>
              <w:szCs w:val="22"/>
            </w:rPr>
          </w:rPrChange>
        </w:rPr>
      </w:pPr>
      <w:del w:id="961" w:author="John Zorich" w:date="2014-09-25T12:22:00Z">
        <w:r w:rsidRPr="005F6795" w:rsidDel="005F6795">
          <w:rPr>
            <w:rFonts w:ascii="Times New Roman" w:hAnsi="Times New Roman"/>
            <w:noProof/>
            <w:rPrChange w:id="962" w:author="John Zorich" w:date="2014-09-25T12:22:00Z">
              <w:rPr>
                <w:rStyle w:val="Hyperlink"/>
                <w:rFonts w:ascii="Times New Roman" w:hAnsi="Times New Roman"/>
                <w:noProof/>
              </w:rPr>
            </w:rPrChange>
          </w:rPr>
          <w:delText>2.2.3.</w:delText>
        </w:r>
        <w:r w:rsidRPr="005F6795" w:rsidDel="005F6795">
          <w:rPr>
            <w:rFonts w:ascii="Times New Roman" w:eastAsiaTheme="minorEastAsia" w:hAnsi="Times New Roman"/>
            <w:noProof/>
            <w:sz w:val="22"/>
            <w:szCs w:val="22"/>
            <w:rPrChange w:id="963" w:author="John Zorich" w:date="2014-09-25T12:22:00Z">
              <w:rPr>
                <w:rFonts w:ascii="Times New Roman" w:eastAsiaTheme="minorEastAsia" w:hAnsi="Times New Roman"/>
                <w:noProof/>
                <w:sz w:val="22"/>
                <w:szCs w:val="22"/>
              </w:rPr>
            </w:rPrChange>
          </w:rPr>
          <w:tab/>
        </w:r>
        <w:r w:rsidRPr="005F6795" w:rsidDel="005F6795">
          <w:rPr>
            <w:rFonts w:ascii="Times New Roman" w:hAnsi="Times New Roman"/>
            <w:noProof/>
            <w:rPrChange w:id="964" w:author="John Zorich" w:date="2014-09-25T12:22:00Z">
              <w:rPr>
                <w:rStyle w:val="Hyperlink"/>
                <w:rFonts w:ascii="Times New Roman" w:hAnsi="Times New Roman"/>
                <w:noProof/>
              </w:rPr>
            </w:rPrChange>
          </w:rPr>
          <w:delText>Namespace and Number Space</w:delText>
        </w:r>
        <w:r w:rsidRPr="005F6795" w:rsidDel="005F6795">
          <w:rPr>
            <w:rFonts w:ascii="Times New Roman" w:hAnsi="Times New Roman"/>
            <w:noProof/>
            <w:webHidden/>
            <w:rPrChange w:id="965" w:author="John Zorich" w:date="2014-09-25T12:22:00Z">
              <w:rPr>
                <w:rFonts w:ascii="Times New Roman" w:hAnsi="Times New Roman"/>
                <w:noProof/>
                <w:webHidden/>
              </w:rPr>
            </w:rPrChange>
          </w:rPr>
          <w:tab/>
          <w:delText>7</w:delText>
        </w:r>
      </w:del>
    </w:p>
    <w:p w14:paraId="5111F288" w14:textId="77777777" w:rsidR="00D04F8F" w:rsidRPr="005F6795" w:rsidDel="005F6795" w:rsidRDefault="00D04F8F">
      <w:pPr>
        <w:pStyle w:val="TOC3"/>
        <w:rPr>
          <w:del w:id="966" w:author="John Zorich" w:date="2014-09-25T12:22:00Z"/>
          <w:rFonts w:ascii="Times New Roman" w:eastAsiaTheme="minorEastAsia" w:hAnsi="Times New Roman"/>
          <w:noProof/>
          <w:sz w:val="22"/>
          <w:szCs w:val="22"/>
          <w:rPrChange w:id="967" w:author="John Zorich" w:date="2014-09-25T12:22:00Z">
            <w:rPr>
              <w:del w:id="968" w:author="John Zorich" w:date="2014-09-25T12:22:00Z"/>
              <w:rFonts w:ascii="Times New Roman" w:eastAsiaTheme="minorEastAsia" w:hAnsi="Times New Roman"/>
              <w:noProof/>
              <w:sz w:val="22"/>
              <w:szCs w:val="22"/>
            </w:rPr>
          </w:rPrChange>
        </w:rPr>
      </w:pPr>
      <w:del w:id="969" w:author="John Zorich" w:date="2014-09-25T12:22:00Z">
        <w:r w:rsidRPr="005F6795" w:rsidDel="005F6795">
          <w:rPr>
            <w:rFonts w:ascii="Times New Roman" w:hAnsi="Times New Roman"/>
            <w:noProof/>
            <w:rPrChange w:id="970" w:author="John Zorich" w:date="2014-09-25T12:22:00Z">
              <w:rPr>
                <w:rStyle w:val="Hyperlink"/>
                <w:rFonts w:ascii="Times New Roman" w:hAnsi="Times New Roman"/>
                <w:noProof/>
              </w:rPr>
            </w:rPrChange>
          </w:rPr>
          <w:delText>2.2.4.</w:delText>
        </w:r>
        <w:r w:rsidRPr="005F6795" w:rsidDel="005F6795">
          <w:rPr>
            <w:rFonts w:ascii="Times New Roman" w:eastAsiaTheme="minorEastAsia" w:hAnsi="Times New Roman"/>
            <w:noProof/>
            <w:sz w:val="22"/>
            <w:szCs w:val="22"/>
            <w:rPrChange w:id="971" w:author="John Zorich" w:date="2014-09-25T12:22:00Z">
              <w:rPr>
                <w:rFonts w:ascii="Times New Roman" w:eastAsiaTheme="minorEastAsia" w:hAnsi="Times New Roman"/>
                <w:noProof/>
                <w:sz w:val="22"/>
                <w:szCs w:val="22"/>
              </w:rPr>
            </w:rPrChange>
          </w:rPr>
          <w:tab/>
        </w:r>
        <w:r w:rsidRPr="005F6795" w:rsidDel="005F6795">
          <w:rPr>
            <w:rFonts w:ascii="Times New Roman" w:hAnsi="Times New Roman"/>
            <w:noProof/>
            <w:rPrChange w:id="972" w:author="John Zorich" w:date="2014-09-25T12:22:00Z">
              <w:rPr>
                <w:rStyle w:val="Hyperlink"/>
                <w:rFonts w:ascii="Times New Roman" w:hAnsi="Times New Roman"/>
                <w:noProof/>
              </w:rPr>
            </w:rPrChange>
          </w:rPr>
          <w:delText>Timeouts</w:delText>
        </w:r>
        <w:r w:rsidRPr="005F6795" w:rsidDel="005F6795">
          <w:rPr>
            <w:rFonts w:ascii="Times New Roman" w:hAnsi="Times New Roman"/>
            <w:noProof/>
            <w:webHidden/>
            <w:rPrChange w:id="973" w:author="John Zorich" w:date="2014-09-25T12:22:00Z">
              <w:rPr>
                <w:rFonts w:ascii="Times New Roman" w:hAnsi="Times New Roman"/>
                <w:noProof/>
                <w:webHidden/>
              </w:rPr>
            </w:rPrChange>
          </w:rPr>
          <w:tab/>
          <w:delText>7</w:delText>
        </w:r>
      </w:del>
    </w:p>
    <w:p w14:paraId="38922CD0" w14:textId="77777777" w:rsidR="00D04F8F" w:rsidRPr="005F6795" w:rsidDel="005F6795" w:rsidRDefault="00D04F8F">
      <w:pPr>
        <w:pStyle w:val="TOC3"/>
        <w:rPr>
          <w:del w:id="974" w:author="John Zorich" w:date="2014-09-25T12:22:00Z"/>
          <w:rFonts w:ascii="Times New Roman" w:eastAsiaTheme="minorEastAsia" w:hAnsi="Times New Roman"/>
          <w:noProof/>
          <w:sz w:val="22"/>
          <w:szCs w:val="22"/>
          <w:rPrChange w:id="975" w:author="John Zorich" w:date="2014-09-25T12:22:00Z">
            <w:rPr>
              <w:del w:id="976" w:author="John Zorich" w:date="2014-09-25T12:22:00Z"/>
              <w:rFonts w:ascii="Times New Roman" w:eastAsiaTheme="minorEastAsia" w:hAnsi="Times New Roman"/>
              <w:noProof/>
              <w:sz w:val="22"/>
              <w:szCs w:val="22"/>
            </w:rPr>
          </w:rPrChange>
        </w:rPr>
      </w:pPr>
      <w:del w:id="977" w:author="John Zorich" w:date="2014-09-25T12:22:00Z">
        <w:r w:rsidRPr="005F6795" w:rsidDel="005F6795">
          <w:rPr>
            <w:rFonts w:ascii="Times New Roman" w:hAnsi="Times New Roman"/>
            <w:noProof/>
            <w:rPrChange w:id="978" w:author="John Zorich" w:date="2014-09-25T12:22:00Z">
              <w:rPr>
                <w:rStyle w:val="Hyperlink"/>
                <w:rFonts w:ascii="Times New Roman" w:hAnsi="Times New Roman"/>
                <w:noProof/>
              </w:rPr>
            </w:rPrChange>
          </w:rPr>
          <w:delText>2.2.5.</w:delText>
        </w:r>
        <w:r w:rsidRPr="005F6795" w:rsidDel="005F6795">
          <w:rPr>
            <w:rFonts w:ascii="Times New Roman" w:eastAsiaTheme="minorEastAsia" w:hAnsi="Times New Roman"/>
            <w:noProof/>
            <w:sz w:val="22"/>
            <w:szCs w:val="22"/>
            <w:rPrChange w:id="979" w:author="John Zorich" w:date="2014-09-25T12:22:00Z">
              <w:rPr>
                <w:rFonts w:ascii="Times New Roman" w:eastAsiaTheme="minorEastAsia" w:hAnsi="Times New Roman"/>
                <w:noProof/>
                <w:sz w:val="22"/>
                <w:szCs w:val="22"/>
              </w:rPr>
            </w:rPrChange>
          </w:rPr>
          <w:tab/>
        </w:r>
        <w:r w:rsidRPr="005F6795" w:rsidDel="005F6795">
          <w:rPr>
            <w:rFonts w:ascii="Times New Roman" w:hAnsi="Times New Roman"/>
            <w:noProof/>
            <w:rPrChange w:id="980" w:author="John Zorich" w:date="2014-09-25T12:22:00Z">
              <w:rPr>
                <w:rStyle w:val="Hyperlink"/>
                <w:rFonts w:ascii="Times New Roman" w:hAnsi="Times New Roman"/>
                <w:noProof/>
              </w:rPr>
            </w:rPrChange>
          </w:rPr>
          <w:delText>Response Times</w:delText>
        </w:r>
        <w:r w:rsidRPr="005F6795" w:rsidDel="005F6795">
          <w:rPr>
            <w:rFonts w:ascii="Times New Roman" w:hAnsi="Times New Roman"/>
            <w:noProof/>
            <w:webHidden/>
            <w:rPrChange w:id="981" w:author="John Zorich" w:date="2014-09-25T12:22:00Z">
              <w:rPr>
                <w:rFonts w:ascii="Times New Roman" w:hAnsi="Times New Roman"/>
                <w:noProof/>
                <w:webHidden/>
              </w:rPr>
            </w:rPrChange>
          </w:rPr>
          <w:tab/>
          <w:delText>7</w:delText>
        </w:r>
      </w:del>
    </w:p>
    <w:p w14:paraId="5ACE067F" w14:textId="77777777" w:rsidR="00D04F8F" w:rsidRPr="005F6795" w:rsidDel="005F6795" w:rsidRDefault="00D04F8F">
      <w:pPr>
        <w:pStyle w:val="TOC1"/>
        <w:rPr>
          <w:del w:id="982" w:author="John Zorich" w:date="2014-09-25T12:22:00Z"/>
          <w:rFonts w:ascii="Times New Roman" w:eastAsiaTheme="minorEastAsia" w:hAnsi="Times New Roman"/>
          <w:b w:val="0"/>
          <w:szCs w:val="22"/>
          <w:rPrChange w:id="983" w:author="John Zorich" w:date="2014-09-25T12:22:00Z">
            <w:rPr>
              <w:del w:id="984" w:author="John Zorich" w:date="2014-09-25T12:22:00Z"/>
              <w:rFonts w:ascii="Times New Roman" w:eastAsiaTheme="minorEastAsia" w:hAnsi="Times New Roman"/>
              <w:b w:val="0"/>
              <w:szCs w:val="22"/>
            </w:rPr>
          </w:rPrChange>
        </w:rPr>
      </w:pPr>
      <w:del w:id="985" w:author="John Zorich" w:date="2014-09-25T12:22:00Z">
        <w:r w:rsidRPr="005F6795" w:rsidDel="005F6795">
          <w:rPr>
            <w:rFonts w:ascii="Times New Roman" w:hAnsi="Times New Roman"/>
            <w:rPrChange w:id="986" w:author="John Zorich" w:date="2014-09-25T12:22:00Z">
              <w:rPr>
                <w:rStyle w:val="Hyperlink"/>
                <w:rFonts w:ascii="Times New Roman" w:hAnsi="Times New Roman"/>
              </w:rPr>
            </w:rPrChange>
          </w:rPr>
          <w:delText>3.</w:delText>
        </w:r>
        <w:r w:rsidRPr="005F6795" w:rsidDel="005F6795">
          <w:rPr>
            <w:rFonts w:ascii="Times New Roman" w:eastAsiaTheme="minorEastAsia" w:hAnsi="Times New Roman"/>
            <w:b w:val="0"/>
            <w:szCs w:val="22"/>
            <w:rPrChange w:id="987" w:author="John Zorich" w:date="2014-09-25T12:22:00Z">
              <w:rPr>
                <w:rFonts w:ascii="Times New Roman" w:eastAsiaTheme="minorEastAsia" w:hAnsi="Times New Roman"/>
                <w:b w:val="0"/>
                <w:szCs w:val="22"/>
              </w:rPr>
            </w:rPrChange>
          </w:rPr>
          <w:tab/>
        </w:r>
        <w:r w:rsidRPr="005F6795" w:rsidDel="005F6795">
          <w:rPr>
            <w:rFonts w:ascii="Times New Roman" w:hAnsi="Times New Roman"/>
            <w:rPrChange w:id="988" w:author="John Zorich" w:date="2014-09-25T12:22:00Z">
              <w:rPr>
                <w:rStyle w:val="Hyperlink"/>
                <w:rFonts w:ascii="Times New Roman" w:hAnsi="Times New Roman"/>
              </w:rPr>
            </w:rPrChange>
          </w:rPr>
          <w:delText>Parameters</w:delText>
        </w:r>
        <w:r w:rsidRPr="005F6795" w:rsidDel="005F6795">
          <w:rPr>
            <w:rFonts w:ascii="Times New Roman" w:hAnsi="Times New Roman"/>
            <w:webHidden/>
            <w:rPrChange w:id="989" w:author="John Zorich" w:date="2014-09-25T12:22:00Z">
              <w:rPr>
                <w:rFonts w:ascii="Times New Roman" w:hAnsi="Times New Roman"/>
                <w:webHidden/>
              </w:rPr>
            </w:rPrChange>
          </w:rPr>
          <w:tab/>
          <w:delText>8</w:delText>
        </w:r>
      </w:del>
    </w:p>
    <w:p w14:paraId="2CDC154C" w14:textId="77777777" w:rsidR="00D04F8F" w:rsidRPr="005F6795" w:rsidDel="005F6795" w:rsidRDefault="00D04F8F">
      <w:pPr>
        <w:pStyle w:val="TOC1"/>
        <w:rPr>
          <w:del w:id="990" w:author="John Zorich" w:date="2014-09-25T12:22:00Z"/>
          <w:rFonts w:ascii="Times New Roman" w:eastAsiaTheme="minorEastAsia" w:hAnsi="Times New Roman"/>
          <w:b w:val="0"/>
          <w:szCs w:val="22"/>
          <w:rPrChange w:id="991" w:author="John Zorich" w:date="2014-09-25T12:22:00Z">
            <w:rPr>
              <w:del w:id="992" w:author="John Zorich" w:date="2014-09-25T12:22:00Z"/>
              <w:rFonts w:ascii="Times New Roman" w:eastAsiaTheme="minorEastAsia" w:hAnsi="Times New Roman"/>
              <w:b w:val="0"/>
              <w:szCs w:val="22"/>
            </w:rPr>
          </w:rPrChange>
        </w:rPr>
      </w:pPr>
      <w:del w:id="993" w:author="John Zorich" w:date="2014-09-25T12:22:00Z">
        <w:r w:rsidRPr="005F6795" w:rsidDel="005F6795">
          <w:rPr>
            <w:rFonts w:ascii="Times New Roman" w:hAnsi="Times New Roman"/>
            <w:rPrChange w:id="994" w:author="John Zorich" w:date="2014-09-25T12:22:00Z">
              <w:rPr>
                <w:rStyle w:val="Hyperlink"/>
                <w:rFonts w:ascii="Times New Roman" w:hAnsi="Times New Roman"/>
              </w:rPr>
            </w:rPrChange>
          </w:rPr>
          <w:delText>4.</w:delText>
        </w:r>
        <w:r w:rsidRPr="005F6795" w:rsidDel="005F6795">
          <w:rPr>
            <w:rFonts w:ascii="Times New Roman" w:eastAsiaTheme="minorEastAsia" w:hAnsi="Times New Roman"/>
            <w:b w:val="0"/>
            <w:szCs w:val="22"/>
            <w:rPrChange w:id="995" w:author="John Zorich" w:date="2014-09-25T12:22:00Z">
              <w:rPr>
                <w:rFonts w:ascii="Times New Roman" w:eastAsiaTheme="minorEastAsia" w:hAnsi="Times New Roman"/>
                <w:b w:val="0"/>
                <w:szCs w:val="22"/>
              </w:rPr>
            </w:rPrChange>
          </w:rPr>
          <w:tab/>
        </w:r>
        <w:r w:rsidRPr="005F6795" w:rsidDel="005F6795">
          <w:rPr>
            <w:rFonts w:ascii="Times New Roman" w:hAnsi="Times New Roman"/>
            <w:rPrChange w:id="996" w:author="John Zorich" w:date="2014-09-25T12:22:00Z">
              <w:rPr>
                <w:rStyle w:val="Hyperlink"/>
                <w:rFonts w:ascii="Times New Roman" w:hAnsi="Times New Roman"/>
              </w:rPr>
            </w:rPrChange>
          </w:rPr>
          <w:delText>Routines</w:delText>
        </w:r>
        <w:r w:rsidRPr="005F6795" w:rsidDel="005F6795">
          <w:rPr>
            <w:rFonts w:ascii="Times New Roman" w:hAnsi="Times New Roman"/>
            <w:webHidden/>
            <w:rPrChange w:id="997" w:author="John Zorich" w:date="2014-09-25T12:22:00Z">
              <w:rPr>
                <w:rFonts w:ascii="Times New Roman" w:hAnsi="Times New Roman"/>
                <w:webHidden/>
              </w:rPr>
            </w:rPrChange>
          </w:rPr>
          <w:tab/>
          <w:delText>9</w:delText>
        </w:r>
      </w:del>
    </w:p>
    <w:p w14:paraId="1229D250" w14:textId="77777777" w:rsidR="00D04F8F" w:rsidRPr="005F6795" w:rsidDel="005F6795" w:rsidRDefault="00D04F8F">
      <w:pPr>
        <w:pStyle w:val="TOC2"/>
        <w:rPr>
          <w:del w:id="998" w:author="John Zorich" w:date="2014-09-25T12:22:00Z"/>
          <w:rFonts w:ascii="Times New Roman" w:eastAsiaTheme="minorEastAsia" w:hAnsi="Times New Roman"/>
          <w:sz w:val="22"/>
          <w:szCs w:val="22"/>
          <w:rPrChange w:id="999" w:author="John Zorich" w:date="2014-09-25T12:22:00Z">
            <w:rPr>
              <w:del w:id="1000" w:author="John Zorich" w:date="2014-09-25T12:22:00Z"/>
              <w:rFonts w:ascii="Times New Roman" w:eastAsiaTheme="minorEastAsia" w:hAnsi="Times New Roman"/>
              <w:sz w:val="22"/>
              <w:szCs w:val="22"/>
            </w:rPr>
          </w:rPrChange>
        </w:rPr>
      </w:pPr>
      <w:del w:id="1001" w:author="John Zorich" w:date="2014-09-25T12:22:00Z">
        <w:r w:rsidRPr="005F6795" w:rsidDel="005F6795">
          <w:rPr>
            <w:rFonts w:ascii="Times New Roman" w:hAnsi="Times New Roman"/>
            <w:rPrChange w:id="1002" w:author="John Zorich" w:date="2014-09-25T12:22:00Z">
              <w:rPr>
                <w:rStyle w:val="Hyperlink"/>
                <w:rFonts w:ascii="Times New Roman" w:hAnsi="Times New Roman"/>
              </w:rPr>
            </w:rPrChange>
          </w:rPr>
          <w:delText>4.1.</w:delText>
        </w:r>
        <w:r w:rsidRPr="005F6795" w:rsidDel="005F6795">
          <w:rPr>
            <w:rFonts w:ascii="Times New Roman" w:eastAsiaTheme="minorEastAsia" w:hAnsi="Times New Roman"/>
            <w:sz w:val="22"/>
            <w:szCs w:val="22"/>
            <w:rPrChange w:id="1003" w:author="John Zorich" w:date="2014-09-25T12:22:00Z">
              <w:rPr>
                <w:rFonts w:ascii="Times New Roman" w:eastAsiaTheme="minorEastAsia" w:hAnsi="Times New Roman"/>
                <w:sz w:val="22"/>
                <w:szCs w:val="22"/>
              </w:rPr>
            </w:rPrChange>
          </w:rPr>
          <w:tab/>
        </w:r>
        <w:r w:rsidRPr="005F6795" w:rsidDel="005F6795">
          <w:rPr>
            <w:rFonts w:ascii="Times New Roman" w:hAnsi="Times New Roman"/>
            <w:rPrChange w:id="1004" w:author="John Zorich" w:date="2014-09-25T12:22:00Z">
              <w:rPr>
                <w:rStyle w:val="Hyperlink"/>
                <w:rFonts w:ascii="Times New Roman" w:hAnsi="Times New Roman"/>
              </w:rPr>
            </w:rPrChange>
          </w:rPr>
          <w:delText>Pharmacy Remote Prescription Manager Routines</w:delText>
        </w:r>
        <w:r w:rsidRPr="005F6795" w:rsidDel="005F6795">
          <w:rPr>
            <w:rFonts w:ascii="Times New Roman" w:hAnsi="Times New Roman"/>
            <w:webHidden/>
            <w:rPrChange w:id="1005" w:author="John Zorich" w:date="2014-09-25T12:22:00Z">
              <w:rPr>
                <w:rFonts w:ascii="Times New Roman" w:hAnsi="Times New Roman"/>
                <w:webHidden/>
              </w:rPr>
            </w:rPrChange>
          </w:rPr>
          <w:tab/>
          <w:delText>9</w:delText>
        </w:r>
      </w:del>
    </w:p>
    <w:p w14:paraId="69760866" w14:textId="77777777" w:rsidR="00D04F8F" w:rsidRPr="005F6795" w:rsidDel="005F6795" w:rsidRDefault="00D04F8F">
      <w:pPr>
        <w:pStyle w:val="TOC2"/>
        <w:rPr>
          <w:del w:id="1006" w:author="John Zorich" w:date="2014-09-25T12:22:00Z"/>
          <w:rFonts w:ascii="Times New Roman" w:eastAsiaTheme="minorEastAsia" w:hAnsi="Times New Roman"/>
          <w:sz w:val="22"/>
          <w:szCs w:val="22"/>
          <w:rPrChange w:id="1007" w:author="John Zorich" w:date="2014-09-25T12:22:00Z">
            <w:rPr>
              <w:del w:id="1008" w:author="John Zorich" w:date="2014-09-25T12:22:00Z"/>
              <w:rFonts w:ascii="Times New Roman" w:eastAsiaTheme="minorEastAsia" w:hAnsi="Times New Roman"/>
              <w:sz w:val="22"/>
              <w:szCs w:val="22"/>
            </w:rPr>
          </w:rPrChange>
        </w:rPr>
      </w:pPr>
      <w:del w:id="1009" w:author="John Zorich" w:date="2014-09-25T12:22:00Z">
        <w:r w:rsidRPr="005F6795" w:rsidDel="005F6795">
          <w:rPr>
            <w:rFonts w:ascii="Times New Roman" w:hAnsi="Times New Roman"/>
            <w:rPrChange w:id="1010" w:author="John Zorich" w:date="2014-09-25T12:22:00Z">
              <w:rPr>
                <w:rStyle w:val="Hyperlink"/>
                <w:rFonts w:ascii="Times New Roman" w:hAnsi="Times New Roman"/>
              </w:rPr>
            </w:rPrChange>
          </w:rPr>
          <w:delText>4.2.</w:delText>
        </w:r>
        <w:r w:rsidRPr="005F6795" w:rsidDel="005F6795">
          <w:rPr>
            <w:rFonts w:ascii="Times New Roman" w:eastAsiaTheme="minorEastAsia" w:hAnsi="Times New Roman"/>
            <w:sz w:val="22"/>
            <w:szCs w:val="22"/>
            <w:rPrChange w:id="1011" w:author="John Zorich" w:date="2014-09-25T12:22:00Z">
              <w:rPr>
                <w:rFonts w:ascii="Times New Roman" w:eastAsiaTheme="minorEastAsia" w:hAnsi="Times New Roman"/>
                <w:sz w:val="22"/>
                <w:szCs w:val="22"/>
              </w:rPr>
            </w:rPrChange>
          </w:rPr>
          <w:tab/>
        </w:r>
        <w:r w:rsidRPr="005F6795" w:rsidDel="005F6795">
          <w:rPr>
            <w:rFonts w:ascii="Times New Roman" w:hAnsi="Times New Roman"/>
            <w:rPrChange w:id="1012" w:author="John Zorich" w:date="2014-09-25T12:22:00Z">
              <w:rPr>
                <w:rStyle w:val="Hyperlink"/>
                <w:rFonts w:ascii="Times New Roman" w:hAnsi="Times New Roman"/>
              </w:rPr>
            </w:rPrChange>
          </w:rPr>
          <w:delText>Pharmacy Remote Prescription Manager Checksums</w:delText>
        </w:r>
        <w:r w:rsidRPr="005F6795" w:rsidDel="005F6795">
          <w:rPr>
            <w:rFonts w:ascii="Times New Roman" w:hAnsi="Times New Roman"/>
            <w:webHidden/>
            <w:rPrChange w:id="1013" w:author="John Zorich" w:date="2014-09-25T12:22:00Z">
              <w:rPr>
                <w:rFonts w:ascii="Times New Roman" w:hAnsi="Times New Roman"/>
                <w:webHidden/>
              </w:rPr>
            </w:rPrChange>
          </w:rPr>
          <w:tab/>
          <w:delText>9</w:delText>
        </w:r>
      </w:del>
    </w:p>
    <w:p w14:paraId="702D19E0" w14:textId="77777777" w:rsidR="00D04F8F" w:rsidRPr="005F6795" w:rsidDel="005F6795" w:rsidRDefault="00D04F8F">
      <w:pPr>
        <w:pStyle w:val="TOC1"/>
        <w:rPr>
          <w:del w:id="1014" w:author="John Zorich" w:date="2014-09-25T12:22:00Z"/>
          <w:rFonts w:ascii="Times New Roman" w:eastAsiaTheme="minorEastAsia" w:hAnsi="Times New Roman"/>
          <w:b w:val="0"/>
          <w:szCs w:val="22"/>
          <w:rPrChange w:id="1015" w:author="John Zorich" w:date="2014-09-25T12:22:00Z">
            <w:rPr>
              <w:del w:id="1016" w:author="John Zorich" w:date="2014-09-25T12:22:00Z"/>
              <w:rFonts w:ascii="Times New Roman" w:eastAsiaTheme="minorEastAsia" w:hAnsi="Times New Roman"/>
              <w:b w:val="0"/>
              <w:szCs w:val="22"/>
            </w:rPr>
          </w:rPrChange>
        </w:rPr>
      </w:pPr>
      <w:del w:id="1017" w:author="John Zorich" w:date="2014-09-25T12:22:00Z">
        <w:r w:rsidRPr="005F6795" w:rsidDel="005F6795">
          <w:rPr>
            <w:rFonts w:ascii="Times New Roman" w:hAnsi="Times New Roman"/>
            <w:rPrChange w:id="1018" w:author="John Zorich" w:date="2014-09-25T12:22:00Z">
              <w:rPr>
                <w:rStyle w:val="Hyperlink"/>
                <w:rFonts w:ascii="Times New Roman" w:hAnsi="Times New Roman"/>
              </w:rPr>
            </w:rPrChange>
          </w:rPr>
          <w:delText>5.</w:delText>
        </w:r>
        <w:r w:rsidRPr="005F6795" w:rsidDel="005F6795">
          <w:rPr>
            <w:rFonts w:ascii="Times New Roman" w:eastAsiaTheme="minorEastAsia" w:hAnsi="Times New Roman"/>
            <w:b w:val="0"/>
            <w:szCs w:val="22"/>
            <w:rPrChange w:id="1019" w:author="John Zorich" w:date="2014-09-25T12:22:00Z">
              <w:rPr>
                <w:rFonts w:ascii="Times New Roman" w:eastAsiaTheme="minorEastAsia" w:hAnsi="Times New Roman"/>
                <w:b w:val="0"/>
                <w:szCs w:val="22"/>
              </w:rPr>
            </w:rPrChange>
          </w:rPr>
          <w:tab/>
        </w:r>
        <w:r w:rsidRPr="005F6795" w:rsidDel="005F6795">
          <w:rPr>
            <w:rFonts w:ascii="Times New Roman" w:hAnsi="Times New Roman"/>
            <w:rPrChange w:id="1020" w:author="John Zorich" w:date="2014-09-25T12:22:00Z">
              <w:rPr>
                <w:rStyle w:val="Hyperlink"/>
                <w:rFonts w:ascii="Times New Roman" w:hAnsi="Times New Roman"/>
              </w:rPr>
            </w:rPrChange>
          </w:rPr>
          <w:delText>Files and Globals</w:delText>
        </w:r>
        <w:r w:rsidRPr="005F6795" w:rsidDel="005F6795">
          <w:rPr>
            <w:rFonts w:ascii="Times New Roman" w:hAnsi="Times New Roman"/>
            <w:webHidden/>
            <w:rPrChange w:id="1021" w:author="John Zorich" w:date="2014-09-25T12:22:00Z">
              <w:rPr>
                <w:rFonts w:ascii="Times New Roman" w:hAnsi="Times New Roman"/>
                <w:webHidden/>
              </w:rPr>
            </w:rPrChange>
          </w:rPr>
          <w:tab/>
          <w:delText>10</w:delText>
        </w:r>
      </w:del>
    </w:p>
    <w:p w14:paraId="0D46AB00" w14:textId="77777777" w:rsidR="00D04F8F" w:rsidRPr="005F6795" w:rsidDel="005F6795" w:rsidRDefault="00D04F8F">
      <w:pPr>
        <w:pStyle w:val="TOC2"/>
        <w:rPr>
          <w:del w:id="1022" w:author="John Zorich" w:date="2014-09-25T12:22:00Z"/>
          <w:rFonts w:ascii="Times New Roman" w:eastAsiaTheme="minorEastAsia" w:hAnsi="Times New Roman"/>
          <w:sz w:val="22"/>
          <w:szCs w:val="22"/>
          <w:rPrChange w:id="1023" w:author="John Zorich" w:date="2014-09-25T12:22:00Z">
            <w:rPr>
              <w:del w:id="1024" w:author="John Zorich" w:date="2014-09-25T12:22:00Z"/>
              <w:rFonts w:ascii="Times New Roman" w:eastAsiaTheme="minorEastAsia" w:hAnsi="Times New Roman"/>
              <w:sz w:val="22"/>
              <w:szCs w:val="22"/>
            </w:rPr>
          </w:rPrChange>
        </w:rPr>
      </w:pPr>
      <w:del w:id="1025" w:author="John Zorich" w:date="2014-09-25T12:22:00Z">
        <w:r w:rsidRPr="005F6795" w:rsidDel="005F6795">
          <w:rPr>
            <w:rFonts w:ascii="Times New Roman" w:hAnsi="Times New Roman"/>
            <w:rPrChange w:id="1026" w:author="John Zorich" w:date="2014-09-25T12:22:00Z">
              <w:rPr>
                <w:rStyle w:val="Hyperlink"/>
                <w:rFonts w:ascii="Times New Roman" w:hAnsi="Times New Roman"/>
              </w:rPr>
            </w:rPrChange>
          </w:rPr>
          <w:delText>5.1.</w:delText>
        </w:r>
        <w:r w:rsidRPr="005F6795" w:rsidDel="005F6795">
          <w:rPr>
            <w:rFonts w:ascii="Times New Roman" w:eastAsiaTheme="minorEastAsia" w:hAnsi="Times New Roman"/>
            <w:sz w:val="22"/>
            <w:szCs w:val="22"/>
            <w:rPrChange w:id="1027" w:author="John Zorich" w:date="2014-09-25T12:22:00Z">
              <w:rPr>
                <w:rFonts w:ascii="Times New Roman" w:eastAsiaTheme="minorEastAsia" w:hAnsi="Times New Roman"/>
                <w:sz w:val="22"/>
                <w:szCs w:val="22"/>
              </w:rPr>
            </w:rPrChange>
          </w:rPr>
          <w:tab/>
        </w:r>
        <w:r w:rsidRPr="005F6795" w:rsidDel="005F6795">
          <w:rPr>
            <w:rFonts w:ascii="Times New Roman" w:hAnsi="Times New Roman"/>
            <w:rPrChange w:id="1028" w:author="John Zorich" w:date="2014-09-25T12:22:00Z">
              <w:rPr>
                <w:rStyle w:val="Hyperlink"/>
                <w:rFonts w:ascii="Times New Roman" w:hAnsi="Times New Roman"/>
              </w:rPr>
            </w:rPrChange>
          </w:rPr>
          <w:delText>Globals</w:delText>
        </w:r>
        <w:r w:rsidRPr="005F6795" w:rsidDel="005F6795">
          <w:rPr>
            <w:rFonts w:ascii="Times New Roman" w:hAnsi="Times New Roman"/>
            <w:webHidden/>
            <w:rPrChange w:id="1029" w:author="John Zorich" w:date="2014-09-25T12:22:00Z">
              <w:rPr>
                <w:rFonts w:ascii="Times New Roman" w:hAnsi="Times New Roman"/>
                <w:webHidden/>
              </w:rPr>
            </w:rPrChange>
          </w:rPr>
          <w:tab/>
          <w:delText>10</w:delText>
        </w:r>
      </w:del>
    </w:p>
    <w:p w14:paraId="6B1AE5F4" w14:textId="77777777" w:rsidR="00D04F8F" w:rsidRPr="005F6795" w:rsidDel="005F6795" w:rsidRDefault="00D04F8F">
      <w:pPr>
        <w:pStyle w:val="TOC2"/>
        <w:rPr>
          <w:del w:id="1030" w:author="John Zorich" w:date="2014-09-25T12:22:00Z"/>
          <w:rFonts w:ascii="Times New Roman" w:eastAsiaTheme="minorEastAsia" w:hAnsi="Times New Roman"/>
          <w:sz w:val="22"/>
          <w:szCs w:val="22"/>
          <w:rPrChange w:id="1031" w:author="John Zorich" w:date="2014-09-25T12:22:00Z">
            <w:rPr>
              <w:del w:id="1032" w:author="John Zorich" w:date="2014-09-25T12:22:00Z"/>
              <w:rFonts w:ascii="Times New Roman" w:eastAsiaTheme="minorEastAsia" w:hAnsi="Times New Roman"/>
              <w:sz w:val="22"/>
              <w:szCs w:val="22"/>
            </w:rPr>
          </w:rPrChange>
        </w:rPr>
      </w:pPr>
      <w:del w:id="1033" w:author="John Zorich" w:date="2014-09-25T12:22:00Z">
        <w:r w:rsidRPr="005F6795" w:rsidDel="005F6795">
          <w:rPr>
            <w:rFonts w:ascii="Times New Roman" w:hAnsi="Times New Roman"/>
            <w:rPrChange w:id="1034" w:author="John Zorich" w:date="2014-09-25T12:22:00Z">
              <w:rPr>
                <w:rStyle w:val="Hyperlink"/>
                <w:rFonts w:ascii="Times New Roman" w:hAnsi="Times New Roman"/>
              </w:rPr>
            </w:rPrChange>
          </w:rPr>
          <w:delText>5.2.</w:delText>
        </w:r>
        <w:r w:rsidRPr="005F6795" w:rsidDel="005F6795">
          <w:rPr>
            <w:rFonts w:ascii="Times New Roman" w:eastAsiaTheme="minorEastAsia" w:hAnsi="Times New Roman"/>
            <w:sz w:val="22"/>
            <w:szCs w:val="22"/>
            <w:rPrChange w:id="1035" w:author="John Zorich" w:date="2014-09-25T12:22:00Z">
              <w:rPr>
                <w:rFonts w:ascii="Times New Roman" w:eastAsiaTheme="minorEastAsia" w:hAnsi="Times New Roman"/>
                <w:sz w:val="22"/>
                <w:szCs w:val="22"/>
              </w:rPr>
            </w:rPrChange>
          </w:rPr>
          <w:tab/>
        </w:r>
        <w:r w:rsidRPr="005F6795" w:rsidDel="005F6795">
          <w:rPr>
            <w:rFonts w:ascii="Times New Roman" w:hAnsi="Times New Roman"/>
            <w:rPrChange w:id="1036" w:author="John Zorich" w:date="2014-09-25T12:22:00Z">
              <w:rPr>
                <w:rStyle w:val="Hyperlink"/>
                <w:rFonts w:ascii="Times New Roman" w:hAnsi="Times New Roman"/>
              </w:rPr>
            </w:rPrChange>
          </w:rPr>
          <w:delText>Files</w:delText>
        </w:r>
        <w:r w:rsidRPr="005F6795" w:rsidDel="005F6795">
          <w:rPr>
            <w:rFonts w:ascii="Times New Roman" w:hAnsi="Times New Roman"/>
            <w:webHidden/>
            <w:rPrChange w:id="1037" w:author="John Zorich" w:date="2014-09-25T12:22:00Z">
              <w:rPr>
                <w:rFonts w:ascii="Times New Roman" w:hAnsi="Times New Roman"/>
                <w:webHidden/>
              </w:rPr>
            </w:rPrChange>
          </w:rPr>
          <w:tab/>
          <w:delText>10</w:delText>
        </w:r>
      </w:del>
    </w:p>
    <w:p w14:paraId="01F4C25F" w14:textId="77777777" w:rsidR="00D04F8F" w:rsidRPr="005F6795" w:rsidDel="005F6795" w:rsidRDefault="00D04F8F">
      <w:pPr>
        <w:pStyle w:val="TOC3"/>
        <w:rPr>
          <w:del w:id="1038" w:author="John Zorich" w:date="2014-09-25T12:22:00Z"/>
          <w:rFonts w:ascii="Times New Roman" w:eastAsiaTheme="minorEastAsia" w:hAnsi="Times New Roman"/>
          <w:noProof/>
          <w:sz w:val="22"/>
          <w:szCs w:val="22"/>
          <w:rPrChange w:id="1039" w:author="John Zorich" w:date="2014-09-25T12:22:00Z">
            <w:rPr>
              <w:del w:id="1040" w:author="John Zorich" w:date="2014-09-25T12:22:00Z"/>
              <w:rFonts w:ascii="Times New Roman" w:eastAsiaTheme="minorEastAsia" w:hAnsi="Times New Roman"/>
              <w:noProof/>
              <w:sz w:val="22"/>
              <w:szCs w:val="22"/>
            </w:rPr>
          </w:rPrChange>
        </w:rPr>
      </w:pPr>
      <w:del w:id="1041" w:author="John Zorich" w:date="2014-09-25T12:22:00Z">
        <w:r w:rsidRPr="005F6795" w:rsidDel="005F6795">
          <w:rPr>
            <w:rFonts w:ascii="Times New Roman" w:hAnsi="Times New Roman"/>
            <w:noProof/>
            <w:rPrChange w:id="1042" w:author="John Zorich" w:date="2014-09-25T12:22:00Z">
              <w:rPr>
                <w:rStyle w:val="Hyperlink"/>
                <w:rFonts w:ascii="Times New Roman" w:hAnsi="Times New Roman"/>
                <w:noProof/>
              </w:rPr>
            </w:rPrChange>
          </w:rPr>
          <w:delText>5.2.1.</w:delText>
        </w:r>
        <w:r w:rsidRPr="005F6795" w:rsidDel="005F6795">
          <w:rPr>
            <w:rFonts w:ascii="Times New Roman" w:eastAsiaTheme="minorEastAsia" w:hAnsi="Times New Roman"/>
            <w:noProof/>
            <w:sz w:val="22"/>
            <w:szCs w:val="22"/>
            <w:rPrChange w:id="1043" w:author="John Zorich" w:date="2014-09-25T12:22:00Z">
              <w:rPr>
                <w:rFonts w:ascii="Times New Roman" w:eastAsiaTheme="minorEastAsia" w:hAnsi="Times New Roman"/>
                <w:noProof/>
                <w:sz w:val="22"/>
                <w:szCs w:val="22"/>
              </w:rPr>
            </w:rPrChange>
          </w:rPr>
          <w:tab/>
        </w:r>
        <w:r w:rsidRPr="005F6795" w:rsidDel="005F6795">
          <w:rPr>
            <w:rFonts w:ascii="Times New Roman" w:hAnsi="Times New Roman"/>
            <w:noProof/>
            <w:rPrChange w:id="1044" w:author="John Zorich" w:date="2014-09-25T12:22:00Z">
              <w:rPr>
                <w:rStyle w:val="Hyperlink"/>
                <w:rFonts w:ascii="Times New Roman" w:hAnsi="Times New Roman"/>
                <w:noProof/>
              </w:rPr>
            </w:rPrChange>
          </w:rPr>
          <w:delText>File Descriptions</w:delText>
        </w:r>
        <w:r w:rsidRPr="005F6795" w:rsidDel="005F6795">
          <w:rPr>
            <w:rFonts w:ascii="Times New Roman" w:hAnsi="Times New Roman"/>
            <w:noProof/>
            <w:webHidden/>
            <w:rPrChange w:id="1045" w:author="John Zorich" w:date="2014-09-25T12:22:00Z">
              <w:rPr>
                <w:rFonts w:ascii="Times New Roman" w:hAnsi="Times New Roman"/>
                <w:noProof/>
                <w:webHidden/>
              </w:rPr>
            </w:rPrChange>
          </w:rPr>
          <w:tab/>
          <w:delText>10</w:delText>
        </w:r>
      </w:del>
    </w:p>
    <w:p w14:paraId="25D16C63" w14:textId="77777777" w:rsidR="00D04F8F" w:rsidRPr="005F6795" w:rsidDel="005F6795" w:rsidRDefault="00D04F8F">
      <w:pPr>
        <w:pStyle w:val="TOC1"/>
        <w:rPr>
          <w:del w:id="1046" w:author="John Zorich" w:date="2014-09-25T12:22:00Z"/>
          <w:rFonts w:ascii="Times New Roman" w:eastAsiaTheme="minorEastAsia" w:hAnsi="Times New Roman"/>
          <w:b w:val="0"/>
          <w:szCs w:val="22"/>
          <w:rPrChange w:id="1047" w:author="John Zorich" w:date="2014-09-25T12:22:00Z">
            <w:rPr>
              <w:del w:id="1048" w:author="John Zorich" w:date="2014-09-25T12:22:00Z"/>
              <w:rFonts w:ascii="Times New Roman" w:eastAsiaTheme="minorEastAsia" w:hAnsi="Times New Roman"/>
              <w:b w:val="0"/>
              <w:szCs w:val="22"/>
            </w:rPr>
          </w:rPrChange>
        </w:rPr>
      </w:pPr>
      <w:del w:id="1049" w:author="John Zorich" w:date="2014-09-25T12:22:00Z">
        <w:r w:rsidRPr="005F6795" w:rsidDel="005F6795">
          <w:rPr>
            <w:rFonts w:ascii="Times New Roman" w:hAnsi="Times New Roman"/>
            <w:rPrChange w:id="1050" w:author="John Zorich" w:date="2014-09-25T12:22:00Z">
              <w:rPr>
                <w:rStyle w:val="Hyperlink"/>
                <w:rFonts w:ascii="Times New Roman" w:hAnsi="Times New Roman"/>
              </w:rPr>
            </w:rPrChange>
          </w:rPr>
          <w:delText>6.</w:delText>
        </w:r>
        <w:r w:rsidRPr="005F6795" w:rsidDel="005F6795">
          <w:rPr>
            <w:rFonts w:ascii="Times New Roman" w:eastAsiaTheme="minorEastAsia" w:hAnsi="Times New Roman"/>
            <w:b w:val="0"/>
            <w:szCs w:val="22"/>
            <w:rPrChange w:id="1051" w:author="John Zorich" w:date="2014-09-25T12:22:00Z">
              <w:rPr>
                <w:rFonts w:ascii="Times New Roman" w:eastAsiaTheme="minorEastAsia" w:hAnsi="Times New Roman"/>
                <w:b w:val="0"/>
                <w:szCs w:val="22"/>
              </w:rPr>
            </w:rPrChange>
          </w:rPr>
          <w:tab/>
        </w:r>
        <w:r w:rsidRPr="005F6795" w:rsidDel="005F6795">
          <w:rPr>
            <w:rFonts w:ascii="Times New Roman" w:hAnsi="Times New Roman"/>
            <w:rPrChange w:id="1052" w:author="John Zorich" w:date="2014-09-25T12:22:00Z">
              <w:rPr>
                <w:rStyle w:val="Hyperlink"/>
                <w:rFonts w:ascii="Times New Roman" w:hAnsi="Times New Roman"/>
              </w:rPr>
            </w:rPrChange>
          </w:rPr>
          <w:delText>Exported Remote Procedure Calls</w:delText>
        </w:r>
        <w:r w:rsidRPr="005F6795" w:rsidDel="005F6795">
          <w:rPr>
            <w:rFonts w:ascii="Times New Roman" w:hAnsi="Times New Roman"/>
            <w:webHidden/>
            <w:rPrChange w:id="1053" w:author="John Zorich" w:date="2014-09-25T12:22:00Z">
              <w:rPr>
                <w:rFonts w:ascii="Times New Roman" w:hAnsi="Times New Roman"/>
                <w:webHidden/>
              </w:rPr>
            </w:rPrChange>
          </w:rPr>
          <w:tab/>
          <w:delText>15</w:delText>
        </w:r>
      </w:del>
    </w:p>
    <w:p w14:paraId="6E37DC72" w14:textId="77777777" w:rsidR="00D04F8F" w:rsidRPr="005F6795" w:rsidDel="005F6795" w:rsidRDefault="00D04F8F">
      <w:pPr>
        <w:pStyle w:val="TOC1"/>
        <w:rPr>
          <w:del w:id="1054" w:author="John Zorich" w:date="2014-09-25T12:22:00Z"/>
          <w:rFonts w:ascii="Times New Roman" w:eastAsiaTheme="minorEastAsia" w:hAnsi="Times New Roman"/>
          <w:b w:val="0"/>
          <w:szCs w:val="22"/>
          <w:rPrChange w:id="1055" w:author="John Zorich" w:date="2014-09-25T12:22:00Z">
            <w:rPr>
              <w:del w:id="1056" w:author="John Zorich" w:date="2014-09-25T12:22:00Z"/>
              <w:rFonts w:ascii="Times New Roman" w:eastAsiaTheme="minorEastAsia" w:hAnsi="Times New Roman"/>
              <w:b w:val="0"/>
              <w:szCs w:val="22"/>
            </w:rPr>
          </w:rPrChange>
        </w:rPr>
      </w:pPr>
      <w:del w:id="1057" w:author="John Zorich" w:date="2014-09-25T12:22:00Z">
        <w:r w:rsidRPr="005F6795" w:rsidDel="005F6795">
          <w:rPr>
            <w:rFonts w:ascii="Times New Roman" w:hAnsi="Times New Roman"/>
            <w:rPrChange w:id="1058" w:author="John Zorich" w:date="2014-09-25T12:22:00Z">
              <w:rPr>
                <w:rStyle w:val="Hyperlink"/>
                <w:rFonts w:ascii="Times New Roman" w:hAnsi="Times New Roman"/>
              </w:rPr>
            </w:rPrChange>
          </w:rPr>
          <w:delText>7.</w:delText>
        </w:r>
        <w:r w:rsidRPr="005F6795" w:rsidDel="005F6795">
          <w:rPr>
            <w:rFonts w:ascii="Times New Roman" w:eastAsiaTheme="minorEastAsia" w:hAnsi="Times New Roman"/>
            <w:b w:val="0"/>
            <w:szCs w:val="22"/>
            <w:rPrChange w:id="1059" w:author="John Zorich" w:date="2014-09-25T12:22:00Z">
              <w:rPr>
                <w:rFonts w:ascii="Times New Roman" w:eastAsiaTheme="minorEastAsia" w:hAnsi="Times New Roman"/>
                <w:b w:val="0"/>
                <w:szCs w:val="22"/>
              </w:rPr>
            </w:rPrChange>
          </w:rPr>
          <w:tab/>
        </w:r>
        <w:r w:rsidRPr="005F6795" w:rsidDel="005F6795">
          <w:rPr>
            <w:rFonts w:ascii="Times New Roman" w:hAnsi="Times New Roman"/>
            <w:rPrChange w:id="1060" w:author="John Zorich" w:date="2014-09-25T12:22:00Z">
              <w:rPr>
                <w:rStyle w:val="Hyperlink"/>
                <w:rFonts w:ascii="Times New Roman" w:hAnsi="Times New Roman"/>
              </w:rPr>
            </w:rPrChange>
          </w:rPr>
          <w:delText>Exported Options</w:delText>
        </w:r>
        <w:r w:rsidRPr="005F6795" w:rsidDel="005F6795">
          <w:rPr>
            <w:rFonts w:ascii="Times New Roman" w:hAnsi="Times New Roman"/>
            <w:webHidden/>
            <w:rPrChange w:id="1061" w:author="John Zorich" w:date="2014-09-25T12:22:00Z">
              <w:rPr>
                <w:rFonts w:ascii="Times New Roman" w:hAnsi="Times New Roman"/>
                <w:webHidden/>
              </w:rPr>
            </w:rPrChange>
          </w:rPr>
          <w:tab/>
          <w:delText>16</w:delText>
        </w:r>
      </w:del>
    </w:p>
    <w:p w14:paraId="7010E105" w14:textId="77777777" w:rsidR="00D04F8F" w:rsidRPr="005F6795" w:rsidDel="005F6795" w:rsidRDefault="00D04F8F">
      <w:pPr>
        <w:pStyle w:val="TOC2"/>
        <w:rPr>
          <w:del w:id="1062" w:author="John Zorich" w:date="2014-09-25T12:22:00Z"/>
          <w:rFonts w:ascii="Times New Roman" w:eastAsiaTheme="minorEastAsia" w:hAnsi="Times New Roman"/>
          <w:sz w:val="22"/>
          <w:szCs w:val="22"/>
          <w:rPrChange w:id="1063" w:author="John Zorich" w:date="2014-09-25T12:22:00Z">
            <w:rPr>
              <w:del w:id="1064" w:author="John Zorich" w:date="2014-09-25T12:22:00Z"/>
              <w:rFonts w:ascii="Times New Roman" w:eastAsiaTheme="minorEastAsia" w:hAnsi="Times New Roman"/>
              <w:sz w:val="22"/>
              <w:szCs w:val="22"/>
            </w:rPr>
          </w:rPrChange>
        </w:rPr>
      </w:pPr>
      <w:del w:id="1065" w:author="John Zorich" w:date="2014-09-25T12:22:00Z">
        <w:r w:rsidRPr="005F6795" w:rsidDel="005F6795">
          <w:rPr>
            <w:rFonts w:ascii="Times New Roman" w:hAnsi="Times New Roman"/>
            <w:rPrChange w:id="1066" w:author="John Zorich" w:date="2014-09-25T12:22:00Z">
              <w:rPr>
                <w:rStyle w:val="Hyperlink"/>
                <w:rFonts w:ascii="Times New Roman" w:hAnsi="Times New Roman"/>
              </w:rPr>
            </w:rPrChange>
          </w:rPr>
          <w:delText>7.1.</w:delText>
        </w:r>
        <w:r w:rsidRPr="005F6795" w:rsidDel="005F6795">
          <w:rPr>
            <w:rFonts w:ascii="Times New Roman" w:eastAsiaTheme="minorEastAsia" w:hAnsi="Times New Roman"/>
            <w:sz w:val="22"/>
            <w:szCs w:val="22"/>
            <w:rPrChange w:id="1067" w:author="John Zorich" w:date="2014-09-25T12:22:00Z">
              <w:rPr>
                <w:rFonts w:ascii="Times New Roman" w:eastAsiaTheme="minorEastAsia" w:hAnsi="Times New Roman"/>
                <w:sz w:val="22"/>
                <w:szCs w:val="22"/>
              </w:rPr>
            </w:rPrChange>
          </w:rPr>
          <w:tab/>
        </w:r>
        <w:r w:rsidRPr="005F6795" w:rsidDel="005F6795">
          <w:rPr>
            <w:rFonts w:ascii="Times New Roman" w:hAnsi="Times New Roman"/>
            <w:rPrChange w:id="1068" w:author="John Zorich" w:date="2014-09-25T12:22:00Z">
              <w:rPr>
                <w:rStyle w:val="Hyperlink"/>
                <w:rFonts w:ascii="Times New Roman" w:hAnsi="Times New Roman"/>
              </w:rPr>
            </w:rPrChange>
          </w:rPr>
          <w:delText>Pharmacy Remote Prescription Manager Options</w:delText>
        </w:r>
        <w:r w:rsidRPr="005F6795" w:rsidDel="005F6795">
          <w:rPr>
            <w:rFonts w:ascii="Times New Roman" w:hAnsi="Times New Roman"/>
            <w:webHidden/>
            <w:rPrChange w:id="1069" w:author="John Zorich" w:date="2014-09-25T12:22:00Z">
              <w:rPr>
                <w:rFonts w:ascii="Times New Roman" w:hAnsi="Times New Roman"/>
                <w:webHidden/>
              </w:rPr>
            </w:rPrChange>
          </w:rPr>
          <w:tab/>
          <w:delText>16</w:delText>
        </w:r>
      </w:del>
    </w:p>
    <w:p w14:paraId="52957454" w14:textId="77777777" w:rsidR="00D04F8F" w:rsidRPr="005F6795" w:rsidDel="005F6795" w:rsidRDefault="00D04F8F">
      <w:pPr>
        <w:pStyle w:val="TOC1"/>
        <w:rPr>
          <w:del w:id="1070" w:author="John Zorich" w:date="2014-09-25T12:22:00Z"/>
          <w:rFonts w:ascii="Times New Roman" w:eastAsiaTheme="minorEastAsia" w:hAnsi="Times New Roman"/>
          <w:b w:val="0"/>
          <w:szCs w:val="22"/>
          <w:rPrChange w:id="1071" w:author="John Zorich" w:date="2014-09-25T12:22:00Z">
            <w:rPr>
              <w:del w:id="1072" w:author="John Zorich" w:date="2014-09-25T12:22:00Z"/>
              <w:rFonts w:ascii="Times New Roman" w:eastAsiaTheme="minorEastAsia" w:hAnsi="Times New Roman"/>
              <w:b w:val="0"/>
              <w:szCs w:val="22"/>
            </w:rPr>
          </w:rPrChange>
        </w:rPr>
      </w:pPr>
      <w:del w:id="1073" w:author="John Zorich" w:date="2014-09-25T12:22:00Z">
        <w:r w:rsidRPr="005F6795" w:rsidDel="005F6795">
          <w:rPr>
            <w:rFonts w:ascii="Times New Roman" w:hAnsi="Times New Roman"/>
            <w:rPrChange w:id="1074" w:author="John Zorich" w:date="2014-09-25T12:22:00Z">
              <w:rPr>
                <w:rStyle w:val="Hyperlink"/>
                <w:rFonts w:ascii="Times New Roman" w:hAnsi="Times New Roman"/>
              </w:rPr>
            </w:rPrChange>
          </w:rPr>
          <w:delText>8.</w:delText>
        </w:r>
        <w:r w:rsidRPr="005F6795" w:rsidDel="005F6795">
          <w:rPr>
            <w:rFonts w:ascii="Times New Roman" w:eastAsiaTheme="minorEastAsia" w:hAnsi="Times New Roman"/>
            <w:b w:val="0"/>
            <w:szCs w:val="22"/>
            <w:rPrChange w:id="1075" w:author="John Zorich" w:date="2014-09-25T12:22:00Z">
              <w:rPr>
                <w:rFonts w:ascii="Times New Roman" w:eastAsiaTheme="minorEastAsia" w:hAnsi="Times New Roman"/>
                <w:b w:val="0"/>
                <w:szCs w:val="22"/>
              </w:rPr>
            </w:rPrChange>
          </w:rPr>
          <w:tab/>
        </w:r>
        <w:r w:rsidRPr="005F6795" w:rsidDel="005F6795">
          <w:rPr>
            <w:rFonts w:ascii="Times New Roman" w:hAnsi="Times New Roman"/>
            <w:rPrChange w:id="1076" w:author="John Zorich" w:date="2014-09-25T12:22:00Z">
              <w:rPr>
                <w:rStyle w:val="Hyperlink"/>
                <w:rFonts w:ascii="Times New Roman" w:hAnsi="Times New Roman"/>
              </w:rPr>
            </w:rPrChange>
          </w:rPr>
          <w:delText>Security</w:delText>
        </w:r>
        <w:r w:rsidRPr="005F6795" w:rsidDel="005F6795">
          <w:rPr>
            <w:rFonts w:ascii="Times New Roman" w:hAnsi="Times New Roman"/>
            <w:webHidden/>
            <w:rPrChange w:id="1077" w:author="John Zorich" w:date="2014-09-25T12:22:00Z">
              <w:rPr>
                <w:rFonts w:ascii="Times New Roman" w:hAnsi="Times New Roman"/>
                <w:webHidden/>
              </w:rPr>
            </w:rPrChange>
          </w:rPr>
          <w:tab/>
          <w:delText>17</w:delText>
        </w:r>
      </w:del>
    </w:p>
    <w:p w14:paraId="4A9C8991" w14:textId="77777777" w:rsidR="00D04F8F" w:rsidRPr="005F6795" w:rsidDel="005F6795" w:rsidRDefault="00D04F8F">
      <w:pPr>
        <w:pStyle w:val="TOC2"/>
        <w:rPr>
          <w:del w:id="1078" w:author="John Zorich" w:date="2014-09-25T12:22:00Z"/>
          <w:rFonts w:ascii="Times New Roman" w:eastAsiaTheme="minorEastAsia" w:hAnsi="Times New Roman"/>
          <w:sz w:val="22"/>
          <w:szCs w:val="22"/>
          <w:rPrChange w:id="1079" w:author="John Zorich" w:date="2014-09-25T12:22:00Z">
            <w:rPr>
              <w:del w:id="1080" w:author="John Zorich" w:date="2014-09-25T12:22:00Z"/>
              <w:rFonts w:ascii="Times New Roman" w:eastAsiaTheme="minorEastAsia" w:hAnsi="Times New Roman"/>
              <w:sz w:val="22"/>
              <w:szCs w:val="22"/>
            </w:rPr>
          </w:rPrChange>
        </w:rPr>
      </w:pPr>
      <w:del w:id="1081" w:author="John Zorich" w:date="2014-09-25T12:22:00Z">
        <w:r w:rsidRPr="005F6795" w:rsidDel="005F6795">
          <w:rPr>
            <w:rFonts w:ascii="Times New Roman" w:hAnsi="Times New Roman"/>
            <w:highlight w:val="yellow"/>
            <w:rPrChange w:id="1082" w:author="John Zorich" w:date="2014-09-25T12:22:00Z">
              <w:rPr>
                <w:rStyle w:val="Hyperlink"/>
                <w:rFonts w:ascii="Times New Roman" w:hAnsi="Times New Roman"/>
                <w:highlight w:val="yellow"/>
              </w:rPr>
            </w:rPrChange>
          </w:rPr>
          <w:delText>8.1.</w:delText>
        </w:r>
        <w:r w:rsidRPr="005F6795" w:rsidDel="005F6795">
          <w:rPr>
            <w:rFonts w:ascii="Times New Roman" w:eastAsiaTheme="minorEastAsia" w:hAnsi="Times New Roman"/>
            <w:sz w:val="22"/>
            <w:szCs w:val="22"/>
            <w:rPrChange w:id="1083" w:author="John Zorich" w:date="2014-09-25T12:22:00Z">
              <w:rPr>
                <w:rFonts w:ascii="Times New Roman" w:eastAsiaTheme="minorEastAsia" w:hAnsi="Times New Roman"/>
                <w:sz w:val="22"/>
                <w:szCs w:val="22"/>
              </w:rPr>
            </w:rPrChange>
          </w:rPr>
          <w:tab/>
        </w:r>
        <w:r w:rsidRPr="005F6795" w:rsidDel="005F6795">
          <w:rPr>
            <w:rFonts w:ascii="Times New Roman" w:hAnsi="Times New Roman"/>
            <w:highlight w:val="yellow"/>
            <w:rPrChange w:id="1084" w:author="John Zorich" w:date="2014-09-25T12:22:00Z">
              <w:rPr>
                <w:rStyle w:val="Hyperlink"/>
                <w:rFonts w:ascii="Times New Roman" w:hAnsi="Times New Roman"/>
                <w:highlight w:val="yellow"/>
              </w:rPr>
            </w:rPrChange>
          </w:rPr>
          <w:delText>Jim may need to do this part</w:delText>
        </w:r>
        <w:r w:rsidRPr="005F6795" w:rsidDel="005F6795">
          <w:rPr>
            <w:rFonts w:ascii="Times New Roman" w:hAnsi="Times New Roman"/>
            <w:webHidden/>
            <w:rPrChange w:id="1085" w:author="John Zorich" w:date="2014-09-25T12:22:00Z">
              <w:rPr>
                <w:rFonts w:ascii="Times New Roman" w:hAnsi="Times New Roman"/>
                <w:webHidden/>
              </w:rPr>
            </w:rPrChange>
          </w:rPr>
          <w:tab/>
          <w:delText>17</w:delText>
        </w:r>
      </w:del>
    </w:p>
    <w:p w14:paraId="72564B5A" w14:textId="77777777" w:rsidR="00D04F8F" w:rsidRPr="005F6795" w:rsidDel="005F6795" w:rsidRDefault="00D04F8F">
      <w:pPr>
        <w:pStyle w:val="TOC2"/>
        <w:rPr>
          <w:del w:id="1086" w:author="John Zorich" w:date="2014-09-25T12:22:00Z"/>
          <w:rFonts w:ascii="Times New Roman" w:eastAsiaTheme="minorEastAsia" w:hAnsi="Times New Roman"/>
          <w:sz w:val="22"/>
          <w:szCs w:val="22"/>
          <w:rPrChange w:id="1087" w:author="John Zorich" w:date="2014-09-25T12:22:00Z">
            <w:rPr>
              <w:del w:id="1088" w:author="John Zorich" w:date="2014-09-25T12:22:00Z"/>
              <w:rFonts w:ascii="Times New Roman" w:eastAsiaTheme="minorEastAsia" w:hAnsi="Times New Roman"/>
              <w:sz w:val="22"/>
              <w:szCs w:val="22"/>
            </w:rPr>
          </w:rPrChange>
        </w:rPr>
      </w:pPr>
      <w:del w:id="1089" w:author="John Zorich" w:date="2014-09-25T12:22:00Z">
        <w:r w:rsidRPr="005F6795" w:rsidDel="005F6795">
          <w:rPr>
            <w:rFonts w:ascii="Times New Roman" w:hAnsi="Times New Roman"/>
            <w:rPrChange w:id="1090" w:author="John Zorich" w:date="2014-09-25T12:22:00Z">
              <w:rPr>
                <w:rStyle w:val="Hyperlink"/>
                <w:rFonts w:ascii="Times New Roman" w:hAnsi="Times New Roman"/>
              </w:rPr>
            </w:rPrChange>
          </w:rPr>
          <w:delText>8.2.</w:delText>
        </w:r>
        <w:r w:rsidRPr="005F6795" w:rsidDel="005F6795">
          <w:rPr>
            <w:rFonts w:ascii="Times New Roman" w:eastAsiaTheme="minorEastAsia" w:hAnsi="Times New Roman"/>
            <w:sz w:val="22"/>
            <w:szCs w:val="22"/>
            <w:rPrChange w:id="1091" w:author="John Zorich" w:date="2014-09-25T12:22:00Z">
              <w:rPr>
                <w:rFonts w:ascii="Times New Roman" w:eastAsiaTheme="minorEastAsia" w:hAnsi="Times New Roman"/>
                <w:sz w:val="22"/>
                <w:szCs w:val="22"/>
              </w:rPr>
            </w:rPrChange>
          </w:rPr>
          <w:tab/>
        </w:r>
        <w:r w:rsidRPr="005F6795" w:rsidDel="005F6795">
          <w:rPr>
            <w:rFonts w:ascii="Times New Roman" w:hAnsi="Times New Roman"/>
            <w:rPrChange w:id="1092" w:author="John Zorich" w:date="2014-09-25T12:22:00Z">
              <w:rPr>
                <w:rStyle w:val="Hyperlink"/>
                <w:rFonts w:ascii="Times New Roman" w:hAnsi="Times New Roman"/>
              </w:rPr>
            </w:rPrChange>
          </w:rPr>
          <w:delText>Secure Sockets Layer</w:delText>
        </w:r>
        <w:r w:rsidRPr="005F6795" w:rsidDel="005F6795">
          <w:rPr>
            <w:rFonts w:ascii="Times New Roman" w:hAnsi="Times New Roman"/>
            <w:webHidden/>
            <w:rPrChange w:id="1093" w:author="John Zorich" w:date="2014-09-25T12:22:00Z">
              <w:rPr>
                <w:rFonts w:ascii="Times New Roman" w:hAnsi="Times New Roman"/>
                <w:webHidden/>
              </w:rPr>
            </w:rPrChange>
          </w:rPr>
          <w:tab/>
          <w:delText>17</w:delText>
        </w:r>
      </w:del>
    </w:p>
    <w:p w14:paraId="7395A711" w14:textId="77777777" w:rsidR="00D04F8F" w:rsidRPr="005F6795" w:rsidDel="005F6795" w:rsidRDefault="00D04F8F">
      <w:pPr>
        <w:pStyle w:val="TOC3"/>
        <w:rPr>
          <w:del w:id="1094" w:author="John Zorich" w:date="2014-09-25T12:22:00Z"/>
          <w:rFonts w:ascii="Times New Roman" w:eastAsiaTheme="minorEastAsia" w:hAnsi="Times New Roman"/>
          <w:noProof/>
          <w:sz w:val="22"/>
          <w:szCs w:val="22"/>
          <w:rPrChange w:id="1095" w:author="John Zorich" w:date="2014-09-25T12:22:00Z">
            <w:rPr>
              <w:del w:id="1096" w:author="John Zorich" w:date="2014-09-25T12:22:00Z"/>
              <w:rFonts w:ascii="Times New Roman" w:eastAsiaTheme="minorEastAsia" w:hAnsi="Times New Roman"/>
              <w:noProof/>
              <w:sz w:val="22"/>
              <w:szCs w:val="22"/>
            </w:rPr>
          </w:rPrChange>
        </w:rPr>
      </w:pPr>
      <w:del w:id="1097" w:author="John Zorich" w:date="2014-09-25T12:22:00Z">
        <w:r w:rsidRPr="005F6795" w:rsidDel="005F6795">
          <w:rPr>
            <w:rFonts w:ascii="Times New Roman" w:hAnsi="Times New Roman"/>
            <w:noProof/>
            <w:rPrChange w:id="1098" w:author="John Zorich" w:date="2014-09-25T12:22:00Z">
              <w:rPr>
                <w:rStyle w:val="Hyperlink"/>
                <w:rFonts w:ascii="Times New Roman" w:hAnsi="Times New Roman"/>
                <w:noProof/>
              </w:rPr>
            </w:rPrChange>
          </w:rPr>
          <w:delText>8.2.1.</w:delText>
        </w:r>
        <w:r w:rsidRPr="005F6795" w:rsidDel="005F6795">
          <w:rPr>
            <w:rFonts w:ascii="Times New Roman" w:eastAsiaTheme="minorEastAsia" w:hAnsi="Times New Roman"/>
            <w:noProof/>
            <w:sz w:val="22"/>
            <w:szCs w:val="22"/>
            <w:rPrChange w:id="1099" w:author="John Zorich" w:date="2014-09-25T12:22:00Z">
              <w:rPr>
                <w:rFonts w:ascii="Times New Roman" w:eastAsiaTheme="minorEastAsia" w:hAnsi="Times New Roman"/>
                <w:noProof/>
                <w:sz w:val="22"/>
                <w:szCs w:val="22"/>
              </w:rPr>
            </w:rPrChange>
          </w:rPr>
          <w:tab/>
        </w:r>
        <w:r w:rsidRPr="005F6795" w:rsidDel="005F6795">
          <w:rPr>
            <w:rFonts w:ascii="Times New Roman" w:hAnsi="Times New Roman"/>
            <w:noProof/>
            <w:rPrChange w:id="1100" w:author="John Zorich" w:date="2014-09-25T12:22:00Z">
              <w:rPr>
                <w:rStyle w:val="Hyperlink"/>
                <w:rFonts w:ascii="Times New Roman" w:hAnsi="Times New Roman"/>
                <w:noProof/>
              </w:rPr>
            </w:rPrChange>
          </w:rPr>
          <w:delText>PKI Encryption Basics</w:delText>
        </w:r>
        <w:r w:rsidRPr="005F6795" w:rsidDel="005F6795">
          <w:rPr>
            <w:rFonts w:ascii="Times New Roman" w:hAnsi="Times New Roman"/>
            <w:noProof/>
            <w:webHidden/>
            <w:rPrChange w:id="1101" w:author="John Zorich" w:date="2014-09-25T12:22:00Z">
              <w:rPr>
                <w:rFonts w:ascii="Times New Roman" w:hAnsi="Times New Roman"/>
                <w:noProof/>
                <w:webHidden/>
              </w:rPr>
            </w:rPrChange>
          </w:rPr>
          <w:tab/>
          <w:delText>17</w:delText>
        </w:r>
      </w:del>
    </w:p>
    <w:p w14:paraId="4F371C41" w14:textId="77777777" w:rsidR="00D04F8F" w:rsidRPr="005F6795" w:rsidDel="005F6795" w:rsidRDefault="00D04F8F">
      <w:pPr>
        <w:pStyle w:val="TOC2"/>
        <w:rPr>
          <w:del w:id="1102" w:author="John Zorich" w:date="2014-09-25T12:22:00Z"/>
          <w:rFonts w:ascii="Times New Roman" w:eastAsiaTheme="minorEastAsia" w:hAnsi="Times New Roman"/>
          <w:sz w:val="22"/>
          <w:szCs w:val="22"/>
          <w:rPrChange w:id="1103" w:author="John Zorich" w:date="2014-09-25T12:22:00Z">
            <w:rPr>
              <w:del w:id="1104" w:author="John Zorich" w:date="2014-09-25T12:22:00Z"/>
              <w:rFonts w:ascii="Times New Roman" w:eastAsiaTheme="minorEastAsia" w:hAnsi="Times New Roman"/>
              <w:sz w:val="22"/>
              <w:szCs w:val="22"/>
            </w:rPr>
          </w:rPrChange>
        </w:rPr>
      </w:pPr>
      <w:del w:id="1105" w:author="John Zorich" w:date="2014-09-25T12:22:00Z">
        <w:r w:rsidRPr="005F6795" w:rsidDel="005F6795">
          <w:rPr>
            <w:rFonts w:ascii="Times New Roman" w:hAnsi="Times New Roman"/>
            <w:highlight w:val="yellow"/>
            <w:rPrChange w:id="1106" w:author="John Zorich" w:date="2014-09-25T12:22:00Z">
              <w:rPr>
                <w:rStyle w:val="Hyperlink"/>
                <w:rFonts w:ascii="Times New Roman" w:hAnsi="Times New Roman"/>
                <w:highlight w:val="yellow"/>
              </w:rPr>
            </w:rPrChange>
          </w:rPr>
          <w:delText>8.3.</w:delText>
        </w:r>
        <w:r w:rsidRPr="005F6795" w:rsidDel="005F6795">
          <w:rPr>
            <w:rFonts w:ascii="Times New Roman" w:eastAsiaTheme="minorEastAsia" w:hAnsi="Times New Roman"/>
            <w:sz w:val="22"/>
            <w:szCs w:val="22"/>
            <w:rPrChange w:id="1107" w:author="John Zorich" w:date="2014-09-25T12:22:00Z">
              <w:rPr>
                <w:rFonts w:ascii="Times New Roman" w:eastAsiaTheme="minorEastAsia" w:hAnsi="Times New Roman"/>
                <w:sz w:val="22"/>
                <w:szCs w:val="22"/>
              </w:rPr>
            </w:rPrChange>
          </w:rPr>
          <w:tab/>
        </w:r>
        <w:r w:rsidRPr="005F6795" w:rsidDel="005F6795">
          <w:rPr>
            <w:rFonts w:ascii="Times New Roman" w:hAnsi="Times New Roman"/>
            <w:highlight w:val="yellow"/>
            <w:rPrChange w:id="1108" w:author="John Zorich" w:date="2014-09-25T12:22:00Z">
              <w:rPr>
                <w:rStyle w:val="Hyperlink"/>
                <w:rFonts w:ascii="Times New Roman" w:hAnsi="Times New Roman"/>
                <w:highlight w:val="yellow"/>
              </w:rPr>
            </w:rPrChange>
          </w:rPr>
          <w:delText>Remote Prescription Locking</w:delText>
        </w:r>
        <w:r w:rsidRPr="005F6795" w:rsidDel="005F6795">
          <w:rPr>
            <w:rFonts w:ascii="Times New Roman" w:hAnsi="Times New Roman"/>
            <w:webHidden/>
            <w:rPrChange w:id="1109" w:author="John Zorich" w:date="2014-09-25T12:22:00Z">
              <w:rPr>
                <w:rFonts w:ascii="Times New Roman" w:hAnsi="Times New Roman"/>
                <w:webHidden/>
              </w:rPr>
            </w:rPrChange>
          </w:rPr>
          <w:tab/>
          <w:delText>17</w:delText>
        </w:r>
      </w:del>
    </w:p>
    <w:p w14:paraId="1043C4CE" w14:textId="77777777" w:rsidR="00D04F8F" w:rsidRPr="005F6795" w:rsidDel="005F6795" w:rsidRDefault="00D04F8F">
      <w:pPr>
        <w:pStyle w:val="TOC1"/>
        <w:rPr>
          <w:del w:id="1110" w:author="John Zorich" w:date="2014-09-25T12:22:00Z"/>
          <w:rFonts w:ascii="Times New Roman" w:eastAsiaTheme="minorEastAsia" w:hAnsi="Times New Roman"/>
          <w:b w:val="0"/>
          <w:szCs w:val="22"/>
          <w:rPrChange w:id="1111" w:author="John Zorich" w:date="2014-09-25T12:22:00Z">
            <w:rPr>
              <w:del w:id="1112" w:author="John Zorich" w:date="2014-09-25T12:22:00Z"/>
              <w:rFonts w:ascii="Times New Roman" w:eastAsiaTheme="minorEastAsia" w:hAnsi="Times New Roman"/>
              <w:b w:val="0"/>
              <w:szCs w:val="22"/>
            </w:rPr>
          </w:rPrChange>
        </w:rPr>
      </w:pPr>
      <w:del w:id="1113" w:author="John Zorich" w:date="2014-09-25T12:22:00Z">
        <w:r w:rsidRPr="005F6795" w:rsidDel="005F6795">
          <w:rPr>
            <w:rFonts w:ascii="Times New Roman" w:hAnsi="Times New Roman"/>
            <w:rPrChange w:id="1114" w:author="John Zorich" w:date="2014-09-25T12:22:00Z">
              <w:rPr>
                <w:rStyle w:val="Hyperlink"/>
                <w:rFonts w:ascii="Times New Roman" w:hAnsi="Times New Roman"/>
              </w:rPr>
            </w:rPrChange>
          </w:rPr>
          <w:delText>9.</w:delText>
        </w:r>
        <w:r w:rsidRPr="005F6795" w:rsidDel="005F6795">
          <w:rPr>
            <w:rFonts w:ascii="Times New Roman" w:eastAsiaTheme="minorEastAsia" w:hAnsi="Times New Roman"/>
            <w:b w:val="0"/>
            <w:szCs w:val="22"/>
            <w:rPrChange w:id="1115" w:author="John Zorich" w:date="2014-09-25T12:22:00Z">
              <w:rPr>
                <w:rFonts w:ascii="Times New Roman" w:eastAsiaTheme="minorEastAsia" w:hAnsi="Times New Roman"/>
                <w:b w:val="0"/>
                <w:szCs w:val="22"/>
              </w:rPr>
            </w:rPrChange>
          </w:rPr>
          <w:tab/>
        </w:r>
        <w:r w:rsidRPr="005F6795" w:rsidDel="005F6795">
          <w:rPr>
            <w:rFonts w:ascii="Times New Roman" w:hAnsi="Times New Roman"/>
            <w:rPrChange w:id="1116" w:author="John Zorich" w:date="2014-09-25T12:22:00Z">
              <w:rPr>
                <w:rStyle w:val="Hyperlink"/>
                <w:rFonts w:ascii="Times New Roman" w:hAnsi="Times New Roman"/>
              </w:rPr>
            </w:rPrChange>
          </w:rPr>
          <w:delText>Protocols</w:delText>
        </w:r>
        <w:r w:rsidRPr="005F6795" w:rsidDel="005F6795">
          <w:rPr>
            <w:rFonts w:ascii="Times New Roman" w:hAnsi="Times New Roman"/>
            <w:webHidden/>
            <w:rPrChange w:id="1117" w:author="John Zorich" w:date="2014-09-25T12:22:00Z">
              <w:rPr>
                <w:rFonts w:ascii="Times New Roman" w:hAnsi="Times New Roman"/>
                <w:webHidden/>
              </w:rPr>
            </w:rPrChange>
          </w:rPr>
          <w:tab/>
          <w:delText>18</w:delText>
        </w:r>
      </w:del>
    </w:p>
    <w:p w14:paraId="12E1C87D" w14:textId="77777777" w:rsidR="00D04F8F" w:rsidRPr="005F6795" w:rsidDel="005F6795" w:rsidRDefault="00D04F8F">
      <w:pPr>
        <w:pStyle w:val="TOC2"/>
        <w:rPr>
          <w:del w:id="1118" w:author="John Zorich" w:date="2014-09-25T12:22:00Z"/>
          <w:rFonts w:ascii="Times New Roman" w:eastAsiaTheme="minorEastAsia" w:hAnsi="Times New Roman"/>
          <w:sz w:val="22"/>
          <w:szCs w:val="22"/>
          <w:rPrChange w:id="1119" w:author="John Zorich" w:date="2014-09-25T12:22:00Z">
            <w:rPr>
              <w:del w:id="1120" w:author="John Zorich" w:date="2014-09-25T12:22:00Z"/>
              <w:rFonts w:ascii="Times New Roman" w:eastAsiaTheme="minorEastAsia" w:hAnsi="Times New Roman"/>
              <w:sz w:val="22"/>
              <w:szCs w:val="22"/>
            </w:rPr>
          </w:rPrChange>
        </w:rPr>
      </w:pPr>
      <w:del w:id="1121" w:author="John Zorich" w:date="2014-09-25T12:22:00Z">
        <w:r w:rsidRPr="005F6795" w:rsidDel="005F6795">
          <w:rPr>
            <w:rFonts w:ascii="Times New Roman" w:hAnsi="Times New Roman"/>
            <w:rPrChange w:id="1122" w:author="John Zorich" w:date="2014-09-25T12:22:00Z">
              <w:rPr>
                <w:rStyle w:val="Hyperlink"/>
                <w:rFonts w:ascii="Times New Roman" w:hAnsi="Times New Roman"/>
              </w:rPr>
            </w:rPrChange>
          </w:rPr>
          <w:delText>9.1.</w:delText>
        </w:r>
        <w:r w:rsidRPr="005F6795" w:rsidDel="005F6795">
          <w:rPr>
            <w:rFonts w:ascii="Times New Roman" w:eastAsiaTheme="minorEastAsia" w:hAnsi="Times New Roman"/>
            <w:sz w:val="22"/>
            <w:szCs w:val="22"/>
            <w:rPrChange w:id="1123" w:author="John Zorich" w:date="2014-09-25T12:22:00Z">
              <w:rPr>
                <w:rFonts w:ascii="Times New Roman" w:eastAsiaTheme="minorEastAsia" w:hAnsi="Times New Roman"/>
                <w:sz w:val="22"/>
                <w:szCs w:val="22"/>
              </w:rPr>
            </w:rPrChange>
          </w:rPr>
          <w:tab/>
        </w:r>
        <w:r w:rsidRPr="005F6795" w:rsidDel="005F6795">
          <w:rPr>
            <w:rFonts w:ascii="Times New Roman" w:hAnsi="Times New Roman"/>
            <w:rPrChange w:id="1124" w:author="John Zorich" w:date="2014-09-25T12:22:00Z">
              <w:rPr>
                <w:rStyle w:val="Hyperlink"/>
                <w:rFonts w:ascii="Times New Roman" w:hAnsi="Times New Roman"/>
              </w:rPr>
            </w:rPrChange>
          </w:rPr>
          <w:delText>EDIS Protocols</w:delText>
        </w:r>
        <w:r w:rsidRPr="005F6795" w:rsidDel="005F6795">
          <w:rPr>
            <w:rFonts w:ascii="Times New Roman" w:hAnsi="Times New Roman"/>
            <w:webHidden/>
            <w:rPrChange w:id="1125" w:author="John Zorich" w:date="2014-09-25T12:22:00Z">
              <w:rPr>
                <w:rFonts w:ascii="Times New Roman" w:hAnsi="Times New Roman"/>
                <w:webHidden/>
              </w:rPr>
            </w:rPrChange>
          </w:rPr>
          <w:tab/>
          <w:delText>18</w:delText>
        </w:r>
      </w:del>
    </w:p>
    <w:p w14:paraId="7AD518FB" w14:textId="77777777" w:rsidR="00D04F8F" w:rsidRPr="005F6795" w:rsidDel="005F6795" w:rsidRDefault="00D04F8F">
      <w:pPr>
        <w:pStyle w:val="TOC1"/>
        <w:rPr>
          <w:del w:id="1126" w:author="John Zorich" w:date="2014-09-25T12:22:00Z"/>
          <w:rFonts w:ascii="Times New Roman" w:eastAsiaTheme="minorEastAsia" w:hAnsi="Times New Roman"/>
          <w:b w:val="0"/>
          <w:szCs w:val="22"/>
          <w:rPrChange w:id="1127" w:author="John Zorich" w:date="2014-09-25T12:22:00Z">
            <w:rPr>
              <w:del w:id="1128" w:author="John Zorich" w:date="2014-09-25T12:22:00Z"/>
              <w:rFonts w:ascii="Times New Roman" w:eastAsiaTheme="minorEastAsia" w:hAnsi="Times New Roman"/>
              <w:b w:val="0"/>
              <w:szCs w:val="22"/>
            </w:rPr>
          </w:rPrChange>
        </w:rPr>
      </w:pPr>
      <w:del w:id="1129" w:author="John Zorich" w:date="2014-09-25T12:22:00Z">
        <w:r w:rsidRPr="005F6795" w:rsidDel="005F6795">
          <w:rPr>
            <w:rFonts w:ascii="Times New Roman" w:hAnsi="Times New Roman"/>
            <w:rPrChange w:id="1130" w:author="John Zorich" w:date="2014-09-25T12:22:00Z">
              <w:rPr>
                <w:rStyle w:val="Hyperlink"/>
                <w:rFonts w:ascii="Times New Roman" w:hAnsi="Times New Roman"/>
              </w:rPr>
            </w:rPrChange>
          </w:rPr>
          <w:delText>10.</w:delText>
        </w:r>
        <w:r w:rsidRPr="005F6795" w:rsidDel="005F6795">
          <w:rPr>
            <w:rFonts w:ascii="Times New Roman" w:eastAsiaTheme="minorEastAsia" w:hAnsi="Times New Roman"/>
            <w:b w:val="0"/>
            <w:szCs w:val="22"/>
            <w:rPrChange w:id="1131" w:author="John Zorich" w:date="2014-09-25T12:22:00Z">
              <w:rPr>
                <w:rFonts w:ascii="Times New Roman" w:eastAsiaTheme="minorEastAsia" w:hAnsi="Times New Roman"/>
                <w:b w:val="0"/>
                <w:szCs w:val="22"/>
              </w:rPr>
            </w:rPrChange>
          </w:rPr>
          <w:tab/>
        </w:r>
        <w:r w:rsidRPr="005F6795" w:rsidDel="005F6795">
          <w:rPr>
            <w:rFonts w:ascii="Times New Roman" w:hAnsi="Times New Roman"/>
            <w:rPrChange w:id="1132" w:author="John Zorich" w:date="2014-09-25T12:22:00Z">
              <w:rPr>
                <w:rStyle w:val="Hyperlink"/>
                <w:rFonts w:ascii="Times New Roman" w:hAnsi="Times New Roman"/>
              </w:rPr>
            </w:rPrChange>
          </w:rPr>
          <w:delText>List Templates</w:delText>
        </w:r>
        <w:r w:rsidRPr="005F6795" w:rsidDel="005F6795">
          <w:rPr>
            <w:rFonts w:ascii="Times New Roman" w:hAnsi="Times New Roman"/>
            <w:webHidden/>
            <w:rPrChange w:id="1133" w:author="John Zorich" w:date="2014-09-25T12:22:00Z">
              <w:rPr>
                <w:rFonts w:ascii="Times New Roman" w:hAnsi="Times New Roman"/>
                <w:webHidden/>
              </w:rPr>
            </w:rPrChange>
          </w:rPr>
          <w:tab/>
          <w:delText>19</w:delText>
        </w:r>
      </w:del>
    </w:p>
    <w:p w14:paraId="5C2C5084" w14:textId="77777777" w:rsidR="00D04F8F" w:rsidRPr="005F6795" w:rsidDel="005F6795" w:rsidRDefault="00D04F8F">
      <w:pPr>
        <w:pStyle w:val="TOC2"/>
        <w:rPr>
          <w:del w:id="1134" w:author="John Zorich" w:date="2014-09-25T12:22:00Z"/>
          <w:rFonts w:ascii="Times New Roman" w:eastAsiaTheme="minorEastAsia" w:hAnsi="Times New Roman"/>
          <w:sz w:val="22"/>
          <w:szCs w:val="22"/>
          <w:rPrChange w:id="1135" w:author="John Zorich" w:date="2014-09-25T12:22:00Z">
            <w:rPr>
              <w:del w:id="1136" w:author="John Zorich" w:date="2014-09-25T12:22:00Z"/>
              <w:rFonts w:ascii="Times New Roman" w:eastAsiaTheme="minorEastAsia" w:hAnsi="Times New Roman"/>
              <w:sz w:val="22"/>
              <w:szCs w:val="22"/>
            </w:rPr>
          </w:rPrChange>
        </w:rPr>
      </w:pPr>
      <w:del w:id="1137" w:author="John Zorich" w:date="2014-09-25T12:22:00Z">
        <w:r w:rsidRPr="005F6795" w:rsidDel="005F6795">
          <w:rPr>
            <w:rFonts w:ascii="Times New Roman" w:hAnsi="Times New Roman"/>
            <w:rPrChange w:id="1138" w:author="John Zorich" w:date="2014-09-25T12:22:00Z">
              <w:rPr>
                <w:rStyle w:val="Hyperlink"/>
                <w:rFonts w:ascii="Times New Roman" w:hAnsi="Times New Roman"/>
              </w:rPr>
            </w:rPrChange>
          </w:rPr>
          <w:delText>10.1.</w:delText>
        </w:r>
        <w:r w:rsidRPr="005F6795" w:rsidDel="005F6795">
          <w:rPr>
            <w:rFonts w:ascii="Times New Roman" w:eastAsiaTheme="minorEastAsia" w:hAnsi="Times New Roman"/>
            <w:sz w:val="22"/>
            <w:szCs w:val="22"/>
            <w:rPrChange w:id="1139" w:author="John Zorich" w:date="2014-09-25T12:22:00Z">
              <w:rPr>
                <w:rFonts w:ascii="Times New Roman" w:eastAsiaTheme="minorEastAsia" w:hAnsi="Times New Roman"/>
                <w:sz w:val="22"/>
                <w:szCs w:val="22"/>
              </w:rPr>
            </w:rPrChange>
          </w:rPr>
          <w:tab/>
        </w:r>
        <w:r w:rsidRPr="005F6795" w:rsidDel="005F6795">
          <w:rPr>
            <w:rFonts w:ascii="Times New Roman" w:hAnsi="Times New Roman"/>
            <w:rPrChange w:id="1140" w:author="John Zorich" w:date="2014-09-25T12:22:00Z">
              <w:rPr>
                <w:rStyle w:val="Hyperlink"/>
                <w:rFonts w:ascii="Times New Roman" w:hAnsi="Times New Roman"/>
              </w:rPr>
            </w:rPrChange>
          </w:rPr>
          <w:delText>Pharmacy Remote Prescription Manager List Templates</w:delText>
        </w:r>
        <w:r w:rsidRPr="005F6795" w:rsidDel="005F6795">
          <w:rPr>
            <w:rFonts w:ascii="Times New Roman" w:hAnsi="Times New Roman"/>
            <w:webHidden/>
            <w:rPrChange w:id="1141" w:author="John Zorich" w:date="2014-09-25T12:22:00Z">
              <w:rPr>
                <w:rFonts w:ascii="Times New Roman" w:hAnsi="Times New Roman"/>
                <w:webHidden/>
              </w:rPr>
            </w:rPrChange>
          </w:rPr>
          <w:tab/>
          <w:delText>19</w:delText>
        </w:r>
      </w:del>
    </w:p>
    <w:p w14:paraId="2B19B132" w14:textId="77777777" w:rsidR="00D04F8F" w:rsidRPr="005F6795" w:rsidDel="005F6795" w:rsidRDefault="00D04F8F">
      <w:pPr>
        <w:pStyle w:val="TOC1"/>
        <w:rPr>
          <w:del w:id="1142" w:author="John Zorich" w:date="2014-09-25T12:22:00Z"/>
          <w:rFonts w:ascii="Times New Roman" w:eastAsiaTheme="minorEastAsia" w:hAnsi="Times New Roman"/>
          <w:b w:val="0"/>
          <w:szCs w:val="22"/>
          <w:rPrChange w:id="1143" w:author="John Zorich" w:date="2014-09-25T12:22:00Z">
            <w:rPr>
              <w:del w:id="1144" w:author="John Zorich" w:date="2014-09-25T12:22:00Z"/>
              <w:rFonts w:ascii="Times New Roman" w:eastAsiaTheme="minorEastAsia" w:hAnsi="Times New Roman"/>
              <w:b w:val="0"/>
              <w:szCs w:val="22"/>
            </w:rPr>
          </w:rPrChange>
        </w:rPr>
      </w:pPr>
      <w:del w:id="1145" w:author="John Zorich" w:date="2014-09-25T12:22:00Z">
        <w:r w:rsidRPr="005F6795" w:rsidDel="005F6795">
          <w:rPr>
            <w:rFonts w:ascii="Times New Roman" w:hAnsi="Times New Roman"/>
            <w:highlight w:val="yellow"/>
            <w:rPrChange w:id="1146" w:author="John Zorich" w:date="2014-09-25T12:22:00Z">
              <w:rPr>
                <w:rStyle w:val="Hyperlink"/>
                <w:rFonts w:ascii="Times New Roman" w:hAnsi="Times New Roman"/>
                <w:highlight w:val="yellow"/>
              </w:rPr>
            </w:rPrChange>
          </w:rPr>
          <w:delText>11.</w:delText>
        </w:r>
        <w:r w:rsidRPr="005F6795" w:rsidDel="005F6795">
          <w:rPr>
            <w:rFonts w:ascii="Times New Roman" w:eastAsiaTheme="minorEastAsia" w:hAnsi="Times New Roman"/>
            <w:b w:val="0"/>
            <w:szCs w:val="22"/>
            <w:rPrChange w:id="1147" w:author="John Zorich" w:date="2014-09-25T12:22:00Z">
              <w:rPr>
                <w:rFonts w:ascii="Times New Roman" w:eastAsiaTheme="minorEastAsia" w:hAnsi="Times New Roman"/>
                <w:b w:val="0"/>
                <w:szCs w:val="22"/>
              </w:rPr>
            </w:rPrChange>
          </w:rPr>
          <w:tab/>
        </w:r>
        <w:r w:rsidRPr="005F6795" w:rsidDel="005F6795">
          <w:rPr>
            <w:rFonts w:ascii="Times New Roman" w:hAnsi="Times New Roman"/>
            <w:highlight w:val="yellow"/>
            <w:rPrChange w:id="1148" w:author="John Zorich" w:date="2014-09-25T12:22:00Z">
              <w:rPr>
                <w:rStyle w:val="Hyperlink"/>
                <w:rFonts w:ascii="Times New Roman" w:hAnsi="Times New Roman"/>
                <w:highlight w:val="yellow"/>
              </w:rPr>
            </w:rPrChange>
          </w:rPr>
          <w:delText>Troubleshooting</w:delText>
        </w:r>
        <w:r w:rsidRPr="005F6795" w:rsidDel="005F6795">
          <w:rPr>
            <w:rFonts w:ascii="Times New Roman" w:hAnsi="Times New Roman"/>
            <w:webHidden/>
            <w:rPrChange w:id="1149" w:author="John Zorich" w:date="2014-09-25T12:22:00Z">
              <w:rPr>
                <w:rFonts w:ascii="Times New Roman" w:hAnsi="Times New Roman"/>
                <w:webHidden/>
              </w:rPr>
            </w:rPrChange>
          </w:rPr>
          <w:tab/>
          <w:delText>20</w:delText>
        </w:r>
      </w:del>
    </w:p>
    <w:p w14:paraId="13AF8B75" w14:textId="77777777" w:rsidR="00D04F8F" w:rsidRPr="005F6795" w:rsidDel="005F6795" w:rsidRDefault="00D04F8F">
      <w:pPr>
        <w:pStyle w:val="TOC2"/>
        <w:rPr>
          <w:del w:id="1150" w:author="John Zorich" w:date="2014-09-25T12:22:00Z"/>
          <w:rFonts w:ascii="Times New Roman" w:eastAsiaTheme="minorEastAsia" w:hAnsi="Times New Roman"/>
          <w:sz w:val="22"/>
          <w:szCs w:val="22"/>
          <w:rPrChange w:id="1151" w:author="John Zorich" w:date="2014-09-25T12:22:00Z">
            <w:rPr>
              <w:del w:id="1152" w:author="John Zorich" w:date="2014-09-25T12:22:00Z"/>
              <w:rFonts w:ascii="Times New Roman" w:eastAsiaTheme="minorEastAsia" w:hAnsi="Times New Roman"/>
              <w:sz w:val="22"/>
              <w:szCs w:val="22"/>
            </w:rPr>
          </w:rPrChange>
        </w:rPr>
      </w:pPr>
      <w:del w:id="1153" w:author="John Zorich" w:date="2014-09-25T12:22:00Z">
        <w:r w:rsidRPr="005F6795" w:rsidDel="005F6795">
          <w:rPr>
            <w:rFonts w:ascii="Times New Roman" w:hAnsi="Times New Roman"/>
            <w:highlight w:val="yellow"/>
            <w:rPrChange w:id="1154" w:author="John Zorich" w:date="2014-09-25T12:22:00Z">
              <w:rPr>
                <w:rStyle w:val="Hyperlink"/>
                <w:rFonts w:ascii="Times New Roman" w:hAnsi="Times New Roman"/>
                <w:highlight w:val="yellow"/>
              </w:rPr>
            </w:rPrChange>
          </w:rPr>
          <w:delText>11.1.</w:delText>
        </w:r>
        <w:r w:rsidRPr="005F6795" w:rsidDel="005F6795">
          <w:rPr>
            <w:rFonts w:ascii="Times New Roman" w:eastAsiaTheme="minorEastAsia" w:hAnsi="Times New Roman"/>
            <w:sz w:val="22"/>
            <w:szCs w:val="22"/>
            <w:rPrChange w:id="1155" w:author="John Zorich" w:date="2014-09-25T12:22:00Z">
              <w:rPr>
                <w:rFonts w:ascii="Times New Roman" w:eastAsiaTheme="minorEastAsia" w:hAnsi="Times New Roman"/>
                <w:sz w:val="22"/>
                <w:szCs w:val="22"/>
              </w:rPr>
            </w:rPrChange>
          </w:rPr>
          <w:tab/>
        </w:r>
        <w:r w:rsidRPr="005F6795" w:rsidDel="005F6795">
          <w:rPr>
            <w:rFonts w:ascii="Times New Roman" w:hAnsi="Times New Roman"/>
            <w:highlight w:val="yellow"/>
            <w:rPrChange w:id="1156" w:author="John Zorich" w:date="2014-09-25T12:22:00Z">
              <w:rPr>
                <w:rStyle w:val="Hyperlink"/>
                <w:rFonts w:ascii="Times New Roman" w:hAnsi="Times New Roman"/>
                <w:highlight w:val="yellow"/>
              </w:rPr>
            </w:rPrChange>
          </w:rPr>
          <w:delText>item-1</w:delText>
        </w:r>
        <w:r w:rsidRPr="005F6795" w:rsidDel="005F6795">
          <w:rPr>
            <w:rFonts w:ascii="Times New Roman" w:hAnsi="Times New Roman"/>
            <w:webHidden/>
            <w:rPrChange w:id="1157" w:author="John Zorich" w:date="2014-09-25T12:22:00Z">
              <w:rPr>
                <w:rFonts w:ascii="Times New Roman" w:hAnsi="Times New Roman"/>
                <w:webHidden/>
              </w:rPr>
            </w:rPrChange>
          </w:rPr>
          <w:tab/>
          <w:delText>20</w:delText>
        </w:r>
      </w:del>
    </w:p>
    <w:p w14:paraId="5085B522" w14:textId="77777777" w:rsidR="00D04F8F" w:rsidRPr="005F6795" w:rsidDel="005F6795" w:rsidRDefault="00D04F8F">
      <w:pPr>
        <w:pStyle w:val="TOC2"/>
        <w:rPr>
          <w:del w:id="1158" w:author="John Zorich" w:date="2014-09-25T12:22:00Z"/>
          <w:rFonts w:ascii="Times New Roman" w:eastAsiaTheme="minorEastAsia" w:hAnsi="Times New Roman"/>
          <w:sz w:val="22"/>
          <w:szCs w:val="22"/>
          <w:rPrChange w:id="1159" w:author="John Zorich" w:date="2014-09-25T12:22:00Z">
            <w:rPr>
              <w:del w:id="1160" w:author="John Zorich" w:date="2014-09-25T12:22:00Z"/>
              <w:rFonts w:ascii="Times New Roman" w:eastAsiaTheme="minorEastAsia" w:hAnsi="Times New Roman"/>
              <w:sz w:val="22"/>
              <w:szCs w:val="22"/>
            </w:rPr>
          </w:rPrChange>
        </w:rPr>
      </w:pPr>
      <w:del w:id="1161" w:author="John Zorich" w:date="2014-09-25T12:22:00Z">
        <w:r w:rsidRPr="005F6795" w:rsidDel="005F6795">
          <w:rPr>
            <w:rFonts w:ascii="Times New Roman" w:hAnsi="Times New Roman"/>
            <w:highlight w:val="yellow"/>
            <w:rPrChange w:id="1162" w:author="John Zorich" w:date="2014-09-25T12:22:00Z">
              <w:rPr>
                <w:rStyle w:val="Hyperlink"/>
                <w:rFonts w:ascii="Times New Roman" w:hAnsi="Times New Roman"/>
                <w:highlight w:val="yellow"/>
              </w:rPr>
            </w:rPrChange>
          </w:rPr>
          <w:delText>11.2.</w:delText>
        </w:r>
        <w:r w:rsidRPr="005F6795" w:rsidDel="005F6795">
          <w:rPr>
            <w:rFonts w:ascii="Times New Roman" w:eastAsiaTheme="minorEastAsia" w:hAnsi="Times New Roman"/>
            <w:sz w:val="22"/>
            <w:szCs w:val="22"/>
            <w:rPrChange w:id="1163" w:author="John Zorich" w:date="2014-09-25T12:22:00Z">
              <w:rPr>
                <w:rFonts w:ascii="Times New Roman" w:eastAsiaTheme="minorEastAsia" w:hAnsi="Times New Roman"/>
                <w:sz w:val="22"/>
                <w:szCs w:val="22"/>
              </w:rPr>
            </w:rPrChange>
          </w:rPr>
          <w:tab/>
        </w:r>
        <w:r w:rsidRPr="005F6795" w:rsidDel="005F6795">
          <w:rPr>
            <w:rFonts w:ascii="Times New Roman" w:hAnsi="Times New Roman"/>
            <w:highlight w:val="yellow"/>
            <w:rPrChange w:id="1164" w:author="John Zorich" w:date="2014-09-25T12:22:00Z">
              <w:rPr>
                <w:rStyle w:val="Hyperlink"/>
                <w:rFonts w:ascii="Times New Roman" w:hAnsi="Times New Roman"/>
                <w:highlight w:val="yellow"/>
              </w:rPr>
            </w:rPrChange>
          </w:rPr>
          <w:delText>item-2</w:delText>
        </w:r>
        <w:r w:rsidRPr="005F6795" w:rsidDel="005F6795">
          <w:rPr>
            <w:rFonts w:ascii="Times New Roman" w:hAnsi="Times New Roman"/>
            <w:webHidden/>
            <w:rPrChange w:id="1165" w:author="John Zorich" w:date="2014-09-25T12:22:00Z">
              <w:rPr>
                <w:rFonts w:ascii="Times New Roman" w:hAnsi="Times New Roman"/>
                <w:webHidden/>
              </w:rPr>
            </w:rPrChange>
          </w:rPr>
          <w:tab/>
          <w:delText>20</w:delText>
        </w:r>
      </w:del>
    </w:p>
    <w:p w14:paraId="3482CAF2" w14:textId="77777777" w:rsidR="00D04F8F" w:rsidRPr="005F6795" w:rsidDel="005F6795" w:rsidRDefault="00D04F8F">
      <w:pPr>
        <w:pStyle w:val="TOC2"/>
        <w:rPr>
          <w:del w:id="1166" w:author="John Zorich" w:date="2014-09-25T12:22:00Z"/>
          <w:rFonts w:ascii="Times New Roman" w:eastAsiaTheme="minorEastAsia" w:hAnsi="Times New Roman"/>
          <w:sz w:val="22"/>
          <w:szCs w:val="22"/>
          <w:rPrChange w:id="1167" w:author="John Zorich" w:date="2014-09-25T12:22:00Z">
            <w:rPr>
              <w:del w:id="1168" w:author="John Zorich" w:date="2014-09-25T12:22:00Z"/>
              <w:rFonts w:ascii="Times New Roman" w:eastAsiaTheme="minorEastAsia" w:hAnsi="Times New Roman"/>
              <w:sz w:val="22"/>
              <w:szCs w:val="22"/>
            </w:rPr>
          </w:rPrChange>
        </w:rPr>
      </w:pPr>
      <w:del w:id="1169" w:author="John Zorich" w:date="2014-09-25T12:22:00Z">
        <w:r w:rsidRPr="005F6795" w:rsidDel="005F6795">
          <w:rPr>
            <w:rFonts w:ascii="Times New Roman" w:hAnsi="Times New Roman"/>
            <w:highlight w:val="yellow"/>
            <w:rPrChange w:id="1170" w:author="John Zorich" w:date="2014-09-25T12:22:00Z">
              <w:rPr>
                <w:rStyle w:val="Hyperlink"/>
                <w:rFonts w:ascii="Times New Roman" w:hAnsi="Times New Roman"/>
                <w:highlight w:val="yellow"/>
              </w:rPr>
            </w:rPrChange>
          </w:rPr>
          <w:delText>11.3.</w:delText>
        </w:r>
        <w:r w:rsidRPr="005F6795" w:rsidDel="005F6795">
          <w:rPr>
            <w:rFonts w:ascii="Times New Roman" w:eastAsiaTheme="minorEastAsia" w:hAnsi="Times New Roman"/>
            <w:sz w:val="22"/>
            <w:szCs w:val="22"/>
            <w:rPrChange w:id="1171" w:author="John Zorich" w:date="2014-09-25T12:22:00Z">
              <w:rPr>
                <w:rFonts w:ascii="Times New Roman" w:eastAsiaTheme="minorEastAsia" w:hAnsi="Times New Roman"/>
                <w:sz w:val="22"/>
                <w:szCs w:val="22"/>
              </w:rPr>
            </w:rPrChange>
          </w:rPr>
          <w:tab/>
        </w:r>
        <w:r w:rsidRPr="005F6795" w:rsidDel="005F6795">
          <w:rPr>
            <w:rFonts w:ascii="Times New Roman" w:hAnsi="Times New Roman"/>
            <w:highlight w:val="yellow"/>
            <w:rPrChange w:id="1172" w:author="John Zorich" w:date="2014-09-25T12:22:00Z">
              <w:rPr>
                <w:rStyle w:val="Hyperlink"/>
                <w:rFonts w:ascii="Times New Roman" w:hAnsi="Times New Roman"/>
                <w:highlight w:val="yellow"/>
              </w:rPr>
            </w:rPrChange>
          </w:rPr>
          <w:delText>item-3..etc</w:delText>
        </w:r>
        <w:r w:rsidRPr="005F6795" w:rsidDel="005F6795">
          <w:rPr>
            <w:rFonts w:ascii="Times New Roman" w:hAnsi="Times New Roman"/>
            <w:webHidden/>
            <w:rPrChange w:id="1173" w:author="John Zorich" w:date="2014-09-25T12:22:00Z">
              <w:rPr>
                <w:rFonts w:ascii="Times New Roman" w:hAnsi="Times New Roman"/>
                <w:webHidden/>
              </w:rPr>
            </w:rPrChange>
          </w:rPr>
          <w:tab/>
          <w:delText>20</w:delText>
        </w:r>
      </w:del>
    </w:p>
    <w:p w14:paraId="18B0677B" w14:textId="77777777" w:rsidR="00D04F8F" w:rsidRPr="005F6795" w:rsidDel="005F6795" w:rsidRDefault="00D04F8F">
      <w:pPr>
        <w:pStyle w:val="TOC3"/>
        <w:rPr>
          <w:del w:id="1174" w:author="John Zorich" w:date="2014-09-25T12:22:00Z"/>
          <w:rFonts w:ascii="Times New Roman" w:eastAsiaTheme="minorEastAsia" w:hAnsi="Times New Roman"/>
          <w:noProof/>
          <w:sz w:val="22"/>
          <w:szCs w:val="22"/>
          <w:rPrChange w:id="1175" w:author="John Zorich" w:date="2014-09-25T12:22:00Z">
            <w:rPr>
              <w:del w:id="1176" w:author="John Zorich" w:date="2014-09-25T12:22:00Z"/>
              <w:rFonts w:ascii="Times New Roman" w:eastAsiaTheme="minorEastAsia" w:hAnsi="Times New Roman"/>
              <w:noProof/>
              <w:sz w:val="22"/>
              <w:szCs w:val="22"/>
            </w:rPr>
          </w:rPrChange>
        </w:rPr>
      </w:pPr>
      <w:del w:id="1177" w:author="John Zorich" w:date="2014-09-25T12:22:00Z">
        <w:r w:rsidRPr="005F6795" w:rsidDel="005F6795">
          <w:rPr>
            <w:rFonts w:ascii="Times New Roman" w:hAnsi="Times New Roman"/>
            <w:noProof/>
            <w:highlight w:val="yellow"/>
            <w:rPrChange w:id="1178" w:author="John Zorich" w:date="2014-09-25T12:22:00Z">
              <w:rPr>
                <w:rStyle w:val="Hyperlink"/>
                <w:rFonts w:ascii="Times New Roman" w:hAnsi="Times New Roman"/>
                <w:noProof/>
                <w:highlight w:val="yellow"/>
              </w:rPr>
            </w:rPrChange>
          </w:rPr>
          <w:delText>11.3.1.</w:delText>
        </w:r>
        <w:r w:rsidRPr="005F6795" w:rsidDel="005F6795">
          <w:rPr>
            <w:rFonts w:ascii="Times New Roman" w:eastAsiaTheme="minorEastAsia" w:hAnsi="Times New Roman"/>
            <w:noProof/>
            <w:sz w:val="22"/>
            <w:szCs w:val="22"/>
            <w:rPrChange w:id="1179" w:author="John Zorich" w:date="2014-09-25T12:22:00Z">
              <w:rPr>
                <w:rFonts w:ascii="Times New Roman" w:eastAsiaTheme="minorEastAsia" w:hAnsi="Times New Roman"/>
                <w:noProof/>
                <w:sz w:val="22"/>
                <w:szCs w:val="22"/>
              </w:rPr>
            </w:rPrChange>
          </w:rPr>
          <w:tab/>
        </w:r>
        <w:r w:rsidRPr="005F6795" w:rsidDel="005F6795">
          <w:rPr>
            <w:rFonts w:ascii="Times New Roman" w:hAnsi="Times New Roman"/>
            <w:noProof/>
            <w:highlight w:val="yellow"/>
            <w:rPrChange w:id="1180" w:author="John Zorich" w:date="2014-09-25T12:22:00Z">
              <w:rPr>
                <w:rStyle w:val="Hyperlink"/>
                <w:rFonts w:ascii="Times New Roman" w:hAnsi="Times New Roman"/>
                <w:noProof/>
                <w:highlight w:val="yellow"/>
              </w:rPr>
            </w:rPrChange>
          </w:rPr>
          <w:delText>sub-header</w:delText>
        </w:r>
        <w:r w:rsidRPr="005F6795" w:rsidDel="005F6795">
          <w:rPr>
            <w:rFonts w:ascii="Times New Roman" w:hAnsi="Times New Roman"/>
            <w:noProof/>
            <w:webHidden/>
            <w:rPrChange w:id="1181" w:author="John Zorich" w:date="2014-09-25T12:22:00Z">
              <w:rPr>
                <w:rFonts w:ascii="Times New Roman" w:hAnsi="Times New Roman"/>
                <w:noProof/>
                <w:webHidden/>
              </w:rPr>
            </w:rPrChange>
          </w:rPr>
          <w:tab/>
          <w:delText>20</w:delText>
        </w:r>
      </w:del>
    </w:p>
    <w:p w14:paraId="427E8AB0" w14:textId="77777777" w:rsidR="00D04F8F" w:rsidRPr="005F6795" w:rsidDel="005F6795" w:rsidRDefault="00D04F8F">
      <w:pPr>
        <w:pStyle w:val="TOC3"/>
        <w:rPr>
          <w:del w:id="1182" w:author="John Zorich" w:date="2014-09-25T12:22:00Z"/>
          <w:rFonts w:ascii="Times New Roman" w:eastAsiaTheme="minorEastAsia" w:hAnsi="Times New Roman"/>
          <w:noProof/>
          <w:sz w:val="22"/>
          <w:szCs w:val="22"/>
          <w:rPrChange w:id="1183" w:author="John Zorich" w:date="2014-09-25T12:22:00Z">
            <w:rPr>
              <w:del w:id="1184" w:author="John Zorich" w:date="2014-09-25T12:22:00Z"/>
              <w:rFonts w:ascii="Times New Roman" w:eastAsiaTheme="minorEastAsia" w:hAnsi="Times New Roman"/>
              <w:noProof/>
              <w:sz w:val="22"/>
              <w:szCs w:val="22"/>
            </w:rPr>
          </w:rPrChange>
        </w:rPr>
      </w:pPr>
      <w:del w:id="1185" w:author="John Zorich" w:date="2014-09-25T12:22:00Z">
        <w:r w:rsidRPr="005F6795" w:rsidDel="005F6795">
          <w:rPr>
            <w:rFonts w:ascii="Times New Roman" w:hAnsi="Times New Roman"/>
            <w:noProof/>
            <w:highlight w:val="yellow"/>
            <w:rPrChange w:id="1186" w:author="John Zorich" w:date="2014-09-25T12:22:00Z">
              <w:rPr>
                <w:rStyle w:val="Hyperlink"/>
                <w:rFonts w:ascii="Times New Roman" w:hAnsi="Times New Roman"/>
                <w:noProof/>
                <w:highlight w:val="yellow"/>
              </w:rPr>
            </w:rPrChange>
          </w:rPr>
          <w:delText>11.3.2.</w:delText>
        </w:r>
        <w:r w:rsidRPr="005F6795" w:rsidDel="005F6795">
          <w:rPr>
            <w:rFonts w:ascii="Times New Roman" w:eastAsiaTheme="minorEastAsia" w:hAnsi="Times New Roman"/>
            <w:noProof/>
            <w:sz w:val="22"/>
            <w:szCs w:val="22"/>
            <w:rPrChange w:id="1187" w:author="John Zorich" w:date="2014-09-25T12:22:00Z">
              <w:rPr>
                <w:rFonts w:ascii="Times New Roman" w:eastAsiaTheme="minorEastAsia" w:hAnsi="Times New Roman"/>
                <w:noProof/>
                <w:sz w:val="22"/>
                <w:szCs w:val="22"/>
              </w:rPr>
            </w:rPrChange>
          </w:rPr>
          <w:tab/>
        </w:r>
        <w:r w:rsidRPr="005F6795" w:rsidDel="005F6795">
          <w:rPr>
            <w:rFonts w:ascii="Times New Roman" w:hAnsi="Times New Roman"/>
            <w:noProof/>
            <w:highlight w:val="yellow"/>
            <w:rPrChange w:id="1188" w:author="John Zorich" w:date="2014-09-25T12:22:00Z">
              <w:rPr>
                <w:rStyle w:val="Hyperlink"/>
                <w:rFonts w:ascii="Times New Roman" w:hAnsi="Times New Roman"/>
                <w:noProof/>
                <w:highlight w:val="yellow"/>
              </w:rPr>
            </w:rPrChange>
          </w:rPr>
          <w:delText>sub-header</w:delText>
        </w:r>
        <w:r w:rsidRPr="005F6795" w:rsidDel="005F6795">
          <w:rPr>
            <w:rFonts w:ascii="Times New Roman" w:hAnsi="Times New Roman"/>
            <w:noProof/>
            <w:webHidden/>
            <w:rPrChange w:id="1189" w:author="John Zorich" w:date="2014-09-25T12:22:00Z">
              <w:rPr>
                <w:rFonts w:ascii="Times New Roman" w:hAnsi="Times New Roman"/>
                <w:noProof/>
                <w:webHidden/>
              </w:rPr>
            </w:rPrChange>
          </w:rPr>
          <w:tab/>
          <w:delText>20</w:delText>
        </w:r>
      </w:del>
    </w:p>
    <w:p w14:paraId="0B9B53D6" w14:textId="77777777" w:rsidR="00D04F8F" w:rsidRPr="005F6795" w:rsidDel="005F6795" w:rsidRDefault="00D04F8F">
      <w:pPr>
        <w:pStyle w:val="TOC1"/>
        <w:rPr>
          <w:del w:id="1190" w:author="John Zorich" w:date="2014-09-25T12:22:00Z"/>
          <w:rFonts w:ascii="Times New Roman" w:eastAsiaTheme="minorEastAsia" w:hAnsi="Times New Roman"/>
          <w:b w:val="0"/>
          <w:szCs w:val="22"/>
          <w:rPrChange w:id="1191" w:author="John Zorich" w:date="2014-09-25T12:22:00Z">
            <w:rPr>
              <w:del w:id="1192" w:author="John Zorich" w:date="2014-09-25T12:22:00Z"/>
              <w:rFonts w:ascii="Times New Roman" w:eastAsiaTheme="minorEastAsia" w:hAnsi="Times New Roman"/>
              <w:b w:val="0"/>
              <w:szCs w:val="22"/>
            </w:rPr>
          </w:rPrChange>
        </w:rPr>
      </w:pPr>
      <w:del w:id="1193" w:author="John Zorich" w:date="2014-09-25T12:22:00Z">
        <w:r w:rsidRPr="005F6795" w:rsidDel="005F6795">
          <w:rPr>
            <w:rFonts w:ascii="Times New Roman" w:hAnsi="Times New Roman"/>
            <w:rPrChange w:id="1194" w:author="John Zorich" w:date="2014-09-25T12:22:00Z">
              <w:rPr>
                <w:rStyle w:val="Hyperlink"/>
                <w:rFonts w:ascii="Times New Roman" w:hAnsi="Times New Roman"/>
              </w:rPr>
            </w:rPrChange>
          </w:rPr>
          <w:delText>12.</w:delText>
        </w:r>
        <w:r w:rsidRPr="005F6795" w:rsidDel="005F6795">
          <w:rPr>
            <w:rFonts w:ascii="Times New Roman" w:eastAsiaTheme="minorEastAsia" w:hAnsi="Times New Roman"/>
            <w:b w:val="0"/>
            <w:szCs w:val="22"/>
            <w:rPrChange w:id="1195" w:author="John Zorich" w:date="2014-09-25T12:22:00Z">
              <w:rPr>
                <w:rFonts w:ascii="Times New Roman" w:eastAsiaTheme="minorEastAsia" w:hAnsi="Times New Roman"/>
                <w:b w:val="0"/>
                <w:szCs w:val="22"/>
              </w:rPr>
            </w:rPrChange>
          </w:rPr>
          <w:tab/>
        </w:r>
        <w:r w:rsidRPr="005F6795" w:rsidDel="005F6795">
          <w:rPr>
            <w:rFonts w:ascii="Times New Roman" w:hAnsi="Times New Roman"/>
            <w:rPrChange w:id="1196" w:author="John Zorich" w:date="2014-09-25T12:22:00Z">
              <w:rPr>
                <w:rStyle w:val="Hyperlink"/>
                <w:rFonts w:ascii="Times New Roman" w:hAnsi="Times New Roman"/>
              </w:rPr>
            </w:rPrChange>
          </w:rPr>
          <w:delText>Index</w:delText>
        </w:r>
        <w:r w:rsidRPr="005F6795" w:rsidDel="005F6795">
          <w:rPr>
            <w:rFonts w:ascii="Times New Roman" w:hAnsi="Times New Roman"/>
            <w:webHidden/>
            <w:rPrChange w:id="1197" w:author="John Zorich" w:date="2014-09-25T12:22:00Z">
              <w:rPr>
                <w:rFonts w:ascii="Times New Roman" w:hAnsi="Times New Roman"/>
                <w:webHidden/>
              </w:rPr>
            </w:rPrChange>
          </w:rPr>
          <w:tab/>
          <w:delText>21</w:delText>
        </w:r>
      </w:del>
    </w:p>
    <w:p w14:paraId="60EC00AC" w14:textId="77777777" w:rsidR="0013275A" w:rsidRPr="005F6795" w:rsidRDefault="004C27FE" w:rsidP="00CC5977">
      <w:pPr>
        <w:pStyle w:val="TemplateText"/>
        <w:rPr>
          <w:rFonts w:ascii="Times New Roman" w:hAnsi="Times New Roman"/>
          <w:noProof/>
          <w:rPrChange w:id="1198" w:author="John Zorich" w:date="2014-09-25T12:22:00Z">
            <w:rPr>
              <w:rFonts w:ascii="Times New Roman" w:hAnsi="Times New Roman"/>
              <w:noProof/>
            </w:rPr>
          </w:rPrChange>
        </w:rPr>
      </w:pPr>
      <w:r w:rsidRPr="005F6795">
        <w:rPr>
          <w:rFonts w:ascii="Times New Roman" w:hAnsi="Times New Roman"/>
          <w:rPrChange w:id="1199" w:author="John Zorich" w:date="2014-09-25T12:22:00Z">
            <w:rPr>
              <w:rFonts w:ascii="Times New Roman" w:hAnsi="Times New Roman"/>
            </w:rPr>
          </w:rPrChange>
        </w:rPr>
        <w:fldChar w:fldCharType="end"/>
      </w:r>
    </w:p>
    <w:bookmarkEnd w:id="72"/>
    <w:p w14:paraId="58E2AEB5" w14:textId="77777777" w:rsidR="0013275A" w:rsidRPr="008D201D" w:rsidRDefault="0013275A" w:rsidP="0013275A">
      <w:pPr>
        <w:pStyle w:val="BodyText"/>
        <w:sectPr w:rsidR="0013275A" w:rsidRPr="008D201D">
          <w:footerReference w:type="default" r:id="rId13"/>
          <w:pgSz w:w="12240" w:h="15840"/>
          <w:pgMar w:top="1440" w:right="1440" w:bottom="1440" w:left="1440" w:header="720" w:footer="720" w:gutter="0"/>
          <w:pgNumType w:fmt="lowerRoman" w:start="2"/>
          <w:cols w:space="720"/>
          <w:docGrid w:linePitch="360"/>
        </w:sectPr>
      </w:pPr>
    </w:p>
    <w:p w14:paraId="0B5548FF" w14:textId="77777777" w:rsidR="0013275A" w:rsidRPr="002C0913" w:rsidRDefault="0013275A" w:rsidP="002C0913">
      <w:pPr>
        <w:pStyle w:val="Heading1"/>
      </w:pPr>
      <w:bookmarkStart w:id="1200" w:name="_Toc313444104"/>
      <w:bookmarkStart w:id="1201" w:name="_Toc399411091"/>
      <w:r w:rsidRPr="002C0913">
        <w:lastRenderedPageBreak/>
        <w:t>Emergency Department In</w:t>
      </w:r>
      <w:r w:rsidR="005E2D5A" w:rsidRPr="002C0913">
        <w:t>tegration</w:t>
      </w:r>
      <w:r w:rsidRPr="002C0913">
        <w:t xml:space="preserve"> S</w:t>
      </w:r>
      <w:r w:rsidR="005E2D5A" w:rsidRPr="002C0913">
        <w:t>oftware</w:t>
      </w:r>
      <w:bookmarkEnd w:id="1200"/>
      <w:bookmarkEnd w:id="1201"/>
      <w:r w:rsidRPr="002C0913">
        <w:t xml:space="preserve"> </w:t>
      </w:r>
    </w:p>
    <w:p w14:paraId="61DE200C" w14:textId="77777777" w:rsidR="00530016" w:rsidRDefault="006E4D24" w:rsidP="004327BF">
      <w:pPr>
        <w:pStyle w:val="Heading2"/>
      </w:pPr>
      <w:bookmarkStart w:id="1202" w:name="_Toc313444105"/>
      <w:bookmarkStart w:id="1203" w:name="_Toc399411092"/>
      <w:r>
        <w:t>Introduction</w:t>
      </w:r>
      <w:bookmarkEnd w:id="1202"/>
      <w:bookmarkEnd w:id="1203"/>
    </w:p>
    <w:p w14:paraId="21805C28" w14:textId="77777777" w:rsidR="00276B40" w:rsidRDefault="00276B40" w:rsidP="00276B40">
      <w:pPr>
        <w:pStyle w:val="BodyText2"/>
      </w:pPr>
      <w:r>
        <w:t>PSO Innovations</w:t>
      </w:r>
      <w:r w:rsidRPr="00AD17C6">
        <w:t xml:space="preserve"> is a necessary and valuable contribution to providing nationwide pharmacy refill and management to the Veteran population. The innovation </w:t>
      </w:r>
      <w:r>
        <w:t xml:space="preserve">is </w:t>
      </w:r>
      <w:r w:rsidRPr="00AD17C6">
        <w:t xml:space="preserve">focused on the delivery of VA prescription management as a service to </w:t>
      </w:r>
      <w:r>
        <w:t>the</w:t>
      </w:r>
      <w:r w:rsidRPr="00AD17C6">
        <w:t xml:space="preserve"> mobile population of Veterans.</w:t>
      </w:r>
      <w:r>
        <w:t xml:space="preserve"> </w:t>
      </w:r>
    </w:p>
    <w:p w14:paraId="545C1E4E" w14:textId="77777777" w:rsidR="00530016" w:rsidRDefault="00530016" w:rsidP="00276B40">
      <w:pPr>
        <w:pStyle w:val="BodyText2"/>
      </w:pPr>
      <w:r>
        <w:t xml:space="preserve">The Pharmacy Remote Prescription manager uses HL7, HL logical links, and RESTful services to build messages directed to remote VAMC’s and clinics. These remote messages request prescription data from each of the facilities in relation to the currently selected patient. </w:t>
      </w:r>
      <w:r w:rsidR="00276B40">
        <w:t>M</w:t>
      </w:r>
      <w:r>
        <w:t>odifications have been integrated into the routines that drive the PSO LM BACKDOOR orders option. The Pharmacy Remote Prescription Manager allows the user to:</w:t>
      </w:r>
    </w:p>
    <w:p w14:paraId="6D0383E1" w14:textId="6990094A" w:rsidR="0013275A" w:rsidRDefault="00530016" w:rsidP="00966346">
      <w:pPr>
        <w:pStyle w:val="BodyBullet2"/>
      </w:pPr>
      <w:r>
        <w:t>View prescriptions from other facilities that the veteran has been seen at</w:t>
      </w:r>
    </w:p>
    <w:p w14:paraId="3AE73E02" w14:textId="77777777" w:rsidR="0013275A" w:rsidRDefault="00530016" w:rsidP="00966346">
      <w:pPr>
        <w:pStyle w:val="BodyBullet2"/>
      </w:pPr>
      <w:r>
        <w:t>Refill ‘active’ prescriptions that have refills remaining</w:t>
      </w:r>
      <w:del w:id="1204" w:author="John Zorich" w:date="2014-09-25T11:57:00Z">
        <w:r w:rsidDel="008D201D">
          <w:delText>.</w:delText>
        </w:r>
      </w:del>
    </w:p>
    <w:p w14:paraId="5442A286" w14:textId="6C99F670" w:rsidR="0013275A" w:rsidRDefault="00530016" w:rsidP="00966346">
      <w:pPr>
        <w:pStyle w:val="BodyBullet2"/>
      </w:pPr>
      <w:r>
        <w:t>Partially fill active prescriptions</w:t>
      </w:r>
    </w:p>
    <w:p w14:paraId="1B61D9AE" w14:textId="77777777" w:rsidR="0013275A" w:rsidRDefault="00530016" w:rsidP="00966346">
      <w:pPr>
        <w:pStyle w:val="BodyBullet2"/>
      </w:pPr>
      <w:r>
        <w:t>View activity for both local and remote actions on prescriptions</w:t>
      </w:r>
    </w:p>
    <w:p w14:paraId="13E8AA60" w14:textId="77777777" w:rsidR="0013275A" w:rsidRDefault="0013275A" w:rsidP="0013275A">
      <w:pPr>
        <w:pStyle w:val="DocumentListSpace"/>
      </w:pPr>
    </w:p>
    <w:p w14:paraId="5FDCE743" w14:textId="77777777" w:rsidR="0013275A" w:rsidRDefault="0013275A" w:rsidP="0013275A">
      <w:pPr>
        <w:pStyle w:val="Heading2"/>
      </w:pPr>
      <w:bookmarkStart w:id="1205" w:name="_Toc313444106"/>
      <w:bookmarkStart w:id="1206" w:name="_Toc399411093"/>
      <w:r>
        <w:t>About this Guide</w:t>
      </w:r>
      <w:bookmarkEnd w:id="1205"/>
      <w:bookmarkEnd w:id="1206"/>
    </w:p>
    <w:p w14:paraId="38A0CCA2" w14:textId="77777777" w:rsidR="0013275A" w:rsidRDefault="00530016" w:rsidP="00AB7C1D">
      <w:pPr>
        <w:pStyle w:val="BodyText2"/>
      </w:pPr>
      <w:r>
        <w:rPr>
          <w:i/>
        </w:rPr>
        <w:t>Pharmacy Remote Prescription Manager</w:t>
      </w:r>
      <w:r w:rsidR="00A76C15">
        <w:t xml:space="preserve"> provides technical information for </w:t>
      </w:r>
      <w:r w:rsidR="00AC4F15">
        <w:t xml:space="preserve">configuring, </w:t>
      </w:r>
      <w:r w:rsidR="00A76C15">
        <w:t>managing</w:t>
      </w:r>
      <w:r w:rsidR="00AC4F15">
        <w:t>,</w:t>
      </w:r>
      <w:r w:rsidR="00A76C15">
        <w:t xml:space="preserve"> and troubleshooting </w:t>
      </w:r>
      <w:r w:rsidR="00AD2161">
        <w:t xml:space="preserve">local (M Server) components of the </w:t>
      </w:r>
      <w:r>
        <w:t>PSO INNOVATIONS</w:t>
      </w:r>
      <w:r w:rsidR="00A76C15">
        <w:t xml:space="preserve"> </w:t>
      </w:r>
      <w:r w:rsidR="00D770E1">
        <w:t>application</w:t>
      </w:r>
      <w:r w:rsidR="00A76C15">
        <w:t xml:space="preserve">. </w:t>
      </w:r>
      <w:r w:rsidR="00310DE5">
        <w:t xml:space="preserve"> </w:t>
      </w:r>
    </w:p>
    <w:p w14:paraId="0BD72DC9" w14:textId="77777777" w:rsidR="0013275A" w:rsidRDefault="004C27FE" w:rsidP="0013275A">
      <w:pPr>
        <w:pStyle w:val="Heading2"/>
      </w:pPr>
      <w:r>
        <w:fldChar w:fldCharType="begin"/>
      </w:r>
      <w:r w:rsidR="007A4A1F">
        <w:instrText xml:space="preserve"> XE "</w:instrText>
      </w:r>
      <w:r w:rsidR="007A4A1F" w:rsidRPr="00F93259">
        <w:instrText>Rehabilitation Act of 1973 (Section 508)</w:instrText>
      </w:r>
      <w:r w:rsidR="007A4A1F">
        <w:instrText xml:space="preserve">" </w:instrText>
      </w:r>
      <w:r>
        <w:fldChar w:fldCharType="end"/>
      </w:r>
      <w:bookmarkStart w:id="1207" w:name="_Toc313444107"/>
      <w:bookmarkStart w:id="1208" w:name="_Toc399411094"/>
      <w:r w:rsidR="0013275A">
        <w:t>Section 508 of the Rehabilitation Act of 1973</w:t>
      </w:r>
      <w:bookmarkEnd w:id="1207"/>
      <w:bookmarkEnd w:id="1208"/>
      <w:r w:rsidR="0013275A">
        <w:t xml:space="preserve"> </w:t>
      </w:r>
    </w:p>
    <w:p w14:paraId="59041DB5" w14:textId="77777777" w:rsidR="00AD2161" w:rsidRDefault="00530016" w:rsidP="00AD2161">
      <w:pPr>
        <w:pStyle w:val="BodyText2"/>
      </w:pPr>
      <w:r>
        <w:t>N/A</w:t>
      </w:r>
    </w:p>
    <w:p w14:paraId="0DF4909C" w14:textId="77777777" w:rsidR="0013275A" w:rsidRDefault="000C7D88" w:rsidP="00AD2161">
      <w:pPr>
        <w:pStyle w:val="Heading2"/>
      </w:pPr>
      <w:bookmarkStart w:id="1209" w:name="_Toc313444108"/>
      <w:bookmarkStart w:id="1210" w:name="_Toc399411095"/>
      <w:r>
        <w:t xml:space="preserve">Related </w:t>
      </w:r>
      <w:r w:rsidR="00F53568">
        <w:t>Documents</w:t>
      </w:r>
      <w:bookmarkEnd w:id="1209"/>
      <w:bookmarkEnd w:id="1210"/>
    </w:p>
    <w:p w14:paraId="7A5C5AB4" w14:textId="77777777" w:rsidR="0060458F" w:rsidRPr="00823901" w:rsidRDefault="00530016">
      <w:pPr>
        <w:pStyle w:val="BodyText2"/>
        <w:numPr>
          <w:ilvl w:val="0"/>
          <w:numId w:val="53"/>
        </w:numPr>
        <w:rPr>
          <w:i/>
        </w:rPr>
        <w:pPrChange w:id="1211" w:author="John Zorich" w:date="2014-09-25T11:58:00Z">
          <w:pPr>
            <w:pStyle w:val="BodyText2"/>
          </w:pPr>
        </w:pPrChange>
      </w:pPr>
      <w:r>
        <w:rPr>
          <w:i/>
        </w:rPr>
        <w:t>Pharmacy Remote Prescription Manager</w:t>
      </w:r>
      <w:r>
        <w:t xml:space="preserve"> </w:t>
      </w:r>
      <w:r w:rsidR="00331249" w:rsidRPr="00823901">
        <w:rPr>
          <w:i/>
        </w:rPr>
        <w:t>User Guide</w:t>
      </w:r>
    </w:p>
    <w:p w14:paraId="4410A7C6" w14:textId="77777777" w:rsidR="00331249" w:rsidRDefault="00530016">
      <w:pPr>
        <w:pStyle w:val="BodyText2"/>
        <w:numPr>
          <w:ilvl w:val="0"/>
          <w:numId w:val="53"/>
        </w:numPr>
        <w:rPr>
          <w:i/>
        </w:rPr>
        <w:pPrChange w:id="1212" w:author="John Zorich" w:date="2014-09-25T11:58:00Z">
          <w:pPr>
            <w:pStyle w:val="BodyText2"/>
          </w:pPr>
        </w:pPrChange>
      </w:pPr>
      <w:r>
        <w:rPr>
          <w:i/>
        </w:rPr>
        <w:t>Pharmacy Remote Prescription Manager</w:t>
      </w:r>
      <w:r>
        <w:t xml:space="preserve"> </w:t>
      </w:r>
      <w:r w:rsidR="00331249" w:rsidRPr="00823901">
        <w:rPr>
          <w:i/>
        </w:rPr>
        <w:t>Installation Guide</w:t>
      </w:r>
    </w:p>
    <w:p w14:paraId="4E011E7C" w14:textId="77777777" w:rsidR="007B5419" w:rsidRDefault="00530016">
      <w:pPr>
        <w:pStyle w:val="BodyText2"/>
        <w:numPr>
          <w:ilvl w:val="0"/>
          <w:numId w:val="53"/>
        </w:numPr>
        <w:rPr>
          <w:i/>
        </w:rPr>
        <w:pPrChange w:id="1213" w:author="John Zorich" w:date="2014-09-25T11:58:00Z">
          <w:pPr>
            <w:pStyle w:val="BodyText2"/>
          </w:pPr>
        </w:pPrChange>
      </w:pPr>
      <w:r>
        <w:rPr>
          <w:i/>
        </w:rPr>
        <w:t>Pharmacy Remote Prescription Manager</w:t>
      </w:r>
      <w:r>
        <w:t xml:space="preserve"> </w:t>
      </w:r>
      <w:r w:rsidR="007B5419">
        <w:rPr>
          <w:i/>
        </w:rPr>
        <w:t>System Design Document</w:t>
      </w:r>
    </w:p>
    <w:p w14:paraId="1BFB66CC" w14:textId="77777777" w:rsidR="00530016" w:rsidRDefault="00530016">
      <w:pPr>
        <w:pStyle w:val="BodyText2"/>
        <w:numPr>
          <w:ilvl w:val="0"/>
          <w:numId w:val="53"/>
        </w:numPr>
        <w:rPr>
          <w:i/>
        </w:rPr>
        <w:pPrChange w:id="1214" w:author="John Zorich" w:date="2014-09-25T11:58:00Z">
          <w:pPr>
            <w:pStyle w:val="BodyText2"/>
          </w:pPr>
        </w:pPrChange>
      </w:pPr>
      <w:r>
        <w:rPr>
          <w:i/>
        </w:rPr>
        <w:t>Pharmacy Remote Prescription Manager User Manual</w:t>
      </w:r>
    </w:p>
    <w:p w14:paraId="16A35B3B" w14:textId="77777777" w:rsidR="00A32D41" w:rsidRPr="00823901" w:rsidRDefault="00A32D41">
      <w:pPr>
        <w:pStyle w:val="BodyText2"/>
        <w:numPr>
          <w:ilvl w:val="0"/>
          <w:numId w:val="53"/>
        </w:numPr>
        <w:rPr>
          <w:i/>
        </w:rPr>
        <w:pPrChange w:id="1215" w:author="John Zorich" w:date="2014-09-25T11:58:00Z">
          <w:pPr>
            <w:pStyle w:val="BodyText2"/>
          </w:pPr>
        </w:pPrChange>
      </w:pPr>
      <w:r>
        <w:rPr>
          <w:i/>
        </w:rPr>
        <w:t>Pharmacy Remote Prescription Manager Technical Manual</w:t>
      </w:r>
    </w:p>
    <w:p w14:paraId="13EFA5FA" w14:textId="77777777" w:rsidR="0013275A" w:rsidRDefault="0013275A" w:rsidP="0013275A">
      <w:pPr>
        <w:pStyle w:val="Heading2"/>
      </w:pPr>
      <w:bookmarkStart w:id="1216" w:name="_Toc313444109"/>
      <w:bookmarkStart w:id="1217" w:name="_Toc399411096"/>
      <w:r>
        <w:t>Document Conventions</w:t>
      </w:r>
      <w:bookmarkEnd w:id="1216"/>
      <w:bookmarkEnd w:id="1217"/>
    </w:p>
    <w:p w14:paraId="6BBF1C7E" w14:textId="77777777" w:rsidR="0013275A" w:rsidRPr="00EE32DA" w:rsidRDefault="0013275A" w:rsidP="0013275A">
      <w:pPr>
        <w:pStyle w:val="BodyText2"/>
      </w:pPr>
      <w:r w:rsidRPr="00EE32DA">
        <w:rPr>
          <w:b/>
        </w:rPr>
        <w:t>Bold type</w:t>
      </w:r>
      <w:r w:rsidRPr="00EE32DA">
        <w:t xml:space="preserve"> indicates application elements (views, panes, links</w:t>
      </w:r>
      <w:r>
        <w:t>,</w:t>
      </w:r>
      <w:r w:rsidRPr="00EE32DA">
        <w:t xml:space="preserve"> buttons, text boxes, </w:t>
      </w:r>
      <w:r w:rsidR="00C26DE0">
        <w:t>and so forth</w:t>
      </w:r>
      <w:r w:rsidRPr="00EE32DA">
        <w:t xml:space="preserve">) and key names. </w:t>
      </w:r>
    </w:p>
    <w:p w14:paraId="1DB50237" w14:textId="77777777" w:rsidR="0013275A" w:rsidRPr="00EE32DA" w:rsidRDefault="0013275A" w:rsidP="0013275A">
      <w:pPr>
        <w:pStyle w:val="BodyText2"/>
      </w:pPr>
      <w:r w:rsidRPr="00EE32DA">
        <w:t xml:space="preserve">Key names appear in angle brackets &lt;&gt;. </w:t>
      </w:r>
    </w:p>
    <w:p w14:paraId="4422B5F2" w14:textId="77777777" w:rsidR="0013275A" w:rsidRDefault="0013275A" w:rsidP="0013275A">
      <w:pPr>
        <w:pStyle w:val="BodyText2"/>
      </w:pPr>
      <w:r w:rsidRPr="00BF58B0">
        <w:rPr>
          <w:i/>
        </w:rPr>
        <w:t xml:space="preserve">Italicized text </w:t>
      </w:r>
      <w:r w:rsidRPr="008D558C">
        <w:t>indicates special emphasis</w:t>
      </w:r>
      <w:r w:rsidR="00DD183A">
        <w:t xml:space="preserve"> or user responses</w:t>
      </w:r>
      <w:r w:rsidR="005F724B">
        <w:t>.</w:t>
      </w:r>
    </w:p>
    <w:p w14:paraId="02AAE713" w14:textId="77777777" w:rsidR="008D558C" w:rsidRDefault="008D558C" w:rsidP="0013275A">
      <w:pPr>
        <w:pStyle w:val="BodyText2"/>
      </w:pPr>
      <w:r w:rsidRPr="008D558C">
        <w:t>ALL CAPS</w:t>
      </w:r>
      <w:r>
        <w:t xml:space="preserve"> indicates M routines and options.</w:t>
      </w:r>
    </w:p>
    <w:p w14:paraId="716F756D" w14:textId="77777777" w:rsidR="002D3A6F" w:rsidRPr="008D558C" w:rsidRDefault="002D3A6F" w:rsidP="0013275A">
      <w:pPr>
        <w:pStyle w:val="BodyText2"/>
      </w:pPr>
      <w:r>
        <w:t>… (</w:t>
      </w:r>
      <w:r w:rsidR="00375949">
        <w:t>ellipses) indicate</w:t>
      </w:r>
      <w:r>
        <w:t xml:space="preserve"> omitted text.</w:t>
      </w:r>
    </w:p>
    <w:p w14:paraId="5BF8D946" w14:textId="77777777" w:rsidR="00D9565B" w:rsidRPr="002C0913" w:rsidRDefault="00A85DED" w:rsidP="002C0913">
      <w:pPr>
        <w:pStyle w:val="Heading1"/>
      </w:pPr>
      <w:bookmarkStart w:id="1218" w:name="_Toc313444110"/>
      <w:bookmarkStart w:id="1219" w:name="_Toc313444111"/>
      <w:bookmarkStart w:id="1220" w:name="_Toc313444112"/>
      <w:bookmarkStart w:id="1221" w:name="_Toc313444113"/>
      <w:bookmarkStart w:id="1222" w:name="_Toc313444114"/>
      <w:bookmarkStart w:id="1223" w:name="_Toc313444115"/>
      <w:bookmarkStart w:id="1224" w:name="_Toc313444116"/>
      <w:bookmarkStart w:id="1225" w:name="_Toc313444117"/>
      <w:bookmarkStart w:id="1226" w:name="_Toc313444118"/>
      <w:bookmarkStart w:id="1227" w:name="_Toc313444119"/>
      <w:bookmarkStart w:id="1228" w:name="_Toc313444141"/>
      <w:bookmarkStart w:id="1229" w:name="_Toc313444142"/>
      <w:bookmarkStart w:id="1230" w:name="_Toc313444143"/>
      <w:bookmarkStart w:id="1231" w:name="_Toc313444144"/>
      <w:bookmarkStart w:id="1232" w:name="_Toc313444145"/>
      <w:bookmarkStart w:id="1233" w:name="_Toc313444146"/>
      <w:bookmarkStart w:id="1234" w:name="_Toc313444147"/>
      <w:bookmarkStart w:id="1235" w:name="_Toc313444148"/>
      <w:bookmarkStart w:id="1236" w:name="_Toc313444149"/>
      <w:bookmarkStart w:id="1237" w:name="_Toc313444159"/>
      <w:bookmarkStart w:id="1238" w:name="_Toc313444160"/>
      <w:bookmarkStart w:id="1239" w:name="_Toc313444173"/>
      <w:bookmarkStart w:id="1240" w:name="_Toc313444174"/>
      <w:bookmarkStart w:id="1241" w:name="_Toc313444175"/>
      <w:bookmarkStart w:id="1242" w:name="_Toc39941109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r w:rsidRPr="002C0913">
        <w:lastRenderedPageBreak/>
        <w:t>General Information</w:t>
      </w:r>
      <w:bookmarkEnd w:id="1241"/>
      <w:bookmarkEnd w:id="1242"/>
    </w:p>
    <w:bookmarkStart w:id="1243" w:name="_Toc313444176"/>
    <w:bookmarkStart w:id="1244" w:name="_Toc313444177"/>
    <w:bookmarkStart w:id="1245" w:name="_Toc313444198"/>
    <w:bookmarkEnd w:id="1243"/>
    <w:bookmarkEnd w:id="1244"/>
    <w:bookmarkEnd w:id="1245"/>
    <w:p w14:paraId="74B43AF4" w14:textId="77777777" w:rsidR="00BC78F4" w:rsidRDefault="004C27FE" w:rsidP="0044023E">
      <w:pPr>
        <w:pStyle w:val="Heading2"/>
      </w:pPr>
      <w:r>
        <w:fldChar w:fldCharType="begin"/>
      </w:r>
      <w:r w:rsidR="005F6CE0">
        <w:instrText xml:space="preserve"> XE "</w:instrText>
      </w:r>
      <w:r w:rsidR="005F6CE0" w:rsidRPr="00F93259">
        <w:instrText>Architecture</w:instrText>
      </w:r>
      <w:r w:rsidR="005F6CE0">
        <w:instrText xml:space="preserve">" </w:instrText>
      </w:r>
      <w:r>
        <w:fldChar w:fldCharType="end"/>
      </w:r>
      <w:bookmarkStart w:id="1246" w:name="_Toc313444199"/>
      <w:bookmarkStart w:id="1247" w:name="_Toc399411098"/>
      <w:r w:rsidR="00BC78F4">
        <w:t>Architectural Scope</w:t>
      </w:r>
      <w:bookmarkEnd w:id="1246"/>
      <w:bookmarkEnd w:id="1247"/>
    </w:p>
    <w:p w14:paraId="41468B64" w14:textId="77777777" w:rsidR="00A32D41" w:rsidRDefault="00A32D41" w:rsidP="0044023E">
      <w:pPr>
        <w:pStyle w:val="BodyText2"/>
      </w:pPr>
    </w:p>
    <w:p w14:paraId="4A5E52C5" w14:textId="26FEC9AB" w:rsidR="00A32D41" w:rsidRDefault="00A32D41" w:rsidP="0044023E">
      <w:pPr>
        <w:pStyle w:val="BodyText2"/>
      </w:pPr>
      <w:r>
        <w:t>The Pharmacy Remote Prescription manager uses HL logical links, HL application protocols, and RESTful services to send and receive messages related to remote prescriptions. Once a user enters the option PSO LM BACKDOOR orders, a</w:t>
      </w:r>
      <w:r w:rsidR="00880145">
        <w:t>n HL7 QBP^Q13</w:t>
      </w:r>
      <w:r>
        <w:t xml:space="preserve"> message is built using the treating facility</w:t>
      </w:r>
      <w:r w:rsidR="00880145">
        <w:t xml:space="preserve"> list for the selected patient to populate the PID segment. </w:t>
      </w:r>
      <w:r>
        <w:t xml:space="preserve">The HL7 message is sent to the </w:t>
      </w:r>
      <w:r w:rsidR="00276B40">
        <w:t>Pharmacy Manager</w:t>
      </w:r>
      <w:r>
        <w:t xml:space="preserve">. </w:t>
      </w:r>
      <w:r w:rsidR="00276B40">
        <w:t xml:space="preserve">Upon receipt of </w:t>
      </w:r>
      <w:r w:rsidR="00880145">
        <w:t xml:space="preserve">the HL7 </w:t>
      </w:r>
      <w:r w:rsidR="00B862D9">
        <w:t xml:space="preserve">query message, the Pharmacy Manager </w:t>
      </w:r>
      <w:r w:rsidR="00880145">
        <w:t xml:space="preserve">orchestrates a </w:t>
      </w:r>
      <w:del w:id="1248" w:author="John Zorich" w:date="2014-09-25T12:00:00Z">
        <w:r w:rsidR="00880145" w:rsidDel="00E50F59">
          <w:delText xml:space="preserve">serious </w:delText>
        </w:r>
      </w:del>
      <w:ins w:id="1249" w:author="John Zorich" w:date="2014-09-25T12:00:00Z">
        <w:r w:rsidR="00E50F59">
          <w:t xml:space="preserve">series </w:t>
        </w:r>
      </w:ins>
      <w:r w:rsidR="00880145">
        <w:t xml:space="preserve">of REST calls to </w:t>
      </w:r>
      <w:r>
        <w:t xml:space="preserve">each </w:t>
      </w:r>
      <w:r w:rsidR="00880145">
        <w:t xml:space="preserve">VistA </w:t>
      </w:r>
      <w:r w:rsidR="00B862D9">
        <w:t>facility</w:t>
      </w:r>
      <w:r w:rsidR="00276B40">
        <w:t xml:space="preserve"> </w:t>
      </w:r>
      <w:r>
        <w:t>identified</w:t>
      </w:r>
      <w:r w:rsidR="00880145">
        <w:t xml:space="preserve"> in the PID segment to retrieve a list of active prescriptions for the patient. The per VistA active prescriptions lists are aggregated together and sent back in the HL7 response</w:t>
      </w:r>
      <w:r>
        <w:t>.</w:t>
      </w:r>
    </w:p>
    <w:p w14:paraId="1F9A286F" w14:textId="77777777" w:rsidR="00880265" w:rsidRDefault="00B862D9" w:rsidP="0044023E">
      <w:pPr>
        <w:pStyle w:val="BodyText2"/>
      </w:pPr>
      <w:r>
        <w:rPr>
          <w:noProof/>
        </w:rPr>
        <w:drawing>
          <wp:inline distT="0" distB="0" distL="0" distR="0" wp14:anchorId="63789816" wp14:editId="246F71EA">
            <wp:extent cx="4633659" cy="22895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Workflow - New Page.png"/>
                    <pic:cNvPicPr/>
                  </pic:nvPicPr>
                  <pic:blipFill>
                    <a:blip r:embed="rId14">
                      <a:extLst>
                        <a:ext uri="{28A0092B-C50C-407E-A947-70E740481C1C}">
                          <a14:useLocalDpi xmlns:a14="http://schemas.microsoft.com/office/drawing/2010/main" val="0"/>
                        </a:ext>
                      </a:extLst>
                    </a:blip>
                    <a:stretch>
                      <a:fillRect/>
                    </a:stretch>
                  </pic:blipFill>
                  <pic:spPr>
                    <a:xfrm>
                      <a:off x="0" y="0"/>
                      <a:ext cx="4633659" cy="2289573"/>
                    </a:xfrm>
                    <a:prstGeom prst="rect">
                      <a:avLst/>
                    </a:prstGeom>
                  </pic:spPr>
                </pic:pic>
              </a:graphicData>
            </a:graphic>
          </wp:inline>
        </w:drawing>
      </w:r>
    </w:p>
    <w:p w14:paraId="780DEE22" w14:textId="77777777" w:rsidR="00880265" w:rsidRDefault="00880265" w:rsidP="00880145">
      <w:pPr>
        <w:pStyle w:val="BodyText2"/>
      </w:pPr>
      <w:r>
        <w:t xml:space="preserve">In the event that a </w:t>
      </w:r>
      <w:r w:rsidR="00880145">
        <w:t>provider</w:t>
      </w:r>
      <w:r>
        <w:t xml:space="preserve"> decides to initiate a refill or partial fill for a remote prescription, an HL7 </w:t>
      </w:r>
      <w:r w:rsidR="00880145">
        <w:t xml:space="preserve">RDS^O13 </w:t>
      </w:r>
      <w:r>
        <w:t xml:space="preserve">message will be sent to the </w:t>
      </w:r>
      <w:r w:rsidR="00880145">
        <w:t>Pharmacy Manager</w:t>
      </w:r>
      <w:r>
        <w:t xml:space="preserve">. The </w:t>
      </w:r>
      <w:r w:rsidR="00880145">
        <w:t xml:space="preserve">Pharmacy Manager will direct the request </w:t>
      </w:r>
      <w:r>
        <w:t xml:space="preserve">to the appropriate site. </w:t>
      </w:r>
      <w:r w:rsidR="00880145">
        <w:t>T</w:t>
      </w:r>
      <w:r>
        <w:t xml:space="preserve">he </w:t>
      </w:r>
      <w:r w:rsidR="00880145">
        <w:t>remote system</w:t>
      </w:r>
      <w:r>
        <w:t xml:space="preserve"> </w:t>
      </w:r>
      <w:r w:rsidR="00880145">
        <w:t xml:space="preserve">executes the refill or partial fill action by locking the prescription, </w:t>
      </w:r>
      <w:r>
        <w:t>update the data for the refill or partial fill</w:t>
      </w:r>
      <w:r w:rsidR="00880145">
        <w:t xml:space="preserve"> and unlocking the prescription.</w:t>
      </w:r>
    </w:p>
    <w:p w14:paraId="497576F4" w14:textId="77777777" w:rsidR="00880265" w:rsidRDefault="00880265" w:rsidP="0044023E">
      <w:pPr>
        <w:pStyle w:val="BodyText2"/>
      </w:pPr>
      <w:r>
        <w:t xml:space="preserve">Once the </w:t>
      </w:r>
      <w:r w:rsidR="00880145">
        <w:t xml:space="preserve">remote </w:t>
      </w:r>
      <w:r>
        <w:t>system has determined that the refill or partial fill was completed successfully, the label data will be created. Existing API’s are leveraged to create the label data. This allows consistent label creation. It also ensures that the label data appears as though it would at the ‘originating’ facility.</w:t>
      </w:r>
    </w:p>
    <w:p w14:paraId="3A6137FF" w14:textId="77777777" w:rsidR="00A32D41" w:rsidRDefault="00880145" w:rsidP="00426CAC">
      <w:pPr>
        <w:pStyle w:val="BodyText2"/>
      </w:pPr>
      <w:r>
        <w:t xml:space="preserve">The success or failure </w:t>
      </w:r>
      <w:r w:rsidR="004A63B1">
        <w:t xml:space="preserve">of the refill or partial fill </w:t>
      </w:r>
      <w:r>
        <w:t>and the label data (as appropriate based on success) is sent back to the initiating site via HL7 response and ^XTMP population in the cas</w:t>
      </w:r>
      <w:r w:rsidR="004A63B1">
        <w:t>e</w:t>
      </w:r>
      <w:r>
        <w:t xml:space="preserve"> of the label data.</w:t>
      </w:r>
      <w:r w:rsidR="004A63B1">
        <w:t xml:space="preserve"> The refill and partial fill workflow is shown below.</w:t>
      </w:r>
    </w:p>
    <w:p w14:paraId="3EAE04CF" w14:textId="77777777" w:rsidR="004A63B1" w:rsidRDefault="004A63B1" w:rsidP="00426CAC">
      <w:pPr>
        <w:pStyle w:val="BodyText2"/>
      </w:pPr>
      <w:r>
        <w:rPr>
          <w:noProof/>
        </w:rPr>
        <w:lastRenderedPageBreak/>
        <w:drawing>
          <wp:inline distT="0" distB="0" distL="0" distR="0" wp14:anchorId="6271E364" wp14:editId="462D54CF">
            <wp:extent cx="5124734" cy="1691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 Workflow - New Page.png"/>
                    <pic:cNvPicPr/>
                  </pic:nvPicPr>
                  <pic:blipFill>
                    <a:blip r:embed="rId15">
                      <a:extLst>
                        <a:ext uri="{28A0092B-C50C-407E-A947-70E740481C1C}">
                          <a14:useLocalDpi xmlns:a14="http://schemas.microsoft.com/office/drawing/2010/main" val="0"/>
                        </a:ext>
                      </a:extLst>
                    </a:blip>
                    <a:stretch>
                      <a:fillRect/>
                    </a:stretch>
                  </pic:blipFill>
                  <pic:spPr>
                    <a:xfrm>
                      <a:off x="0" y="0"/>
                      <a:ext cx="5132744" cy="1693915"/>
                    </a:xfrm>
                    <a:prstGeom prst="rect">
                      <a:avLst/>
                    </a:prstGeom>
                  </pic:spPr>
                </pic:pic>
              </a:graphicData>
            </a:graphic>
          </wp:inline>
        </w:drawing>
      </w:r>
    </w:p>
    <w:p w14:paraId="34FB4481" w14:textId="77777777" w:rsidR="00B074DD" w:rsidRDefault="004C27FE" w:rsidP="00B074DD">
      <w:pPr>
        <w:pStyle w:val="Heading30"/>
      </w:pPr>
      <w:r>
        <w:fldChar w:fldCharType="begin"/>
      </w:r>
      <w:r w:rsidR="005F6CE0">
        <w:instrText xml:space="preserve"> XE "</w:instrText>
      </w:r>
      <w:r w:rsidR="005F6CE0" w:rsidRPr="00F93259">
        <w:instrText>Web Application</w:instrText>
      </w:r>
      <w:r w:rsidR="005F6CE0">
        <w:instrText xml:space="preserve">" </w:instrText>
      </w:r>
      <w:r>
        <w:fldChar w:fldCharType="end"/>
      </w:r>
      <w:bookmarkStart w:id="1250" w:name="_Toc399411099"/>
      <w:r w:rsidR="004A63B1">
        <w:t>RESTful Web Services</w:t>
      </w:r>
      <w:bookmarkEnd w:id="1250"/>
    </w:p>
    <w:p w14:paraId="267FD165" w14:textId="77777777" w:rsidR="0044023E" w:rsidRDefault="00F24821" w:rsidP="003525EA">
      <w:pPr>
        <w:pStyle w:val="BodyText3"/>
      </w:pPr>
      <w:r>
        <w:t xml:space="preserve">The </w:t>
      </w:r>
      <w:r w:rsidR="0026704F">
        <w:t>RESTful web services run in a Java application server on the same machine as the VistA instance.</w:t>
      </w:r>
      <w:r w:rsidR="0026704F" w:rsidRPr="0026704F">
        <w:t xml:space="preserve"> </w:t>
      </w:r>
      <w:r w:rsidR="0026704F">
        <w:t>The RESTful web services use Intersystems Cache Global API to read and write data to the VistA data store as well call VistA MUMPS functions.</w:t>
      </w:r>
    </w:p>
    <w:p w14:paraId="1090E2F1" w14:textId="77777777" w:rsidR="0026704F" w:rsidRDefault="0026704F" w:rsidP="003525EA">
      <w:pPr>
        <w:pStyle w:val="BodyText3"/>
      </w:pPr>
      <w:r>
        <w:t xml:space="preserve">The web services use standard Java application server security defined in the web.xml configuratoin. The default implementation uses a security authentication filter that relies on the MUMPS CHECKAV^XUSRB function to authenticate a username and password as a access and verify code; respectively. </w:t>
      </w:r>
    </w:p>
    <w:p w14:paraId="215EE376" w14:textId="77777777" w:rsidR="00E35058" w:rsidRDefault="004C27FE" w:rsidP="00F860D6">
      <w:pPr>
        <w:pStyle w:val="Heading2"/>
      </w:pPr>
      <w:r>
        <w:fldChar w:fldCharType="begin"/>
      </w:r>
      <w:r w:rsidR="007429CA">
        <w:instrText xml:space="preserve"> XE "</w:instrText>
      </w:r>
      <w:r w:rsidR="007429CA" w:rsidRPr="00F93259">
        <w:instrText>System Performance</w:instrText>
      </w:r>
      <w:r w:rsidR="007429CA">
        <w:instrText xml:space="preserve">" </w:instrText>
      </w:r>
      <w:r>
        <w:fldChar w:fldCharType="end"/>
      </w:r>
      <w:bookmarkStart w:id="1251" w:name="_Toc313444203"/>
      <w:bookmarkStart w:id="1252" w:name="_Toc399411100"/>
      <w:r w:rsidR="00F860D6">
        <w:t>System Performance</w:t>
      </w:r>
      <w:bookmarkEnd w:id="1251"/>
      <w:bookmarkEnd w:id="1252"/>
    </w:p>
    <w:commentRangeStart w:id="1253"/>
    <w:p w14:paraId="5048EA47" w14:textId="77777777" w:rsidR="00F860D6" w:rsidRPr="00D04F8F" w:rsidRDefault="004C27FE" w:rsidP="00F860D6">
      <w:pPr>
        <w:pStyle w:val="Heading30"/>
        <w:rPr>
          <w:highlight w:val="yellow"/>
        </w:rPr>
      </w:pPr>
      <w:r w:rsidRPr="00D04F8F">
        <w:rPr>
          <w:highlight w:val="yellow"/>
        </w:rPr>
        <w:fldChar w:fldCharType="begin"/>
      </w:r>
      <w:r w:rsidR="007429CA" w:rsidRPr="00D04F8F">
        <w:rPr>
          <w:highlight w:val="yellow"/>
        </w:rPr>
        <w:instrText xml:space="preserve"> XE "Scaling Guide: Memory and CPU:System Performance" </w:instrText>
      </w:r>
      <w:r w:rsidRPr="00D04F8F">
        <w:rPr>
          <w:highlight w:val="yellow"/>
        </w:rPr>
        <w:fldChar w:fldCharType="end"/>
      </w:r>
      <w:bookmarkStart w:id="1254" w:name="_Toc399411101"/>
      <w:r w:rsidR="00880265" w:rsidRPr="00D04F8F">
        <w:rPr>
          <w:highlight w:val="yellow"/>
        </w:rPr>
        <w:t>D</w:t>
      </w:r>
      <w:r w:rsidR="00996BF7">
        <w:rPr>
          <w:highlight w:val="yellow"/>
        </w:rPr>
        <w:t>esktops/Workstations</w:t>
      </w:r>
      <w:commentRangeEnd w:id="1253"/>
      <w:r w:rsidR="0083707A">
        <w:rPr>
          <w:rStyle w:val="CommentReference"/>
          <w:rFonts w:eastAsia="Times New Roman" w:cs="Times New Roman"/>
          <w:b w:val="0"/>
          <w:bCs w:val="0"/>
        </w:rPr>
        <w:commentReference w:id="1253"/>
      </w:r>
      <w:bookmarkEnd w:id="1254"/>
    </w:p>
    <w:p w14:paraId="1850796A" w14:textId="77777777" w:rsidR="00F860D6" w:rsidRPr="00D04F8F" w:rsidRDefault="00F860D6" w:rsidP="00F860D6">
      <w:pPr>
        <w:pStyle w:val="BodyText3"/>
        <w:rPr>
          <w:highlight w:val="yellow"/>
        </w:rPr>
      </w:pPr>
      <w:r w:rsidRPr="00D04F8F">
        <w:rPr>
          <w:highlight w:val="yellow"/>
        </w:rPr>
        <w:t>Workstations should comply with VA Desktop Minimum Acceptable Configurations</w:t>
      </w:r>
      <w:r w:rsidR="007923E4" w:rsidRPr="00D04F8F">
        <w:rPr>
          <w:highlight w:val="yellow"/>
        </w:rPr>
        <w:t xml:space="preserve"> (</w:t>
      </w:r>
      <w:r w:rsidR="00D224BC">
        <w:fldChar w:fldCharType="begin"/>
      </w:r>
      <w:r w:rsidR="00D224BC">
        <w:instrText xml:space="preserve"> HYPERLINK "http://vaww.vairm.vaco.va.gov/VADesktop" </w:instrText>
      </w:r>
      <w:r w:rsidR="00D224BC">
        <w:fldChar w:fldCharType="separate"/>
      </w:r>
      <w:r w:rsidR="007923E4" w:rsidRPr="00D04F8F">
        <w:rPr>
          <w:rStyle w:val="Hyperlink"/>
          <w:highlight w:val="yellow"/>
        </w:rPr>
        <w:t>http://vaww.vairm.vaco.va.gov/VADesktop</w:t>
      </w:r>
      <w:r w:rsidR="00D224BC">
        <w:rPr>
          <w:rStyle w:val="Hyperlink"/>
          <w:highlight w:val="yellow"/>
        </w:rPr>
        <w:fldChar w:fldCharType="end"/>
      </w:r>
      <w:r w:rsidR="007923E4" w:rsidRPr="00D04F8F">
        <w:rPr>
          <w:highlight w:val="yellow"/>
        </w:rPr>
        <w:t xml:space="preserve">). </w:t>
      </w:r>
      <w:r w:rsidR="00570667" w:rsidRPr="00D04F8F">
        <w:rPr>
          <w:highlight w:val="yellow"/>
        </w:rPr>
        <w:t xml:space="preserve">In addition, users’ workstations should meet the minimum hardware requirements </w:t>
      </w:r>
      <w:r w:rsidR="005F7A0D" w:rsidRPr="00D04F8F">
        <w:rPr>
          <w:highlight w:val="yellow"/>
        </w:rPr>
        <w:t xml:space="preserve">for running Adobe Flash Player: </w:t>
      </w:r>
    </w:p>
    <w:p w14:paraId="624EA641" w14:textId="77777777" w:rsidR="008C6EFE" w:rsidRPr="00D04F8F" w:rsidRDefault="004C27FE" w:rsidP="00FC7D50">
      <w:pPr>
        <w:pStyle w:val="Caption"/>
        <w:spacing w:after="90"/>
        <w:ind w:left="1260"/>
        <w:rPr>
          <w:highlight w:val="yellow"/>
        </w:rPr>
      </w:pPr>
      <w:r w:rsidRPr="00D04F8F">
        <w:rPr>
          <w:highlight w:val="yellow"/>
        </w:rPr>
        <w:fldChar w:fldCharType="begin"/>
      </w:r>
      <w:r w:rsidR="007429CA" w:rsidRPr="00D04F8F">
        <w:rPr>
          <w:highlight w:val="yellow"/>
        </w:rPr>
        <w:instrText xml:space="preserve"> XE "Minimum Hardware Requirements:System Performance" </w:instrText>
      </w:r>
      <w:r w:rsidRPr="00D04F8F">
        <w:rPr>
          <w:highlight w:val="yellow"/>
        </w:rPr>
        <w:fldChar w:fldCharType="end"/>
      </w:r>
      <w:r w:rsidRPr="00D04F8F">
        <w:rPr>
          <w:highlight w:val="yellow"/>
        </w:rPr>
        <w:fldChar w:fldCharType="begin"/>
      </w:r>
      <w:r w:rsidR="00924DA3" w:rsidRPr="00D04F8F">
        <w:rPr>
          <w:highlight w:val="yellow"/>
        </w:rPr>
        <w:instrText xml:space="preserve"> XE "Requirements:Minimum Hardware" </w:instrText>
      </w:r>
      <w:r w:rsidRPr="00D04F8F">
        <w:rPr>
          <w:highlight w:val="yellow"/>
        </w:rPr>
        <w:fldChar w:fldCharType="end"/>
      </w:r>
      <w:r w:rsidR="008C6EFE" w:rsidRPr="00D04F8F">
        <w:rPr>
          <w:highlight w:val="yellow"/>
        </w:rPr>
        <w:t>Minimum Hardware Requirements</w:t>
      </w:r>
    </w:p>
    <w:tbl>
      <w:tblPr>
        <w:tblW w:w="8240" w:type="dxa"/>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Change w:id="1255" w:author="John Zorich" w:date="2014-09-25T12:08:00Z">
          <w:tblPr>
            <w:tblW w:w="8240" w:type="dxa"/>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PrChange>
      </w:tblPr>
      <w:tblGrid>
        <w:gridCol w:w="2722"/>
        <w:gridCol w:w="2775"/>
        <w:gridCol w:w="2743"/>
        <w:tblGridChange w:id="1256">
          <w:tblGrid>
            <w:gridCol w:w="1565"/>
            <w:gridCol w:w="1157"/>
            <w:gridCol w:w="1565"/>
            <w:gridCol w:w="1210"/>
            <w:gridCol w:w="1565"/>
            <w:gridCol w:w="1178"/>
            <w:gridCol w:w="1565"/>
          </w:tblGrid>
        </w:tblGridChange>
      </w:tblGrid>
      <w:tr w:rsidR="009A1AF3" w:rsidRPr="00E50F59" w14:paraId="669444B1" w14:textId="77777777" w:rsidTr="00E50F59">
        <w:trPr>
          <w:trHeight w:val="383"/>
          <w:tblHeader/>
          <w:tblCellSpacing w:w="15" w:type="dxa"/>
          <w:trPrChange w:id="1257" w:author="John Zorich" w:date="2014-09-25T12:08:00Z">
            <w:trPr>
              <w:gridAfter w:val="0"/>
              <w:trHeight w:val="383"/>
              <w:tblHeader/>
              <w:tblCellSpacing w:w="15" w:type="dxa"/>
            </w:trPr>
          </w:trPrChange>
        </w:trPr>
        <w:tc>
          <w:tcPr>
            <w:tcW w:w="2677" w:type="dxa"/>
            <w:shd w:val="clear" w:color="auto" w:fill="BFBFBF" w:themeFill="background1" w:themeFillShade="BF"/>
            <w:tcPrChange w:id="1258" w:author="John Zorich" w:date="2014-09-25T12:08:00Z">
              <w:tcPr>
                <w:tcW w:w="2677" w:type="dxa"/>
                <w:gridSpan w:val="2"/>
                <w:shd w:val="clear" w:color="auto" w:fill="A6A6A6" w:themeFill="background1" w:themeFillShade="A6"/>
              </w:tcPr>
            </w:tcPrChange>
          </w:tcPr>
          <w:p w14:paraId="7E4D0824" w14:textId="77777777" w:rsidR="009A1AF3" w:rsidRPr="002B148F" w:rsidRDefault="009A1AF3" w:rsidP="004F23F8">
            <w:pPr>
              <w:pStyle w:val="TableHeading"/>
              <w:rPr>
                <w:rFonts w:cs="Arial"/>
                <w:sz w:val="18"/>
                <w:highlight w:val="yellow"/>
                <w:rPrChange w:id="1259" w:author="John Zorich" w:date="2014-09-25T12:14:00Z">
                  <w:rPr>
                    <w:rFonts w:ascii="Times New Roman" w:hAnsi="Times New Roman"/>
                    <w:highlight w:val="yellow"/>
                  </w:rPr>
                </w:rPrChange>
              </w:rPr>
            </w:pPr>
            <w:r w:rsidRPr="002B148F">
              <w:rPr>
                <w:rFonts w:cs="Arial"/>
                <w:sz w:val="18"/>
                <w:highlight w:val="yellow"/>
                <w:rPrChange w:id="1260" w:author="John Zorich" w:date="2014-09-25T12:14:00Z">
                  <w:rPr>
                    <w:rFonts w:ascii="Times New Roman" w:hAnsi="Times New Roman"/>
                    <w:highlight w:val="yellow"/>
                  </w:rPr>
                </w:rPrChange>
              </w:rPr>
              <w:t>Platform</w:t>
            </w:r>
          </w:p>
        </w:tc>
        <w:tc>
          <w:tcPr>
            <w:tcW w:w="2745" w:type="dxa"/>
            <w:shd w:val="clear" w:color="auto" w:fill="BFBFBF" w:themeFill="background1" w:themeFillShade="BF"/>
            <w:tcPrChange w:id="1261" w:author="John Zorich" w:date="2014-09-25T12:08:00Z">
              <w:tcPr>
                <w:tcW w:w="2745" w:type="dxa"/>
                <w:gridSpan w:val="2"/>
                <w:shd w:val="clear" w:color="auto" w:fill="A6A6A6" w:themeFill="background1" w:themeFillShade="A6"/>
              </w:tcPr>
            </w:tcPrChange>
          </w:tcPr>
          <w:p w14:paraId="6C3E48EF" w14:textId="77777777" w:rsidR="009A1AF3" w:rsidRPr="002B148F" w:rsidRDefault="009A1AF3" w:rsidP="004F23F8">
            <w:pPr>
              <w:pStyle w:val="TableHeading"/>
              <w:rPr>
                <w:rFonts w:cs="Arial"/>
                <w:sz w:val="18"/>
                <w:highlight w:val="yellow"/>
                <w:rPrChange w:id="1262" w:author="John Zorich" w:date="2014-09-25T12:14:00Z">
                  <w:rPr>
                    <w:rFonts w:ascii="Times New Roman" w:hAnsi="Times New Roman"/>
                    <w:highlight w:val="yellow"/>
                  </w:rPr>
                </w:rPrChange>
              </w:rPr>
            </w:pPr>
            <w:r w:rsidRPr="002B148F">
              <w:rPr>
                <w:rFonts w:cs="Arial"/>
                <w:sz w:val="18"/>
                <w:highlight w:val="yellow"/>
                <w:rPrChange w:id="1263" w:author="John Zorich" w:date="2014-09-25T12:14:00Z">
                  <w:rPr>
                    <w:rFonts w:ascii="Times New Roman" w:hAnsi="Times New Roman"/>
                    <w:highlight w:val="yellow"/>
                  </w:rPr>
                </w:rPrChange>
              </w:rPr>
              <w:t>CPU</w:t>
            </w:r>
          </w:p>
        </w:tc>
        <w:tc>
          <w:tcPr>
            <w:tcW w:w="2698" w:type="dxa"/>
            <w:shd w:val="clear" w:color="auto" w:fill="BFBFBF" w:themeFill="background1" w:themeFillShade="BF"/>
            <w:tcPrChange w:id="1264" w:author="John Zorich" w:date="2014-09-25T12:08:00Z">
              <w:tcPr>
                <w:tcW w:w="2698" w:type="dxa"/>
                <w:gridSpan w:val="2"/>
                <w:shd w:val="clear" w:color="auto" w:fill="A6A6A6" w:themeFill="background1" w:themeFillShade="A6"/>
              </w:tcPr>
            </w:tcPrChange>
          </w:tcPr>
          <w:p w14:paraId="2C80DC68" w14:textId="77777777" w:rsidR="009A1AF3" w:rsidRPr="002B148F" w:rsidRDefault="009A1AF3" w:rsidP="004F23F8">
            <w:pPr>
              <w:pStyle w:val="TableHeading"/>
              <w:rPr>
                <w:rFonts w:cs="Arial"/>
                <w:sz w:val="18"/>
                <w:highlight w:val="yellow"/>
                <w:rPrChange w:id="1265" w:author="John Zorich" w:date="2014-09-25T12:14:00Z">
                  <w:rPr>
                    <w:rFonts w:ascii="Times New Roman" w:hAnsi="Times New Roman"/>
                    <w:highlight w:val="yellow"/>
                  </w:rPr>
                </w:rPrChange>
              </w:rPr>
            </w:pPr>
            <w:r w:rsidRPr="002B148F">
              <w:rPr>
                <w:rFonts w:cs="Arial"/>
                <w:sz w:val="18"/>
                <w:highlight w:val="yellow"/>
                <w:rPrChange w:id="1266" w:author="John Zorich" w:date="2014-09-25T12:14:00Z">
                  <w:rPr>
                    <w:rFonts w:ascii="Times New Roman" w:hAnsi="Times New Roman"/>
                    <w:highlight w:val="yellow"/>
                  </w:rPr>
                </w:rPrChange>
              </w:rPr>
              <w:t>RAM</w:t>
            </w:r>
          </w:p>
        </w:tc>
      </w:tr>
      <w:tr w:rsidR="009A1AF3" w:rsidRPr="00E50F59" w14:paraId="4F6EA598" w14:textId="77777777" w:rsidTr="00045992">
        <w:trPr>
          <w:trHeight w:val="815"/>
          <w:tblCellSpacing w:w="15" w:type="dxa"/>
        </w:trPr>
        <w:tc>
          <w:tcPr>
            <w:tcW w:w="2677" w:type="dxa"/>
          </w:tcPr>
          <w:p w14:paraId="611C1C01" w14:textId="77777777" w:rsidR="009A1AF3" w:rsidRPr="002B148F" w:rsidRDefault="009A1AF3" w:rsidP="004F23F8">
            <w:pPr>
              <w:pStyle w:val="TableText"/>
              <w:rPr>
                <w:rFonts w:ascii="Arial" w:hAnsi="Arial" w:cs="Arial"/>
                <w:sz w:val="18"/>
                <w:highlight w:val="yellow"/>
                <w:rPrChange w:id="1267" w:author="John Zorich" w:date="2014-09-25T12:14:00Z">
                  <w:rPr>
                    <w:highlight w:val="yellow"/>
                  </w:rPr>
                </w:rPrChange>
              </w:rPr>
            </w:pPr>
            <w:r w:rsidRPr="002B148F">
              <w:rPr>
                <w:rFonts w:ascii="Arial" w:hAnsi="Arial" w:cs="Arial"/>
                <w:sz w:val="18"/>
                <w:highlight w:val="yellow"/>
                <w:rPrChange w:id="1268" w:author="John Zorich" w:date="2014-09-25T12:14:00Z">
                  <w:rPr>
                    <w:highlight w:val="yellow"/>
                  </w:rPr>
                </w:rPrChange>
              </w:rPr>
              <w:t>Windows</w:t>
            </w:r>
          </w:p>
        </w:tc>
        <w:tc>
          <w:tcPr>
            <w:tcW w:w="2745" w:type="dxa"/>
          </w:tcPr>
          <w:p w14:paraId="0E6B4D2D" w14:textId="77777777" w:rsidR="009A1AF3" w:rsidRPr="002B148F" w:rsidRDefault="00FE45EB" w:rsidP="004F23F8">
            <w:pPr>
              <w:pStyle w:val="TableText"/>
              <w:rPr>
                <w:rFonts w:ascii="Arial" w:hAnsi="Arial" w:cs="Arial"/>
                <w:sz w:val="18"/>
                <w:highlight w:val="yellow"/>
                <w:rPrChange w:id="1269" w:author="John Zorich" w:date="2014-09-25T12:14:00Z">
                  <w:rPr>
                    <w:highlight w:val="yellow"/>
                  </w:rPr>
                </w:rPrChange>
              </w:rPr>
            </w:pPr>
            <w:r w:rsidRPr="002B148F">
              <w:rPr>
                <w:rFonts w:ascii="Arial" w:hAnsi="Arial" w:cs="Arial"/>
                <w:sz w:val="18"/>
                <w:highlight w:val="yellow"/>
                <w:rPrChange w:id="1270" w:author="John Zorich" w:date="2014-09-25T12:14:00Z">
                  <w:rPr>
                    <w:highlight w:val="yellow"/>
                  </w:rPr>
                </w:rPrChange>
              </w:rPr>
              <w:t xml:space="preserve">Intel Pentium II 450MHz or faster processor (or equivalent), AMD Athlon 600MHz or faster processor (or equivalent) </w:t>
            </w:r>
          </w:p>
        </w:tc>
        <w:tc>
          <w:tcPr>
            <w:tcW w:w="2698" w:type="dxa"/>
          </w:tcPr>
          <w:p w14:paraId="457C5FA9" w14:textId="77777777" w:rsidR="009A1AF3" w:rsidRPr="002B148F" w:rsidRDefault="009A1AF3" w:rsidP="004F23F8">
            <w:pPr>
              <w:pStyle w:val="TableText"/>
              <w:rPr>
                <w:rFonts w:ascii="Arial" w:hAnsi="Arial" w:cs="Arial"/>
                <w:sz w:val="18"/>
                <w:highlight w:val="yellow"/>
                <w:rPrChange w:id="1271" w:author="John Zorich" w:date="2014-09-25T12:14:00Z">
                  <w:rPr>
                    <w:highlight w:val="yellow"/>
                  </w:rPr>
                </w:rPrChange>
              </w:rPr>
            </w:pPr>
            <w:r w:rsidRPr="002B148F">
              <w:rPr>
                <w:rFonts w:ascii="Arial" w:hAnsi="Arial" w:cs="Arial"/>
                <w:sz w:val="18"/>
                <w:highlight w:val="yellow"/>
                <w:rPrChange w:id="1272" w:author="John Zorich" w:date="2014-09-25T12:14:00Z">
                  <w:rPr>
                    <w:highlight w:val="yellow"/>
                  </w:rPr>
                </w:rPrChange>
              </w:rPr>
              <w:t>128 MB</w:t>
            </w:r>
          </w:p>
        </w:tc>
      </w:tr>
      <w:tr w:rsidR="009A1AF3" w:rsidRPr="00E50F59" w14:paraId="1AE2DD4A" w14:textId="77777777" w:rsidTr="00045992">
        <w:trPr>
          <w:trHeight w:val="815"/>
          <w:tblCellSpacing w:w="15" w:type="dxa"/>
        </w:trPr>
        <w:tc>
          <w:tcPr>
            <w:tcW w:w="2677" w:type="dxa"/>
          </w:tcPr>
          <w:p w14:paraId="62D391D5" w14:textId="77777777" w:rsidR="009A1AF3" w:rsidRPr="002B148F" w:rsidRDefault="009A1AF3" w:rsidP="004F23F8">
            <w:pPr>
              <w:pStyle w:val="TableText"/>
              <w:rPr>
                <w:rFonts w:ascii="Arial" w:hAnsi="Arial" w:cs="Arial"/>
                <w:sz w:val="18"/>
                <w:highlight w:val="yellow"/>
                <w:rPrChange w:id="1273" w:author="John Zorich" w:date="2014-09-25T12:14:00Z">
                  <w:rPr>
                    <w:highlight w:val="yellow"/>
                  </w:rPr>
                </w:rPrChange>
              </w:rPr>
            </w:pPr>
            <w:r w:rsidRPr="002B148F">
              <w:rPr>
                <w:rFonts w:ascii="Arial" w:hAnsi="Arial" w:cs="Arial"/>
                <w:sz w:val="18"/>
                <w:highlight w:val="yellow"/>
                <w:rPrChange w:id="1274" w:author="John Zorich" w:date="2014-09-25T12:14:00Z">
                  <w:rPr>
                    <w:highlight w:val="yellow"/>
                  </w:rPr>
                </w:rPrChange>
              </w:rPr>
              <w:t>Macintosh</w:t>
            </w:r>
          </w:p>
        </w:tc>
        <w:tc>
          <w:tcPr>
            <w:tcW w:w="2745" w:type="dxa"/>
          </w:tcPr>
          <w:p w14:paraId="698E7B82" w14:textId="77777777" w:rsidR="009A1AF3" w:rsidRPr="002B148F" w:rsidRDefault="00637EBC" w:rsidP="00006B5D">
            <w:pPr>
              <w:pStyle w:val="BodyBullet3"/>
              <w:numPr>
                <w:ilvl w:val="0"/>
                <w:numId w:val="0"/>
              </w:numPr>
              <w:rPr>
                <w:rFonts w:ascii="Arial" w:hAnsi="Arial" w:cs="Arial"/>
                <w:sz w:val="18"/>
                <w:szCs w:val="20"/>
                <w:highlight w:val="yellow"/>
                <w:rPrChange w:id="1275" w:author="John Zorich" w:date="2014-09-25T12:14:00Z">
                  <w:rPr>
                    <w:highlight w:val="yellow"/>
                  </w:rPr>
                </w:rPrChange>
              </w:rPr>
            </w:pPr>
            <w:r w:rsidRPr="002B148F">
              <w:rPr>
                <w:rFonts w:ascii="Arial" w:hAnsi="Arial" w:cs="Arial"/>
                <w:sz w:val="18"/>
                <w:szCs w:val="20"/>
                <w:highlight w:val="yellow"/>
                <w:rPrChange w:id="1276" w:author="John Zorich" w:date="2014-09-25T12:14:00Z">
                  <w:rPr>
                    <w:highlight w:val="yellow"/>
                  </w:rPr>
                </w:rPrChange>
              </w:rPr>
              <w:t>PowerPC G3 500MHz or faster processor or Intel Core Duo 1.33GHz or faster processor</w:t>
            </w:r>
          </w:p>
        </w:tc>
        <w:tc>
          <w:tcPr>
            <w:tcW w:w="2698" w:type="dxa"/>
          </w:tcPr>
          <w:p w14:paraId="1A250FFB" w14:textId="77777777" w:rsidR="009A1AF3" w:rsidRPr="002B148F" w:rsidRDefault="00F42CD0" w:rsidP="004F23F8">
            <w:pPr>
              <w:pStyle w:val="TableText"/>
              <w:rPr>
                <w:rFonts w:ascii="Arial" w:hAnsi="Arial" w:cs="Arial"/>
                <w:sz w:val="18"/>
                <w:highlight w:val="yellow"/>
                <w:rPrChange w:id="1277" w:author="John Zorich" w:date="2014-09-25T12:14:00Z">
                  <w:rPr>
                    <w:highlight w:val="yellow"/>
                  </w:rPr>
                </w:rPrChange>
              </w:rPr>
            </w:pPr>
            <w:r w:rsidRPr="002B148F">
              <w:rPr>
                <w:rFonts w:ascii="Arial" w:hAnsi="Arial" w:cs="Arial"/>
                <w:sz w:val="18"/>
                <w:highlight w:val="yellow"/>
                <w:rPrChange w:id="1278" w:author="John Zorich" w:date="2014-09-25T12:14:00Z">
                  <w:rPr>
                    <w:highlight w:val="yellow"/>
                  </w:rPr>
                </w:rPrChange>
              </w:rPr>
              <w:t>128 MB</w:t>
            </w:r>
          </w:p>
        </w:tc>
      </w:tr>
    </w:tbl>
    <w:p w14:paraId="0C500FD7" w14:textId="77777777" w:rsidR="005F7A0D" w:rsidRPr="00D04F8F" w:rsidRDefault="005F7A0D" w:rsidP="00F860D6">
      <w:pPr>
        <w:pStyle w:val="BodyText3"/>
        <w:rPr>
          <w:highlight w:val="yellow"/>
        </w:rPr>
      </w:pPr>
    </w:p>
    <w:p w14:paraId="767C682B" w14:textId="77777777" w:rsidR="00AB757A" w:rsidRPr="00D04F8F" w:rsidRDefault="00AB757A">
      <w:pPr>
        <w:rPr>
          <w:rFonts w:ascii="Arial" w:hAnsi="Arial"/>
          <w:b/>
          <w:bCs/>
          <w:sz w:val="20"/>
          <w:highlight w:val="yellow"/>
        </w:rPr>
      </w:pPr>
      <w:r w:rsidRPr="00D04F8F">
        <w:rPr>
          <w:highlight w:val="yellow"/>
        </w:rPr>
        <w:br w:type="page"/>
      </w:r>
    </w:p>
    <w:p w14:paraId="1DB53B40" w14:textId="77777777" w:rsidR="004A70F8" w:rsidRPr="00D04F8F" w:rsidRDefault="004C27FE" w:rsidP="00FC7D50">
      <w:pPr>
        <w:pStyle w:val="Caption"/>
        <w:spacing w:after="90"/>
        <w:ind w:left="1260"/>
        <w:rPr>
          <w:highlight w:val="yellow"/>
        </w:rPr>
      </w:pPr>
      <w:r w:rsidRPr="00D04F8F">
        <w:rPr>
          <w:highlight w:val="yellow"/>
        </w:rPr>
        <w:lastRenderedPageBreak/>
        <w:fldChar w:fldCharType="begin"/>
      </w:r>
      <w:r w:rsidR="007429CA" w:rsidRPr="00D04F8F">
        <w:rPr>
          <w:highlight w:val="yellow"/>
        </w:rPr>
        <w:instrText xml:space="preserve"> XE "Optiman Viewing Requirments:System Performance" </w:instrText>
      </w:r>
      <w:r w:rsidRPr="00D04F8F">
        <w:rPr>
          <w:highlight w:val="yellow"/>
        </w:rPr>
        <w:fldChar w:fldCharType="end"/>
      </w:r>
      <w:r w:rsidRPr="00D04F8F">
        <w:rPr>
          <w:highlight w:val="yellow"/>
        </w:rPr>
        <w:fldChar w:fldCharType="begin"/>
      </w:r>
      <w:r w:rsidR="007429CA" w:rsidRPr="00D04F8F">
        <w:rPr>
          <w:highlight w:val="yellow"/>
        </w:rPr>
        <w:instrText xml:space="preserve"> XE "Requirements: Optimal Viewing" </w:instrText>
      </w:r>
      <w:r w:rsidRPr="00D04F8F">
        <w:rPr>
          <w:highlight w:val="yellow"/>
        </w:rPr>
        <w:fldChar w:fldCharType="end"/>
      </w:r>
      <w:r w:rsidR="00A350CA" w:rsidRPr="00D04F8F">
        <w:rPr>
          <w:highlight w:val="yellow"/>
        </w:rPr>
        <w:t xml:space="preserve">Optimal </w:t>
      </w:r>
      <w:r w:rsidR="00831984" w:rsidRPr="00D04F8F">
        <w:rPr>
          <w:highlight w:val="yellow"/>
        </w:rPr>
        <w:t xml:space="preserve">Viewing </w:t>
      </w:r>
      <w:r w:rsidR="004A70F8" w:rsidRPr="00D04F8F">
        <w:rPr>
          <w:highlight w:val="yellow"/>
        </w:rPr>
        <w:t xml:space="preserve">Requirements </w:t>
      </w:r>
    </w:p>
    <w:tbl>
      <w:tblPr>
        <w:tblW w:w="7819" w:type="dxa"/>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Change w:id="1279" w:author="John Zorich" w:date="2014-09-25T12:08:00Z">
          <w:tblPr>
            <w:tblW w:w="7819" w:type="dxa"/>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PrChange>
      </w:tblPr>
      <w:tblGrid>
        <w:gridCol w:w="2691"/>
        <w:gridCol w:w="2691"/>
        <w:gridCol w:w="2437"/>
        <w:tblGridChange w:id="1280">
          <w:tblGrid>
            <w:gridCol w:w="1565"/>
            <w:gridCol w:w="1126"/>
            <w:gridCol w:w="1565"/>
            <w:gridCol w:w="1126"/>
            <w:gridCol w:w="1565"/>
            <w:gridCol w:w="872"/>
            <w:gridCol w:w="1565"/>
          </w:tblGrid>
        </w:tblGridChange>
      </w:tblGrid>
      <w:tr w:rsidR="00090F70" w:rsidRPr="00D04F8F" w14:paraId="3BF50560" w14:textId="77777777" w:rsidTr="00E50F59">
        <w:trPr>
          <w:trHeight w:val="383"/>
          <w:tblCellSpacing w:w="15" w:type="dxa"/>
          <w:trPrChange w:id="1281" w:author="John Zorich" w:date="2014-09-25T12:08:00Z">
            <w:trPr>
              <w:gridAfter w:val="0"/>
              <w:trHeight w:val="383"/>
              <w:tblCellSpacing w:w="15" w:type="dxa"/>
            </w:trPr>
          </w:trPrChange>
        </w:trPr>
        <w:tc>
          <w:tcPr>
            <w:tcW w:w="2646" w:type="dxa"/>
            <w:shd w:val="clear" w:color="auto" w:fill="BFBFBF" w:themeFill="background1" w:themeFillShade="BF"/>
            <w:tcPrChange w:id="1282" w:author="John Zorich" w:date="2014-09-25T12:08:00Z">
              <w:tcPr>
                <w:tcW w:w="2646" w:type="dxa"/>
                <w:gridSpan w:val="2"/>
                <w:shd w:val="clear" w:color="auto" w:fill="A6A6A6" w:themeFill="background1" w:themeFillShade="A6"/>
              </w:tcPr>
            </w:tcPrChange>
          </w:tcPr>
          <w:p w14:paraId="4CAEC304" w14:textId="77777777" w:rsidR="00090F70" w:rsidRPr="002B148F" w:rsidRDefault="00090F70" w:rsidP="004F23F8">
            <w:pPr>
              <w:pStyle w:val="TableHeading"/>
              <w:rPr>
                <w:rFonts w:cs="Arial"/>
                <w:sz w:val="18"/>
                <w:highlight w:val="yellow"/>
                <w:rPrChange w:id="1283" w:author="John Zorich" w:date="2014-09-25T12:14:00Z">
                  <w:rPr>
                    <w:rFonts w:ascii="Times New Roman" w:hAnsi="Times New Roman"/>
                    <w:highlight w:val="yellow"/>
                  </w:rPr>
                </w:rPrChange>
              </w:rPr>
            </w:pPr>
            <w:r w:rsidRPr="002B148F">
              <w:rPr>
                <w:rFonts w:cs="Arial"/>
                <w:sz w:val="18"/>
                <w:highlight w:val="yellow"/>
                <w:rPrChange w:id="1284" w:author="John Zorich" w:date="2014-09-25T12:14:00Z">
                  <w:rPr>
                    <w:rFonts w:ascii="Times New Roman" w:hAnsi="Times New Roman"/>
                    <w:highlight w:val="yellow"/>
                  </w:rPr>
                </w:rPrChange>
              </w:rPr>
              <w:t>Resolution</w:t>
            </w:r>
          </w:p>
        </w:tc>
        <w:tc>
          <w:tcPr>
            <w:tcW w:w="2661" w:type="dxa"/>
            <w:shd w:val="clear" w:color="auto" w:fill="BFBFBF" w:themeFill="background1" w:themeFillShade="BF"/>
            <w:tcPrChange w:id="1285" w:author="John Zorich" w:date="2014-09-25T12:08:00Z">
              <w:tcPr>
                <w:tcW w:w="2661" w:type="dxa"/>
                <w:gridSpan w:val="2"/>
                <w:shd w:val="clear" w:color="auto" w:fill="A6A6A6" w:themeFill="background1" w:themeFillShade="A6"/>
              </w:tcPr>
            </w:tcPrChange>
          </w:tcPr>
          <w:p w14:paraId="677C5634" w14:textId="77777777" w:rsidR="00090F70" w:rsidRPr="002B148F" w:rsidRDefault="00090F70" w:rsidP="004F23F8">
            <w:pPr>
              <w:pStyle w:val="TableHeading"/>
              <w:rPr>
                <w:rFonts w:cs="Arial"/>
                <w:sz w:val="18"/>
                <w:highlight w:val="yellow"/>
                <w:rPrChange w:id="1286" w:author="John Zorich" w:date="2014-09-25T12:14:00Z">
                  <w:rPr>
                    <w:rFonts w:ascii="Times New Roman" w:hAnsi="Times New Roman"/>
                    <w:highlight w:val="yellow"/>
                  </w:rPr>
                </w:rPrChange>
              </w:rPr>
            </w:pPr>
            <w:r w:rsidRPr="002B148F">
              <w:rPr>
                <w:rFonts w:cs="Arial"/>
                <w:sz w:val="18"/>
                <w:highlight w:val="yellow"/>
                <w:rPrChange w:id="1287" w:author="John Zorich" w:date="2014-09-25T12:14:00Z">
                  <w:rPr>
                    <w:rFonts w:ascii="Times New Roman" w:hAnsi="Times New Roman"/>
                    <w:highlight w:val="yellow"/>
                  </w:rPr>
                </w:rPrChange>
              </w:rPr>
              <w:t>CPU</w:t>
            </w:r>
          </w:p>
        </w:tc>
        <w:tc>
          <w:tcPr>
            <w:tcW w:w="2392" w:type="dxa"/>
            <w:shd w:val="clear" w:color="auto" w:fill="BFBFBF" w:themeFill="background1" w:themeFillShade="BF"/>
            <w:tcPrChange w:id="1288" w:author="John Zorich" w:date="2014-09-25T12:08:00Z">
              <w:tcPr>
                <w:tcW w:w="2392" w:type="dxa"/>
                <w:gridSpan w:val="2"/>
                <w:shd w:val="clear" w:color="auto" w:fill="A6A6A6" w:themeFill="background1" w:themeFillShade="A6"/>
              </w:tcPr>
            </w:tcPrChange>
          </w:tcPr>
          <w:p w14:paraId="2803FC5B" w14:textId="77777777" w:rsidR="00090F70" w:rsidRPr="002B148F" w:rsidRDefault="00090F70" w:rsidP="004F23F8">
            <w:pPr>
              <w:pStyle w:val="TableHeading"/>
              <w:rPr>
                <w:rFonts w:cs="Arial"/>
                <w:sz w:val="18"/>
                <w:highlight w:val="yellow"/>
                <w:rPrChange w:id="1289" w:author="John Zorich" w:date="2014-09-25T12:14:00Z">
                  <w:rPr>
                    <w:rFonts w:ascii="Times New Roman" w:hAnsi="Times New Roman"/>
                    <w:highlight w:val="yellow"/>
                  </w:rPr>
                </w:rPrChange>
              </w:rPr>
            </w:pPr>
            <w:r w:rsidRPr="002B148F">
              <w:rPr>
                <w:rFonts w:cs="Arial"/>
                <w:sz w:val="18"/>
                <w:highlight w:val="yellow"/>
                <w:rPrChange w:id="1290" w:author="John Zorich" w:date="2014-09-25T12:14:00Z">
                  <w:rPr>
                    <w:rFonts w:ascii="Times New Roman" w:hAnsi="Times New Roman"/>
                    <w:highlight w:val="yellow"/>
                  </w:rPr>
                </w:rPrChange>
              </w:rPr>
              <w:t>RAM</w:t>
            </w:r>
          </w:p>
        </w:tc>
      </w:tr>
      <w:tr w:rsidR="00090F70" w:rsidRPr="00D04F8F" w14:paraId="122D9222" w14:textId="77777777" w:rsidTr="00045992">
        <w:trPr>
          <w:trHeight w:val="399"/>
          <w:tblCellSpacing w:w="15" w:type="dxa"/>
        </w:trPr>
        <w:tc>
          <w:tcPr>
            <w:tcW w:w="2646" w:type="dxa"/>
          </w:tcPr>
          <w:p w14:paraId="41DC174E" w14:textId="77777777" w:rsidR="00090F70" w:rsidRPr="002B148F" w:rsidRDefault="00090F70" w:rsidP="004F23F8">
            <w:pPr>
              <w:pStyle w:val="TableText"/>
              <w:rPr>
                <w:rFonts w:ascii="Arial" w:hAnsi="Arial" w:cs="Arial"/>
                <w:sz w:val="18"/>
                <w:highlight w:val="yellow"/>
                <w:rPrChange w:id="1291" w:author="John Zorich" w:date="2014-09-25T12:14:00Z">
                  <w:rPr>
                    <w:highlight w:val="yellow"/>
                  </w:rPr>
                </w:rPrChange>
              </w:rPr>
            </w:pPr>
            <w:r w:rsidRPr="002B148F">
              <w:rPr>
                <w:rFonts w:ascii="Arial" w:hAnsi="Arial" w:cs="Arial"/>
                <w:sz w:val="18"/>
                <w:highlight w:val="yellow"/>
                <w:rPrChange w:id="1292" w:author="John Zorich" w:date="2014-09-25T12:14:00Z">
                  <w:rPr>
                    <w:highlight w:val="yellow"/>
                  </w:rPr>
                </w:rPrChange>
              </w:rPr>
              <w:t>852 x 480 (480 p), 24</w:t>
            </w:r>
            <w:r w:rsidR="00801EAE" w:rsidRPr="002B148F">
              <w:rPr>
                <w:rFonts w:ascii="Arial" w:hAnsi="Arial" w:cs="Arial"/>
                <w:sz w:val="18"/>
                <w:highlight w:val="yellow"/>
                <w:rPrChange w:id="1293" w:author="John Zorich" w:date="2014-09-25T12:14:00Z">
                  <w:rPr>
                    <w:highlight w:val="yellow"/>
                  </w:rPr>
                </w:rPrChange>
              </w:rPr>
              <w:t xml:space="preserve"> frames per second (fps)</w:t>
            </w:r>
          </w:p>
        </w:tc>
        <w:tc>
          <w:tcPr>
            <w:tcW w:w="2661" w:type="dxa"/>
          </w:tcPr>
          <w:p w14:paraId="3376E69A" w14:textId="77777777" w:rsidR="00090F70" w:rsidRPr="002B148F" w:rsidRDefault="00090F70" w:rsidP="004F23F8">
            <w:pPr>
              <w:pStyle w:val="TableText"/>
              <w:rPr>
                <w:rFonts w:ascii="Arial" w:hAnsi="Arial" w:cs="Arial"/>
                <w:sz w:val="18"/>
                <w:highlight w:val="yellow"/>
                <w:rPrChange w:id="1294" w:author="John Zorich" w:date="2014-09-25T12:14:00Z">
                  <w:rPr>
                    <w:highlight w:val="yellow"/>
                  </w:rPr>
                </w:rPrChange>
              </w:rPr>
            </w:pPr>
            <w:r w:rsidRPr="002B148F">
              <w:rPr>
                <w:rFonts w:ascii="Arial" w:hAnsi="Arial" w:cs="Arial"/>
                <w:sz w:val="18"/>
                <w:highlight w:val="yellow"/>
                <w:rPrChange w:id="1295" w:author="John Zorich" w:date="2014-09-25T12:14:00Z">
                  <w:rPr>
                    <w:highlight w:val="yellow"/>
                  </w:rPr>
                </w:rPrChange>
              </w:rPr>
              <w:t>Intel Pentium 4 2.33 GHz processor (or equivalent)</w:t>
            </w:r>
          </w:p>
        </w:tc>
        <w:tc>
          <w:tcPr>
            <w:tcW w:w="2392" w:type="dxa"/>
          </w:tcPr>
          <w:p w14:paraId="73795E8F" w14:textId="77777777" w:rsidR="00090F70" w:rsidRPr="002B148F" w:rsidRDefault="007E5153" w:rsidP="004F23F8">
            <w:pPr>
              <w:pStyle w:val="TableText"/>
              <w:rPr>
                <w:rFonts w:ascii="Arial" w:hAnsi="Arial" w:cs="Arial"/>
                <w:sz w:val="18"/>
                <w:highlight w:val="yellow"/>
                <w:rPrChange w:id="1296" w:author="John Zorich" w:date="2014-09-25T12:14:00Z">
                  <w:rPr>
                    <w:highlight w:val="yellow"/>
                  </w:rPr>
                </w:rPrChange>
              </w:rPr>
            </w:pPr>
            <w:r w:rsidRPr="002B148F">
              <w:rPr>
                <w:rFonts w:ascii="Arial" w:hAnsi="Arial" w:cs="Arial"/>
                <w:sz w:val="18"/>
                <w:highlight w:val="yellow"/>
                <w:rPrChange w:id="1297" w:author="John Zorich" w:date="2014-09-25T12:14:00Z">
                  <w:rPr>
                    <w:highlight w:val="yellow"/>
                  </w:rPr>
                </w:rPrChange>
              </w:rPr>
              <w:t>256 MB RAM with 64 MB VRAM</w:t>
            </w:r>
          </w:p>
        </w:tc>
      </w:tr>
      <w:tr w:rsidR="00750147" w:rsidRPr="00D04F8F" w14:paraId="5B94FC64" w14:textId="77777777" w:rsidTr="00045992">
        <w:trPr>
          <w:trHeight w:val="399"/>
          <w:tblCellSpacing w:w="15" w:type="dxa"/>
        </w:trPr>
        <w:tc>
          <w:tcPr>
            <w:tcW w:w="2646" w:type="dxa"/>
          </w:tcPr>
          <w:p w14:paraId="794BD154" w14:textId="77777777" w:rsidR="00750147" w:rsidRPr="002B148F" w:rsidRDefault="00750147" w:rsidP="004F23F8">
            <w:pPr>
              <w:pStyle w:val="TableText"/>
              <w:rPr>
                <w:rFonts w:ascii="Arial" w:hAnsi="Arial" w:cs="Arial"/>
                <w:sz w:val="18"/>
                <w:highlight w:val="yellow"/>
                <w:rPrChange w:id="1298" w:author="John Zorich" w:date="2014-09-25T12:14:00Z">
                  <w:rPr>
                    <w:highlight w:val="yellow"/>
                  </w:rPr>
                </w:rPrChange>
              </w:rPr>
            </w:pPr>
            <w:r w:rsidRPr="002B148F">
              <w:rPr>
                <w:rFonts w:ascii="Arial" w:hAnsi="Arial" w:cs="Arial"/>
                <w:sz w:val="18"/>
                <w:highlight w:val="yellow"/>
                <w:rPrChange w:id="1299" w:author="John Zorich" w:date="2014-09-25T12:14:00Z">
                  <w:rPr>
                    <w:highlight w:val="yellow"/>
                  </w:rPr>
                </w:rPrChange>
              </w:rPr>
              <w:t>1280 x 720 (720 p), 24–30 fps</w:t>
            </w:r>
          </w:p>
        </w:tc>
        <w:tc>
          <w:tcPr>
            <w:tcW w:w="2661" w:type="dxa"/>
          </w:tcPr>
          <w:p w14:paraId="6CAA7F72" w14:textId="77777777" w:rsidR="00750147" w:rsidRPr="002B148F" w:rsidRDefault="00EE2901" w:rsidP="004F23F8">
            <w:pPr>
              <w:pStyle w:val="TableText"/>
              <w:rPr>
                <w:rFonts w:ascii="Arial" w:hAnsi="Arial" w:cs="Arial"/>
                <w:sz w:val="18"/>
                <w:highlight w:val="yellow"/>
                <w:rPrChange w:id="1300" w:author="John Zorich" w:date="2014-09-25T12:14:00Z">
                  <w:rPr>
                    <w:highlight w:val="yellow"/>
                  </w:rPr>
                </w:rPrChange>
              </w:rPr>
            </w:pPr>
            <w:r w:rsidRPr="002B148F">
              <w:rPr>
                <w:rFonts w:ascii="Arial" w:hAnsi="Arial" w:cs="Arial"/>
                <w:sz w:val="18"/>
                <w:highlight w:val="yellow"/>
                <w:rPrChange w:id="1301" w:author="John Zorich" w:date="2014-09-25T12:14:00Z">
                  <w:rPr>
                    <w:highlight w:val="yellow"/>
                  </w:rPr>
                </w:rPrChange>
              </w:rPr>
              <w:t xml:space="preserve">Intel Pentium 4 3 GHz processor (or equivalent) </w:t>
            </w:r>
          </w:p>
        </w:tc>
        <w:tc>
          <w:tcPr>
            <w:tcW w:w="2392" w:type="dxa"/>
          </w:tcPr>
          <w:p w14:paraId="63E82309" w14:textId="77777777" w:rsidR="00750147" w:rsidRPr="002B148F" w:rsidRDefault="00EE2901" w:rsidP="004F23F8">
            <w:pPr>
              <w:pStyle w:val="TableText"/>
              <w:rPr>
                <w:rFonts w:ascii="Arial" w:hAnsi="Arial" w:cs="Arial"/>
                <w:sz w:val="18"/>
                <w:highlight w:val="yellow"/>
                <w:rPrChange w:id="1302" w:author="John Zorich" w:date="2014-09-25T12:14:00Z">
                  <w:rPr>
                    <w:highlight w:val="yellow"/>
                  </w:rPr>
                </w:rPrChange>
              </w:rPr>
            </w:pPr>
            <w:r w:rsidRPr="002B148F">
              <w:rPr>
                <w:rFonts w:ascii="Arial" w:hAnsi="Arial" w:cs="Arial"/>
                <w:sz w:val="18"/>
                <w:highlight w:val="yellow"/>
                <w:rPrChange w:id="1303" w:author="John Zorich" w:date="2014-09-25T12:14:00Z">
                  <w:rPr>
                    <w:highlight w:val="yellow"/>
                  </w:rPr>
                </w:rPrChange>
              </w:rPr>
              <w:t>128 MB RAM with 64 MB VRAM</w:t>
            </w:r>
          </w:p>
        </w:tc>
      </w:tr>
      <w:tr w:rsidR="00EE2901" w14:paraId="11E8D978" w14:textId="77777777" w:rsidTr="00045992">
        <w:trPr>
          <w:trHeight w:val="399"/>
          <w:tblCellSpacing w:w="15" w:type="dxa"/>
        </w:trPr>
        <w:tc>
          <w:tcPr>
            <w:tcW w:w="2646" w:type="dxa"/>
          </w:tcPr>
          <w:p w14:paraId="7DA36649" w14:textId="77777777" w:rsidR="00EE2901" w:rsidRPr="002B148F" w:rsidRDefault="00841368" w:rsidP="004F23F8">
            <w:pPr>
              <w:pStyle w:val="TableText"/>
              <w:rPr>
                <w:rFonts w:ascii="Arial" w:hAnsi="Arial" w:cs="Arial"/>
                <w:sz w:val="18"/>
                <w:highlight w:val="yellow"/>
                <w:rPrChange w:id="1304" w:author="John Zorich" w:date="2014-09-25T12:14:00Z">
                  <w:rPr>
                    <w:highlight w:val="yellow"/>
                  </w:rPr>
                </w:rPrChange>
              </w:rPr>
            </w:pPr>
            <w:r w:rsidRPr="002B148F">
              <w:rPr>
                <w:rFonts w:ascii="Arial" w:hAnsi="Arial" w:cs="Arial"/>
                <w:sz w:val="18"/>
                <w:highlight w:val="yellow"/>
                <w:rPrChange w:id="1305" w:author="John Zorich" w:date="2014-09-25T12:14:00Z">
                  <w:rPr>
                    <w:highlight w:val="yellow"/>
                  </w:rPr>
                </w:rPrChange>
              </w:rPr>
              <w:t>1920 x 1080 (1080 p) 24 fps</w:t>
            </w:r>
          </w:p>
        </w:tc>
        <w:tc>
          <w:tcPr>
            <w:tcW w:w="2661" w:type="dxa"/>
          </w:tcPr>
          <w:p w14:paraId="0097F62F" w14:textId="77777777" w:rsidR="00EE2901" w:rsidRPr="002B148F" w:rsidRDefault="00841368" w:rsidP="004F23F8">
            <w:pPr>
              <w:pStyle w:val="TableText"/>
              <w:rPr>
                <w:rFonts w:ascii="Arial" w:hAnsi="Arial" w:cs="Arial"/>
                <w:sz w:val="18"/>
                <w:highlight w:val="yellow"/>
                <w:rPrChange w:id="1306" w:author="John Zorich" w:date="2014-09-25T12:14:00Z">
                  <w:rPr>
                    <w:highlight w:val="yellow"/>
                  </w:rPr>
                </w:rPrChange>
              </w:rPr>
            </w:pPr>
            <w:r w:rsidRPr="002B148F">
              <w:rPr>
                <w:rFonts w:ascii="Arial" w:hAnsi="Arial" w:cs="Arial"/>
                <w:sz w:val="18"/>
                <w:highlight w:val="yellow"/>
                <w:rPrChange w:id="1307" w:author="John Zorich" w:date="2014-09-25T12:14:00Z">
                  <w:rPr>
                    <w:highlight w:val="yellow"/>
                  </w:rPr>
                </w:rPrChange>
              </w:rPr>
              <w:t>Intel Core Duo 1.8 GHz processor (or equivalent)</w:t>
            </w:r>
          </w:p>
        </w:tc>
        <w:tc>
          <w:tcPr>
            <w:tcW w:w="2392" w:type="dxa"/>
          </w:tcPr>
          <w:p w14:paraId="60CC1FB2" w14:textId="77777777" w:rsidR="00EE2901" w:rsidRPr="002B148F" w:rsidRDefault="00841368" w:rsidP="004F23F8">
            <w:pPr>
              <w:pStyle w:val="TableText"/>
              <w:rPr>
                <w:rFonts w:ascii="Arial" w:hAnsi="Arial" w:cs="Arial"/>
                <w:sz w:val="18"/>
                <w:rPrChange w:id="1308" w:author="John Zorich" w:date="2014-09-25T12:14:00Z">
                  <w:rPr/>
                </w:rPrChange>
              </w:rPr>
            </w:pPr>
            <w:r w:rsidRPr="002B148F">
              <w:rPr>
                <w:rFonts w:ascii="Arial" w:hAnsi="Arial" w:cs="Arial"/>
                <w:sz w:val="18"/>
                <w:highlight w:val="yellow"/>
                <w:rPrChange w:id="1309" w:author="John Zorich" w:date="2014-09-25T12:14:00Z">
                  <w:rPr>
                    <w:highlight w:val="yellow"/>
                  </w:rPr>
                </w:rPrChange>
              </w:rPr>
              <w:t>128 MB RAM with 64 MB VRAM</w:t>
            </w:r>
          </w:p>
        </w:tc>
      </w:tr>
    </w:tbl>
    <w:p w14:paraId="2CEB7B74" w14:textId="77777777" w:rsidR="00611273" w:rsidRDefault="00611273" w:rsidP="00F860D6">
      <w:pPr>
        <w:pStyle w:val="BodyText3"/>
      </w:pPr>
    </w:p>
    <w:commentRangeStart w:id="1310"/>
    <w:p w14:paraId="60EBE715" w14:textId="77777777" w:rsidR="007923E4" w:rsidRDefault="004C27FE" w:rsidP="007923E4">
      <w:pPr>
        <w:pStyle w:val="Heading30"/>
      </w:pPr>
      <w:r>
        <w:fldChar w:fldCharType="begin"/>
      </w:r>
      <w:r w:rsidR="00924DA3">
        <w:instrText xml:space="preserve"> XE "</w:instrText>
      </w:r>
      <w:r w:rsidR="00924DA3" w:rsidRPr="00BA582B">
        <w:instrText>Disk Space:Requirements</w:instrText>
      </w:r>
      <w:r w:rsidR="00924DA3">
        <w:instrText xml:space="preserve">" </w:instrText>
      </w:r>
      <w:r>
        <w:fldChar w:fldCharType="end"/>
      </w:r>
      <w:r>
        <w:fldChar w:fldCharType="begin"/>
      </w:r>
      <w:r w:rsidR="00924DA3">
        <w:instrText xml:space="preserve"> XE "</w:instrText>
      </w:r>
      <w:r w:rsidR="00924DA3" w:rsidRPr="00E35AFC">
        <w:instrText>Requirements:Disk Space</w:instrText>
      </w:r>
      <w:r w:rsidR="00924DA3">
        <w:instrText xml:space="preserve">" </w:instrText>
      </w:r>
      <w:r>
        <w:fldChar w:fldCharType="end"/>
      </w:r>
      <w:bookmarkStart w:id="1311" w:name="_Toc313444205"/>
      <w:bookmarkStart w:id="1312" w:name="_Toc399411102"/>
      <w:r w:rsidR="00EA0AFC">
        <w:t>Disk Space</w:t>
      </w:r>
      <w:bookmarkEnd w:id="1311"/>
      <w:bookmarkEnd w:id="1312"/>
    </w:p>
    <w:p w14:paraId="550CF794" w14:textId="77777777" w:rsidR="00880265" w:rsidRDefault="00880265" w:rsidP="00EA0AFC">
      <w:pPr>
        <w:pStyle w:val="BodyText3"/>
      </w:pPr>
      <w:r w:rsidRPr="00880265">
        <w:rPr>
          <w:highlight w:val="yellow"/>
        </w:rPr>
        <w:t>TODO – do we need to discuss the remote prescription log file here since it is a new file and will contain remote prescription label data?</w:t>
      </w:r>
    </w:p>
    <w:p w14:paraId="6D82D8A2" w14:textId="77777777" w:rsidR="00EA0AFC" w:rsidRDefault="00922099" w:rsidP="00EA0AFC">
      <w:pPr>
        <w:pStyle w:val="BodyText3"/>
      </w:pPr>
      <w:r>
        <w:t xml:space="preserve">EDIS installation creates files </w:t>
      </w:r>
      <w:r w:rsidR="002C0149">
        <w:t xml:space="preserve">in </w:t>
      </w:r>
      <w:r w:rsidR="0008533B">
        <w:t>two</w:t>
      </w:r>
      <w:r>
        <w:t xml:space="preserve"> global</w:t>
      </w:r>
      <w:r w:rsidR="0008533B">
        <w:t>s</w:t>
      </w:r>
      <w:r w:rsidR="002C0149">
        <w:t>:</w:t>
      </w:r>
      <w:r>
        <w:t xml:space="preserve"> ^EDP</w:t>
      </w:r>
      <w:r w:rsidR="0008533B">
        <w:t xml:space="preserve"> and ^EDPB</w:t>
      </w:r>
      <w:r>
        <w:t xml:space="preserve">. </w:t>
      </w:r>
    </w:p>
    <w:p w14:paraId="4FBD9FF5" w14:textId="77777777" w:rsidR="00894B02" w:rsidRDefault="00894B02" w:rsidP="00894B02">
      <w:pPr>
        <w:pStyle w:val="BodyBullet3"/>
      </w:pPr>
      <w:r>
        <w:t xml:space="preserve">You can expect ^EDP to grow at the following </w:t>
      </w:r>
      <w:r w:rsidR="00F550BE">
        <w:t xml:space="preserve">yearly </w:t>
      </w:r>
      <w:r>
        <w:t xml:space="preserve">rate: 2,000 bytes </w:t>
      </w:r>
      <w:r w:rsidR="00E40B13">
        <w:t>multiplied by the</w:t>
      </w:r>
      <w:r w:rsidR="003C1049">
        <w:t xml:space="preserve"> number of</w:t>
      </w:r>
      <w:r>
        <w:t xml:space="preserve"> </w:t>
      </w:r>
      <w:r w:rsidR="00022E00">
        <w:t>emergency-department visits per year. For example, if your emergency department responds to an average of 12,000 visits ever</w:t>
      </w:r>
      <w:r w:rsidR="003C1049">
        <w:t>y</w:t>
      </w:r>
      <w:r w:rsidR="00022E00">
        <w:t xml:space="preserve"> year, you can expect ^EDP to grow at a </w:t>
      </w:r>
      <w:r w:rsidR="00F550BE">
        <w:t xml:space="preserve">yearly </w:t>
      </w:r>
      <w:r w:rsidR="00022E00">
        <w:t xml:space="preserve">rate of 24 </w:t>
      </w:r>
      <w:r w:rsidR="00F550BE">
        <w:t>MB.</w:t>
      </w:r>
      <w:r w:rsidR="00390237">
        <w:t xml:space="preserve"> You should plac</w:t>
      </w:r>
      <w:r w:rsidR="007074BA">
        <w:t>e this global in a volume with sufficient space to manage this growth.</w:t>
      </w:r>
    </w:p>
    <w:p w14:paraId="38AE636E" w14:textId="77777777" w:rsidR="0008533B" w:rsidRDefault="0008533B" w:rsidP="00894B02">
      <w:pPr>
        <w:pStyle w:val="BodyBullet3"/>
      </w:pPr>
      <w:r>
        <w:t>You can expect ^EDPB to remain small. (It is currently about 50 K.)</w:t>
      </w:r>
      <w:commentRangeEnd w:id="1310"/>
      <w:r w:rsidR="0083707A">
        <w:rPr>
          <w:rStyle w:val="CommentReference"/>
        </w:rPr>
        <w:commentReference w:id="1310"/>
      </w:r>
    </w:p>
    <w:commentRangeStart w:id="1313"/>
    <w:p w14:paraId="15293C3E" w14:textId="77777777" w:rsidR="00796CE0" w:rsidRDefault="004C27FE" w:rsidP="00796CE0">
      <w:pPr>
        <w:pStyle w:val="Heading30"/>
      </w:pPr>
      <w:r>
        <w:fldChar w:fldCharType="begin"/>
      </w:r>
      <w:r w:rsidR="00924DA3">
        <w:instrText xml:space="preserve"> XE "</w:instrText>
      </w:r>
      <w:r w:rsidR="00924DA3" w:rsidRPr="00F93259">
        <w:instrText>Namespace and Number Space</w:instrText>
      </w:r>
      <w:r w:rsidR="00924DA3">
        <w:instrText xml:space="preserve">" </w:instrText>
      </w:r>
      <w:r>
        <w:fldChar w:fldCharType="end"/>
      </w:r>
      <w:bookmarkStart w:id="1314" w:name="_Toc313444206"/>
      <w:bookmarkStart w:id="1315" w:name="_Toc399411103"/>
      <w:r w:rsidR="00B32F04">
        <w:t>Namespace and Number Space</w:t>
      </w:r>
      <w:bookmarkEnd w:id="1314"/>
      <w:bookmarkEnd w:id="1315"/>
    </w:p>
    <w:p w14:paraId="69F8E2B9" w14:textId="77777777" w:rsidR="00B32F04" w:rsidRPr="00B32F04" w:rsidRDefault="00880265" w:rsidP="00B32F04">
      <w:pPr>
        <w:pStyle w:val="BodyText3"/>
      </w:pPr>
      <w:r>
        <w:t>The namespace for RPPM is PSO</w:t>
      </w:r>
      <w:r w:rsidR="00B32F04">
        <w:t xml:space="preserve">. The number space is </w:t>
      </w:r>
      <w:r w:rsidRPr="00880265">
        <w:rPr>
          <w:highlight w:val="yellow"/>
        </w:rPr>
        <w:t>52-52.99?</w:t>
      </w:r>
      <w:r w:rsidR="00B32F04" w:rsidRPr="00880265">
        <w:rPr>
          <w:highlight w:val="yellow"/>
        </w:rPr>
        <w:t>.</w:t>
      </w:r>
      <w:commentRangeEnd w:id="1313"/>
      <w:r w:rsidR="0083707A">
        <w:rPr>
          <w:rStyle w:val="CommentReference"/>
          <w:spacing w:val="0"/>
        </w:rPr>
        <w:commentReference w:id="1313"/>
      </w:r>
    </w:p>
    <w:p w14:paraId="0C1EC8FF" w14:textId="77777777" w:rsidR="003E059D" w:rsidRDefault="004C27FE" w:rsidP="00066F6B">
      <w:pPr>
        <w:pStyle w:val="Heading30"/>
      </w:pPr>
      <w:r>
        <w:fldChar w:fldCharType="begin"/>
      </w:r>
      <w:r w:rsidR="00924DA3">
        <w:instrText xml:space="preserve"> XE "</w:instrText>
      </w:r>
      <w:r w:rsidR="00924DA3" w:rsidRPr="00F93259">
        <w:instrText>Timeouts</w:instrText>
      </w:r>
      <w:r w:rsidR="00D14AE0">
        <w:instrText>:System</w:instrText>
      </w:r>
      <w:r w:rsidR="00924DA3">
        <w:instrText xml:space="preserve">" </w:instrText>
      </w:r>
      <w:r>
        <w:fldChar w:fldCharType="end"/>
      </w:r>
      <w:r>
        <w:fldChar w:fldCharType="begin"/>
      </w:r>
      <w:r w:rsidR="00D14AE0">
        <w:instrText xml:space="preserve"> XE "</w:instrText>
      </w:r>
      <w:r w:rsidR="00D14AE0" w:rsidRPr="00F05E6D">
        <w:instrText>System:Timeouts</w:instrText>
      </w:r>
      <w:r w:rsidR="00D14AE0">
        <w:instrText xml:space="preserve">" </w:instrText>
      </w:r>
      <w:r>
        <w:fldChar w:fldCharType="end"/>
      </w:r>
      <w:bookmarkStart w:id="1316" w:name="_Toc313444207"/>
      <w:bookmarkStart w:id="1317" w:name="_Toc399411104"/>
      <w:r w:rsidR="00066F6B">
        <w:t>Timeouts</w:t>
      </w:r>
      <w:bookmarkEnd w:id="1316"/>
      <w:bookmarkEnd w:id="1317"/>
    </w:p>
    <w:p w14:paraId="1411A6CC" w14:textId="77777777" w:rsidR="0083707A" w:rsidRDefault="0083707A" w:rsidP="00B65841">
      <w:pPr>
        <w:pStyle w:val="BodyText3"/>
      </w:pPr>
      <w:r>
        <w:t xml:space="preserve">Connection and Response timeouts are configurable, see the Installation Manual for location, filename and example. The connection timeout is </w:t>
      </w:r>
      <w:r w:rsidR="00F4763F">
        <w:t xml:space="preserve">defined as </w:t>
      </w:r>
      <w:r>
        <w:t>the time allowed to make a connection from one server to another. The response timeout determines how long the initiating server will wait before giving up on receiving a response. By default, each site has the setting:</w:t>
      </w:r>
    </w:p>
    <w:p w14:paraId="04389084" w14:textId="77777777" w:rsidR="0083707A" w:rsidRDefault="0083707A" w:rsidP="0083707A">
      <w:pPr>
        <w:pStyle w:val="BodyText3"/>
        <w:numPr>
          <w:ilvl w:val="0"/>
          <w:numId w:val="52"/>
        </w:numPr>
      </w:pPr>
      <w:r>
        <w:t>Query Timeout</w:t>
      </w:r>
    </w:p>
    <w:p w14:paraId="090CD878" w14:textId="77777777" w:rsidR="00A86848" w:rsidRDefault="0083707A" w:rsidP="0083707A">
      <w:pPr>
        <w:pStyle w:val="BodyText3"/>
        <w:numPr>
          <w:ilvl w:val="1"/>
          <w:numId w:val="52"/>
        </w:numPr>
      </w:pPr>
      <w:r>
        <w:t>Connection timeout = 5 secs</w:t>
      </w:r>
    </w:p>
    <w:p w14:paraId="4CD93621" w14:textId="77777777" w:rsidR="0083707A" w:rsidRDefault="0083707A" w:rsidP="0083707A">
      <w:pPr>
        <w:pStyle w:val="BodyText3"/>
        <w:numPr>
          <w:ilvl w:val="1"/>
          <w:numId w:val="52"/>
        </w:numPr>
      </w:pPr>
      <w:r>
        <w:t>Response timeout = 10 secs</w:t>
      </w:r>
    </w:p>
    <w:p w14:paraId="43FE7537" w14:textId="77777777" w:rsidR="0083707A" w:rsidRDefault="0083707A" w:rsidP="0083707A">
      <w:pPr>
        <w:pStyle w:val="BodyText3"/>
        <w:numPr>
          <w:ilvl w:val="0"/>
          <w:numId w:val="52"/>
        </w:numPr>
      </w:pPr>
      <w:r>
        <w:t>Refill/Partial Fill Timeout</w:t>
      </w:r>
    </w:p>
    <w:p w14:paraId="13E3A808" w14:textId="77777777" w:rsidR="0083707A" w:rsidRDefault="0083707A" w:rsidP="0083707A">
      <w:pPr>
        <w:pStyle w:val="BodyText3"/>
        <w:numPr>
          <w:ilvl w:val="1"/>
          <w:numId w:val="52"/>
        </w:numPr>
      </w:pPr>
      <w:r>
        <w:t>Connection timeout = 5 secs</w:t>
      </w:r>
    </w:p>
    <w:p w14:paraId="1FB207B6" w14:textId="77777777" w:rsidR="0083707A" w:rsidRDefault="0083707A" w:rsidP="0083707A">
      <w:pPr>
        <w:pStyle w:val="BodyText3"/>
        <w:numPr>
          <w:ilvl w:val="1"/>
          <w:numId w:val="52"/>
        </w:numPr>
      </w:pPr>
      <w:r>
        <w:t>Response timeout = 60 secs</w:t>
      </w:r>
    </w:p>
    <w:p w14:paraId="0BDE8B91" w14:textId="77777777" w:rsidR="0083707A" w:rsidRDefault="0083707A" w:rsidP="00F4763F">
      <w:pPr>
        <w:pStyle w:val="BodyText3"/>
        <w:ind w:left="0"/>
        <w:rPr>
          <w:rFonts w:ascii="Arial" w:hAnsi="Arial" w:cs="Arial"/>
          <w:color w:val="000080"/>
          <w:sz w:val="20"/>
          <w:szCs w:val="20"/>
        </w:rPr>
      </w:pPr>
    </w:p>
    <w:p w14:paraId="739CE0DC" w14:textId="77777777" w:rsidR="00066F6B" w:rsidRDefault="004C27FE" w:rsidP="00066F6B">
      <w:pPr>
        <w:pStyle w:val="Heading30"/>
      </w:pPr>
      <w:r>
        <w:fldChar w:fldCharType="begin"/>
      </w:r>
      <w:r w:rsidR="00924DA3">
        <w:instrText xml:space="preserve"> XE "</w:instrText>
      </w:r>
      <w:r w:rsidR="00924DA3" w:rsidRPr="0031390B">
        <w:instrText>Response Times:System</w:instrText>
      </w:r>
      <w:r w:rsidR="00924DA3">
        <w:instrText xml:space="preserve">" </w:instrText>
      </w:r>
      <w:r>
        <w:fldChar w:fldCharType="end"/>
      </w:r>
      <w:r>
        <w:fldChar w:fldCharType="begin"/>
      </w:r>
      <w:r w:rsidR="00D14AE0">
        <w:instrText xml:space="preserve"> XE "</w:instrText>
      </w:r>
      <w:r w:rsidR="00D14AE0" w:rsidRPr="00BA4D37">
        <w:instrText>System:Response Times</w:instrText>
      </w:r>
      <w:r w:rsidR="00D14AE0">
        <w:instrText xml:space="preserve">" </w:instrText>
      </w:r>
      <w:r>
        <w:fldChar w:fldCharType="end"/>
      </w:r>
      <w:bookmarkStart w:id="1318" w:name="_Toc313444208"/>
      <w:bookmarkStart w:id="1319" w:name="_Toc399411105"/>
      <w:r w:rsidR="00066F6B">
        <w:t>Response Times</w:t>
      </w:r>
      <w:bookmarkEnd w:id="1318"/>
      <w:bookmarkEnd w:id="1319"/>
    </w:p>
    <w:p w14:paraId="646B580C" w14:textId="77777777" w:rsidR="00066F6B" w:rsidRDefault="00880265" w:rsidP="00066F6B">
      <w:pPr>
        <w:pStyle w:val="BodyText3"/>
      </w:pPr>
      <w:r w:rsidRPr="00F4763F">
        <w:t>Response times will vary depending on network availability</w:t>
      </w:r>
      <w:r w:rsidR="0083707A" w:rsidRPr="00F4763F">
        <w:t xml:space="preserve"> and the </w:t>
      </w:r>
      <w:r w:rsidR="00F4763F" w:rsidRPr="00F4763F">
        <w:t xml:space="preserve">aggregate of the </w:t>
      </w:r>
      <w:r w:rsidR="0083707A" w:rsidRPr="00F4763F">
        <w:t>timeouts defined above</w:t>
      </w:r>
      <w:r w:rsidRPr="00F4763F">
        <w:t xml:space="preserve">. </w:t>
      </w:r>
      <w:r w:rsidR="00F4763F" w:rsidRPr="00F4763F">
        <w:t xml:space="preserve">For example, a Query could take as long as 15 </w:t>
      </w:r>
      <w:r w:rsidR="00F4763F" w:rsidRPr="00F4763F">
        <w:lastRenderedPageBreak/>
        <w:t>seconds</w:t>
      </w:r>
      <w:r w:rsidR="00F4763F">
        <w:t xml:space="preserve"> or 5 </w:t>
      </w:r>
      <w:r w:rsidR="00EC75BA">
        <w:t xml:space="preserve">secs </w:t>
      </w:r>
      <w:r w:rsidR="00F4763F">
        <w:t xml:space="preserve">for </w:t>
      </w:r>
      <w:r w:rsidR="00EC75BA">
        <w:t xml:space="preserve">a </w:t>
      </w:r>
      <w:r w:rsidR="00F4763F">
        <w:t xml:space="preserve">connection plus 10 </w:t>
      </w:r>
      <w:r w:rsidR="00EC75BA">
        <w:t xml:space="preserve">secs </w:t>
      </w:r>
      <w:r w:rsidR="00F4763F">
        <w:t xml:space="preserve">for </w:t>
      </w:r>
      <w:r w:rsidR="00EC75BA">
        <w:t xml:space="preserve">a </w:t>
      </w:r>
      <w:r w:rsidR="00F4763F">
        <w:t>response</w:t>
      </w:r>
      <w:r w:rsidR="00F4763F" w:rsidRPr="00F4763F">
        <w:t xml:space="preserve">. Multiple site queries are run in parallel in blocks of </w:t>
      </w:r>
      <w:r w:rsidR="00EC75BA">
        <w:t xml:space="preserve">ten </w:t>
      </w:r>
      <w:r w:rsidR="00F4763F" w:rsidRPr="00F4763F">
        <w:t>(</w:t>
      </w:r>
      <w:r w:rsidR="00EC75BA">
        <w:t>10</w:t>
      </w:r>
      <w:r w:rsidR="00F4763F" w:rsidRPr="00F4763F">
        <w:t xml:space="preserve">). Each block could take as long as 15 seconds. For example, a query of 20 sites could take as long as </w:t>
      </w:r>
      <w:r w:rsidR="00EC75BA">
        <w:t>3</w:t>
      </w:r>
      <w:r w:rsidR="00F4763F" w:rsidRPr="00F4763F">
        <w:t xml:space="preserve">0 seconds or 20 / </w:t>
      </w:r>
      <w:r w:rsidR="00EC75BA">
        <w:t>10</w:t>
      </w:r>
      <w:r w:rsidR="00F4763F" w:rsidRPr="00F4763F">
        <w:t xml:space="preserve"> * 15 seconds. However, i</w:t>
      </w:r>
      <w:r w:rsidR="0083707A" w:rsidRPr="00F4763F">
        <w:t xml:space="preserve">n general, </w:t>
      </w:r>
      <w:r w:rsidR="00F4763F" w:rsidRPr="00F4763F">
        <w:t xml:space="preserve">the </w:t>
      </w:r>
      <w:r w:rsidRPr="00F4763F">
        <w:t xml:space="preserve">query time </w:t>
      </w:r>
      <w:r w:rsidR="0083707A" w:rsidRPr="00F4763F">
        <w:t xml:space="preserve">is </w:t>
      </w:r>
      <w:r w:rsidR="00F4763F" w:rsidRPr="00F4763F">
        <w:t xml:space="preserve">roughly </w:t>
      </w:r>
      <w:r w:rsidRPr="00F4763F">
        <w:t xml:space="preserve">a </w:t>
      </w:r>
      <w:r w:rsidR="00F4763F" w:rsidRPr="00F4763F">
        <w:t>few</w:t>
      </w:r>
      <w:r w:rsidRPr="00F4763F">
        <w:t xml:space="preserve"> seconds. </w:t>
      </w:r>
      <w:r w:rsidR="0083707A" w:rsidRPr="00F4763F">
        <w:t>The label data for a refill or partial fill can take up to a minute to generate</w:t>
      </w:r>
      <w:r w:rsidR="00F4763F" w:rsidRPr="00F4763F">
        <w:t>, therefore a refill or partial fill could take as long as a minute</w:t>
      </w:r>
      <w:r w:rsidR="0083707A" w:rsidRPr="00EC75BA">
        <w:t>.</w:t>
      </w:r>
    </w:p>
    <w:p w14:paraId="051DB594" w14:textId="77777777" w:rsidR="00102370" w:rsidRDefault="00102370" w:rsidP="00066F6B">
      <w:pPr>
        <w:pStyle w:val="BodyText3"/>
      </w:pPr>
    </w:p>
    <w:p w14:paraId="5FCBB3D9" w14:textId="77777777" w:rsidR="00D47846" w:rsidRDefault="004C27FE" w:rsidP="002C0913">
      <w:pPr>
        <w:pStyle w:val="Heading1"/>
      </w:pPr>
      <w:r w:rsidRPr="002C0913">
        <w:lastRenderedPageBreak/>
        <w:fldChar w:fldCharType="begin"/>
      </w:r>
      <w:r w:rsidR="00D14AE0" w:rsidRPr="002C0913">
        <w:instrText xml:space="preserve"> XE "Parameters" </w:instrText>
      </w:r>
      <w:r w:rsidRPr="002C0913">
        <w:fldChar w:fldCharType="end"/>
      </w:r>
      <w:bookmarkStart w:id="1320" w:name="_Toc313444209"/>
      <w:bookmarkStart w:id="1321" w:name="_Toc399411106"/>
      <w:r w:rsidR="0023471E" w:rsidRPr="002C0913">
        <w:t>Parameters</w:t>
      </w:r>
      <w:bookmarkEnd w:id="1320"/>
      <w:bookmarkEnd w:id="1321"/>
    </w:p>
    <w:p w14:paraId="24BF77CE" w14:textId="77777777" w:rsidR="00880265" w:rsidRPr="00880265" w:rsidRDefault="00880265" w:rsidP="00880265">
      <w:pPr>
        <w:pStyle w:val="BodyText"/>
      </w:pPr>
      <w:r>
        <w:t>N/A</w:t>
      </w:r>
    </w:p>
    <w:p w14:paraId="6063E9DC" w14:textId="77777777" w:rsidR="00BF420D" w:rsidRPr="002C0913" w:rsidRDefault="004C27FE" w:rsidP="002C0913">
      <w:pPr>
        <w:pStyle w:val="Heading1"/>
      </w:pPr>
      <w:r w:rsidRPr="002C0913">
        <w:lastRenderedPageBreak/>
        <w:fldChar w:fldCharType="begin"/>
      </w:r>
      <w:r w:rsidR="00C16D05" w:rsidRPr="002C0913">
        <w:instrText xml:space="preserve"> XE "Routines" </w:instrText>
      </w:r>
      <w:r w:rsidRPr="002C0913">
        <w:fldChar w:fldCharType="end"/>
      </w:r>
      <w:bookmarkStart w:id="1322" w:name="_Toc313444212"/>
      <w:bookmarkStart w:id="1323" w:name="_Toc399411107"/>
      <w:r w:rsidR="00524B25" w:rsidRPr="002C0913">
        <w:t>Routines</w:t>
      </w:r>
      <w:bookmarkEnd w:id="1322"/>
      <w:bookmarkEnd w:id="1323"/>
    </w:p>
    <w:p w14:paraId="740F7675" w14:textId="77777777" w:rsidR="00524B25" w:rsidRDefault="00D04F8F" w:rsidP="00524B25">
      <w:pPr>
        <w:pStyle w:val="Heading2"/>
      </w:pPr>
      <w:bookmarkStart w:id="1324" w:name="_Toc313444213"/>
      <w:bookmarkStart w:id="1325" w:name="_Toc399411108"/>
      <w:r>
        <w:t>Pharmacy Remote Prescription Manager</w:t>
      </w:r>
      <w:r w:rsidR="00CD570D">
        <w:t xml:space="preserve"> Routines</w:t>
      </w:r>
      <w:bookmarkEnd w:id="1324"/>
      <w:bookmarkEnd w:id="1325"/>
    </w:p>
    <w:p w14:paraId="10406908" w14:textId="77777777" w:rsidR="00286C88" w:rsidRDefault="004C27FE" w:rsidP="00ED32BF">
      <w:pPr>
        <w:pStyle w:val="BodyBullet2"/>
      </w:pPr>
      <w:r>
        <w:fldChar w:fldCharType="begin"/>
      </w:r>
      <w:r w:rsidR="00811BFF">
        <w:instrText xml:space="preserve"> XE "</w:instrText>
      </w:r>
      <w:r w:rsidR="00811BFF" w:rsidRPr="00786BB4">
        <w:instrText>Routines:EDPBCF</w:instrText>
      </w:r>
      <w:r w:rsidR="00811BFF">
        <w:instrText xml:space="preserve">" </w:instrText>
      </w:r>
      <w:r>
        <w:fldChar w:fldCharType="end"/>
      </w:r>
      <w:r>
        <w:fldChar w:fldCharType="begin"/>
      </w:r>
      <w:r w:rsidR="00020676">
        <w:instrText xml:space="preserve"> XE "</w:instrText>
      </w:r>
      <w:r w:rsidR="00020676" w:rsidRPr="002433A7">
        <w:instrText>Routines:EDPBCF</w:instrText>
      </w:r>
      <w:r w:rsidR="00020676">
        <w:instrText xml:space="preserve">" </w:instrText>
      </w:r>
      <w:r>
        <w:fldChar w:fldCharType="end"/>
      </w:r>
      <w:r w:rsidR="00B74F11">
        <w:t>PSORRX1</w:t>
      </w:r>
      <w:r w:rsidR="00DB63C7">
        <w:t xml:space="preserve"> </w:t>
      </w:r>
      <w:r w:rsidR="00B74F11">
        <w:t>builds the HL7 messages that are sent to the Pharmacy Remote Prescription Manager to retrieve, refill, and partial fill prescriptions from another facility. This routine uses the treating facility list to properly build the HL7 information to send to the ‘remote’ site(s).</w:t>
      </w:r>
      <w:r w:rsidR="009A1E9B">
        <w:t xml:space="preserve"> </w:t>
      </w:r>
    </w:p>
    <w:p w14:paraId="120A1B92" w14:textId="77777777" w:rsidR="003E1EDD" w:rsidRDefault="004C27FE" w:rsidP="00ED32BF">
      <w:pPr>
        <w:pStyle w:val="BodyBullet2"/>
      </w:pPr>
      <w:r>
        <w:fldChar w:fldCharType="begin"/>
      </w:r>
      <w:r w:rsidR="00571B56">
        <w:instrText xml:space="preserve"> XE "</w:instrText>
      </w:r>
      <w:r w:rsidR="00571B56" w:rsidRPr="00967165">
        <w:instrText>Routines:EDPBCM</w:instrText>
      </w:r>
      <w:r w:rsidR="00571B56">
        <w:instrText xml:space="preserve">" </w:instrText>
      </w:r>
      <w:r>
        <w:fldChar w:fldCharType="end"/>
      </w:r>
      <w:r>
        <w:fldChar w:fldCharType="begin"/>
      </w:r>
      <w:r w:rsidR="00020676">
        <w:instrText xml:space="preserve"> XE "</w:instrText>
      </w:r>
      <w:r w:rsidR="00020676" w:rsidRPr="000870D4">
        <w:instrText>Routines:EDPBCM</w:instrText>
      </w:r>
      <w:r w:rsidR="00020676">
        <w:instrText xml:space="preserve">" </w:instrText>
      </w:r>
      <w:r>
        <w:fldChar w:fldCharType="end"/>
      </w:r>
      <w:r w:rsidR="00B74F11">
        <w:t>PSORREF is the main driving routine for the ‘receiving’ or ‘originating’ facility to process incoming refill requests.</w:t>
      </w:r>
    </w:p>
    <w:p w14:paraId="28D06457" w14:textId="77777777" w:rsidR="00003FCD" w:rsidRDefault="004C27FE" w:rsidP="00ED32BF">
      <w:pPr>
        <w:pStyle w:val="BodyBullet2"/>
      </w:pPr>
      <w:r>
        <w:fldChar w:fldCharType="begin"/>
      </w:r>
      <w:r w:rsidR="00642F49">
        <w:instrText xml:space="preserve"> XE "</w:instrText>
      </w:r>
      <w:r w:rsidR="00642F49" w:rsidRPr="00E753AB">
        <w:instrText>EDPBDL:Routines</w:instrText>
      </w:r>
      <w:r w:rsidR="00642F49">
        <w:instrText xml:space="preserve">" </w:instrText>
      </w:r>
      <w:r>
        <w:fldChar w:fldCharType="end"/>
      </w:r>
      <w:r>
        <w:fldChar w:fldCharType="begin"/>
      </w:r>
      <w:r w:rsidR="00486E79">
        <w:instrText xml:space="preserve"> XE "</w:instrText>
      </w:r>
      <w:r w:rsidR="00486E79" w:rsidRPr="00843F61">
        <w:instrText>Routines:EDPBDL</w:instrText>
      </w:r>
      <w:r w:rsidR="00486E79">
        <w:instrText xml:space="preserve">" </w:instrText>
      </w:r>
      <w:r>
        <w:fldChar w:fldCharType="end"/>
      </w:r>
      <w:r w:rsidR="00B74F11">
        <w:t>PSORREF0 is a supporting routine to PSORREF</w:t>
      </w:r>
      <w:r w:rsidR="007761B1">
        <w:t xml:space="preserve"> </w:t>
      </w:r>
      <w:r w:rsidR="00AA2825">
        <w:t xml:space="preserve"> </w:t>
      </w:r>
    </w:p>
    <w:p w14:paraId="5DA62F33" w14:textId="77777777" w:rsidR="00515CC9" w:rsidRDefault="00B74F11" w:rsidP="00ED32BF">
      <w:pPr>
        <w:pStyle w:val="BodyBullet2"/>
      </w:pPr>
      <w:r>
        <w:t>PSORREF1 is another supporting routine for PSORREF</w:t>
      </w:r>
    </w:p>
    <w:p w14:paraId="4B6DB050" w14:textId="77777777" w:rsidR="009B712D" w:rsidRDefault="004C27FE" w:rsidP="00ED32BF">
      <w:pPr>
        <w:pStyle w:val="BodyBullet2"/>
      </w:pPr>
      <w:r>
        <w:fldChar w:fldCharType="begin"/>
      </w:r>
      <w:r w:rsidR="00993759">
        <w:instrText xml:space="preserve"> XE "</w:instrText>
      </w:r>
      <w:r w:rsidR="00993759" w:rsidRPr="00FE6A20">
        <w:instrText>EDPBLK:Routines</w:instrText>
      </w:r>
      <w:r w:rsidR="00993759">
        <w:instrText xml:space="preserve">" </w:instrText>
      </w:r>
      <w:r>
        <w:fldChar w:fldCharType="end"/>
      </w:r>
      <w:r>
        <w:fldChar w:fldCharType="begin"/>
      </w:r>
      <w:r w:rsidR="00037E69">
        <w:instrText xml:space="preserve"> XE "</w:instrText>
      </w:r>
      <w:r w:rsidR="00037E69" w:rsidRPr="004A5B52">
        <w:instrText>Routines:EDPBLK</w:instrText>
      </w:r>
      <w:r w:rsidR="00037E69">
        <w:instrText xml:space="preserve">" </w:instrText>
      </w:r>
      <w:r>
        <w:fldChar w:fldCharType="end"/>
      </w:r>
      <w:r w:rsidR="00B74F11">
        <w:t>PSORRPA1 is the main routine for processing an incoming partial fill request.</w:t>
      </w:r>
    </w:p>
    <w:p w14:paraId="4A11BF69" w14:textId="77777777" w:rsidR="00772ED3" w:rsidRDefault="004C27FE" w:rsidP="00ED32BF">
      <w:pPr>
        <w:pStyle w:val="BodyBullet2"/>
      </w:pPr>
      <w:r>
        <w:fldChar w:fldCharType="begin"/>
      </w:r>
      <w:r w:rsidR="00993759">
        <w:instrText xml:space="preserve"> XE "</w:instrText>
      </w:r>
      <w:r w:rsidR="00993759" w:rsidRPr="00AC5037">
        <w:instrText>EDPBPM:Routines</w:instrText>
      </w:r>
      <w:r w:rsidR="00993759">
        <w:instrText xml:space="preserve">" </w:instrText>
      </w:r>
      <w:r>
        <w:fldChar w:fldCharType="end"/>
      </w:r>
      <w:r>
        <w:fldChar w:fldCharType="begin"/>
      </w:r>
      <w:r w:rsidR="00A540CF">
        <w:instrText xml:space="preserve"> XE "</w:instrText>
      </w:r>
      <w:r w:rsidR="00A540CF" w:rsidRPr="00E4690F">
        <w:instrText>Routines:EDPBPM</w:instrText>
      </w:r>
      <w:r w:rsidR="00A540CF">
        <w:instrText xml:space="preserve">" </w:instrText>
      </w:r>
      <w:r>
        <w:fldChar w:fldCharType="end"/>
      </w:r>
      <w:r w:rsidR="00B74F11">
        <w:t>PSORRD is the routine that controls the PSO LM REMOTE REPORT DETAILS list manager template. This routine is part of the Remote Prescription Report functionality.</w:t>
      </w:r>
    </w:p>
    <w:p w14:paraId="25E8EA86" w14:textId="77777777" w:rsidR="00C9594B" w:rsidRDefault="004C27FE" w:rsidP="00ED32BF">
      <w:pPr>
        <w:pStyle w:val="BodyBullet2"/>
      </w:pPr>
      <w:r>
        <w:fldChar w:fldCharType="begin"/>
      </w:r>
      <w:r w:rsidR="00A2412A">
        <w:instrText xml:space="preserve"> XE "</w:instrText>
      </w:r>
      <w:r w:rsidR="00A2412A" w:rsidRPr="00217FF4">
        <w:instrText>Routines:EDPBRM</w:instrText>
      </w:r>
      <w:r w:rsidR="00A2412A">
        <w:instrText xml:space="preserve">" </w:instrText>
      </w:r>
      <w:r>
        <w:fldChar w:fldCharType="end"/>
      </w:r>
      <w:r>
        <w:fldChar w:fldCharType="begin"/>
      </w:r>
      <w:r w:rsidR="00993759">
        <w:instrText xml:space="preserve"> XE "</w:instrText>
      </w:r>
      <w:r w:rsidR="00993759" w:rsidRPr="00D137B7">
        <w:instrText>EDPBRM:Routines</w:instrText>
      </w:r>
      <w:r w:rsidR="00993759">
        <w:instrText xml:space="preserve">" </w:instrText>
      </w:r>
      <w:r>
        <w:fldChar w:fldCharType="end"/>
      </w:r>
      <w:r w:rsidR="00B74F11">
        <w:t>PSORRP assists in prompting for search criteria, and display of the Remote Prescription Report.</w:t>
      </w:r>
    </w:p>
    <w:p w14:paraId="7379E62D" w14:textId="77777777" w:rsidR="00C9594B" w:rsidRDefault="004C27FE" w:rsidP="00ED32BF">
      <w:pPr>
        <w:pStyle w:val="BodyBullet2"/>
      </w:pPr>
      <w:r>
        <w:fldChar w:fldCharType="begin"/>
      </w:r>
      <w:r w:rsidR="00FD4049">
        <w:instrText xml:space="preserve"> XE "</w:instrText>
      </w:r>
      <w:r w:rsidR="00FD4049" w:rsidRPr="008A7D92">
        <w:instrText>Routines:EDPBRS</w:instrText>
      </w:r>
      <w:r w:rsidR="00FD4049">
        <w:instrText xml:space="preserve">" </w:instrText>
      </w:r>
      <w:r>
        <w:fldChar w:fldCharType="end"/>
      </w:r>
      <w:r>
        <w:fldChar w:fldCharType="begin"/>
      </w:r>
      <w:r w:rsidR="00BC770D">
        <w:instrText xml:space="preserve"> XE "</w:instrText>
      </w:r>
      <w:r w:rsidR="00BC770D" w:rsidRPr="000C2FF4">
        <w:instrText>EDPBRS:Routines</w:instrText>
      </w:r>
      <w:r w:rsidR="00BC770D">
        <w:instrText xml:space="preserve">" </w:instrText>
      </w:r>
      <w:r>
        <w:fldChar w:fldCharType="end"/>
      </w:r>
      <w:r w:rsidR="00B74F11">
        <w:t>PSORX1 has been modified to call PSORRX1 for retrieval of remote prescription data.</w:t>
      </w:r>
    </w:p>
    <w:p w14:paraId="268041D6" w14:textId="77777777" w:rsidR="00B74F11" w:rsidRDefault="00B74F11" w:rsidP="00ED32BF">
      <w:pPr>
        <w:pStyle w:val="BodyBullet2"/>
      </w:pPr>
      <w:r>
        <w:t>PSOROS is the driving routine for selection of a ‘remote’ prescription within list manager. This routine controls the list template PSO LM REMOTE ORDER SELECTION.</w:t>
      </w:r>
    </w:p>
    <w:p w14:paraId="216A8164" w14:textId="77777777" w:rsidR="006C4E2E" w:rsidRDefault="004C27FE" w:rsidP="00ED32BF">
      <w:pPr>
        <w:pStyle w:val="BodyBullet2"/>
      </w:pPr>
      <w:r>
        <w:fldChar w:fldCharType="begin"/>
      </w:r>
      <w:r w:rsidR="00F77372">
        <w:instrText xml:space="preserve"> XE "</w:instrText>
      </w:r>
      <w:r w:rsidR="00F77372" w:rsidRPr="00A439CA">
        <w:instrText>Routines:EDPBSL</w:instrText>
      </w:r>
      <w:r w:rsidR="00F77372">
        <w:instrText xml:space="preserve">" </w:instrText>
      </w:r>
      <w:r>
        <w:fldChar w:fldCharType="end"/>
      </w:r>
      <w:r>
        <w:fldChar w:fldCharType="begin"/>
      </w:r>
      <w:r w:rsidR="000059A3">
        <w:instrText xml:space="preserve"> XE "</w:instrText>
      </w:r>
      <w:r w:rsidR="000059A3" w:rsidRPr="00906F1F">
        <w:instrText>EDPBSL:Routines</w:instrText>
      </w:r>
      <w:r w:rsidR="000059A3">
        <w:instrText xml:space="preserve">" </w:instrText>
      </w:r>
      <w:r>
        <w:fldChar w:fldCharType="end"/>
      </w:r>
      <w:r w:rsidR="00B74F11">
        <w:t>PSORWRAP is the wrapper utility for the RESTful calls into Vista.</w:t>
      </w:r>
    </w:p>
    <w:p w14:paraId="0DF29A38" w14:textId="77777777" w:rsidR="003E3345" w:rsidRDefault="004C27FE" w:rsidP="00ED32BF">
      <w:pPr>
        <w:pStyle w:val="BodyBullet2"/>
      </w:pPr>
      <w:r>
        <w:fldChar w:fldCharType="begin"/>
      </w:r>
      <w:r w:rsidR="00BF4023">
        <w:instrText xml:space="preserve"> XE "</w:instrText>
      </w:r>
      <w:r w:rsidR="00BF4023" w:rsidRPr="00623C29">
        <w:instrText>Routines:EDPBST</w:instrText>
      </w:r>
      <w:r w:rsidR="00BF4023">
        <w:instrText xml:space="preserve">" </w:instrText>
      </w:r>
      <w:r>
        <w:fldChar w:fldCharType="end"/>
      </w:r>
      <w:r>
        <w:fldChar w:fldCharType="begin"/>
      </w:r>
      <w:r w:rsidR="00EA3B98">
        <w:instrText xml:space="preserve"> XE "</w:instrText>
      </w:r>
      <w:r w:rsidR="00EA3B98" w:rsidRPr="00F84834">
        <w:instrText>EDPBST:Routines</w:instrText>
      </w:r>
      <w:r w:rsidR="00EA3B98">
        <w:instrText xml:space="preserve">" </w:instrText>
      </w:r>
      <w:r>
        <w:fldChar w:fldCharType="end"/>
      </w:r>
      <w:r w:rsidR="00B74F11">
        <w:t>PSOORNE2 has been modified to include the display of the remote prescriptions. This routine will display the details related to the remote RX that has been selected.</w:t>
      </w:r>
    </w:p>
    <w:p w14:paraId="2F13155C" w14:textId="77777777" w:rsidR="00C9594B" w:rsidRDefault="004C27FE" w:rsidP="00ED32BF">
      <w:pPr>
        <w:pStyle w:val="BodyBullet2"/>
      </w:pPr>
      <w:r>
        <w:fldChar w:fldCharType="begin"/>
      </w:r>
      <w:r w:rsidR="00A54727">
        <w:instrText xml:space="preserve"> XE "</w:instrText>
      </w:r>
      <w:r w:rsidR="00A54727" w:rsidRPr="00787FD8">
        <w:instrText>Routines:EDPCBRD</w:instrText>
      </w:r>
      <w:r w:rsidR="00A54727">
        <w:instrText xml:space="preserve">" </w:instrText>
      </w:r>
      <w:r>
        <w:fldChar w:fldCharType="end"/>
      </w:r>
      <w:r>
        <w:fldChar w:fldCharType="begin"/>
      </w:r>
      <w:r w:rsidR="00AB0AB8">
        <w:instrText xml:space="preserve"> XE "</w:instrText>
      </w:r>
      <w:r w:rsidR="00AB0AB8" w:rsidRPr="00D84706">
        <w:instrText>EDPCBRD:Routines</w:instrText>
      </w:r>
      <w:r w:rsidR="00AB0AB8">
        <w:instrText xml:space="preserve">" </w:instrText>
      </w:r>
      <w:r>
        <w:fldChar w:fldCharType="end"/>
      </w:r>
      <w:r w:rsidR="00B74F11">
        <w:t>PSOORUT1 has been modified to include the display of remote prescriptions within the PSO LM BACKDOOR prescription list. The prescriptions are sorted by facility, and include the same display elements as the local prescription.  Each remote facility’s prescription list has an programmatically generated header that separates the prescriptions by status (Active, Suspended, Hold, etc.)</w:t>
      </w:r>
    </w:p>
    <w:p w14:paraId="0A273B0C" w14:textId="77777777" w:rsidR="0084633B" w:rsidRDefault="0084633B" w:rsidP="000E5DDE">
      <w:pPr>
        <w:pStyle w:val="BodyBullet2"/>
        <w:numPr>
          <w:ilvl w:val="0"/>
          <w:numId w:val="0"/>
        </w:numPr>
        <w:ind w:left="1260" w:hanging="360"/>
      </w:pPr>
    </w:p>
    <w:p w14:paraId="1E10FFEC" w14:textId="77777777" w:rsidR="00726388" w:rsidRDefault="00726388" w:rsidP="00726388">
      <w:pPr>
        <w:pStyle w:val="BodyBullet2"/>
        <w:numPr>
          <w:ilvl w:val="0"/>
          <w:numId w:val="0"/>
        </w:numPr>
        <w:ind w:left="1260" w:hanging="360"/>
      </w:pPr>
    </w:p>
    <w:p w14:paraId="0D36BBEE" w14:textId="77777777" w:rsidR="006846D4" w:rsidRDefault="00D04F8F" w:rsidP="00E70EBD">
      <w:pPr>
        <w:pStyle w:val="Heading2"/>
      </w:pPr>
      <w:bookmarkStart w:id="1326" w:name="_Toc313444214"/>
      <w:bookmarkStart w:id="1327" w:name="_Toc399411109"/>
      <w:r>
        <w:t>Pharmacy Remote Prescription Manager</w:t>
      </w:r>
      <w:r w:rsidR="00E70EBD">
        <w:t xml:space="preserve"> Checksums</w:t>
      </w:r>
      <w:bookmarkEnd w:id="1326"/>
      <w:bookmarkEnd w:id="1327"/>
    </w:p>
    <w:p w14:paraId="07D45FF9" w14:textId="77777777" w:rsidR="00E70EBD" w:rsidRPr="00E70EBD" w:rsidRDefault="004E7DB8" w:rsidP="00E70EBD">
      <w:pPr>
        <w:pStyle w:val="BodyText2"/>
      </w:pPr>
      <w:r>
        <w:t>The following list contains routine names with post-install checksums:</w:t>
      </w:r>
    </w:p>
    <w:p w14:paraId="79728402" w14:textId="77777777" w:rsidR="004E356F" w:rsidRPr="002C0913" w:rsidRDefault="004E356F" w:rsidP="002C0913">
      <w:pPr>
        <w:pStyle w:val="Heading1"/>
      </w:pPr>
      <w:bookmarkStart w:id="1328" w:name="_Toc313444215"/>
      <w:bookmarkStart w:id="1329" w:name="_Toc399411110"/>
      <w:r w:rsidRPr="002C0913">
        <w:lastRenderedPageBreak/>
        <w:t>Files and Globals</w:t>
      </w:r>
      <w:bookmarkEnd w:id="1328"/>
      <w:bookmarkEnd w:id="1329"/>
    </w:p>
    <w:p w14:paraId="393F358A" w14:textId="77777777" w:rsidR="00327840" w:rsidRDefault="004C27FE" w:rsidP="00327840">
      <w:pPr>
        <w:pStyle w:val="Heading2"/>
      </w:pPr>
      <w:r>
        <w:fldChar w:fldCharType="begin"/>
      </w:r>
      <w:r w:rsidR="00327840">
        <w:instrText xml:space="preserve"> XE "</w:instrText>
      </w:r>
      <w:r w:rsidR="00327840" w:rsidRPr="00733746">
        <w:instrText>Globals</w:instrText>
      </w:r>
      <w:r w:rsidR="00327840">
        <w:instrText xml:space="preserve">" </w:instrText>
      </w:r>
      <w:r>
        <w:fldChar w:fldCharType="end"/>
      </w:r>
      <w:bookmarkStart w:id="1330" w:name="_Toc313444216"/>
      <w:bookmarkStart w:id="1331" w:name="_Toc399411111"/>
      <w:r w:rsidR="00327840">
        <w:t>Globals</w:t>
      </w:r>
      <w:bookmarkEnd w:id="1330"/>
      <w:bookmarkEnd w:id="1331"/>
    </w:p>
    <w:p w14:paraId="48F5CFDD" w14:textId="77777777" w:rsidR="00327840" w:rsidRPr="00BA4704" w:rsidRDefault="00D5047A" w:rsidP="00327840">
      <w:pPr>
        <w:pStyle w:val="BodyText2"/>
      </w:pPr>
      <w:r>
        <w:t>The Pharmacy Remote Prescription Manager</w:t>
      </w:r>
      <w:r w:rsidR="00327840" w:rsidRPr="00BA4704">
        <w:t xml:space="preserve"> uses the following globals:</w:t>
      </w:r>
    </w:p>
    <w:p w14:paraId="19343E3C" w14:textId="77777777" w:rsidR="00327840" w:rsidRPr="00BA4704" w:rsidRDefault="00D5047A" w:rsidP="00327840">
      <w:pPr>
        <w:pStyle w:val="BodyText2"/>
      </w:pPr>
      <w:r>
        <w:t>^PSRX</w:t>
      </w:r>
    </w:p>
    <w:p w14:paraId="04443B53" w14:textId="77777777" w:rsidR="00327840" w:rsidRPr="00BA4704" w:rsidRDefault="00D5047A" w:rsidP="00327840">
      <w:pPr>
        <w:pStyle w:val="BodyText2"/>
      </w:pPr>
      <w:r>
        <w:t>^PSRXR</w:t>
      </w:r>
    </w:p>
    <w:p w14:paraId="48A4831E" w14:textId="77777777" w:rsidR="00327840" w:rsidRDefault="00D5047A" w:rsidP="00327840">
      <w:pPr>
        <w:pStyle w:val="BodyText2"/>
      </w:pPr>
      <w:r>
        <w:t>The ^PSRX</w:t>
      </w:r>
      <w:r w:rsidR="00327840" w:rsidRPr="00BA4704">
        <w:t xml:space="preserve"> global holds </w:t>
      </w:r>
      <w:r>
        <w:t>the prescription data. The ^PSRXR</w:t>
      </w:r>
      <w:r w:rsidR="00327840" w:rsidRPr="00BA4704">
        <w:t xml:space="preserve"> globa</w:t>
      </w:r>
      <w:r>
        <w:t>l holds a comprehensive list of information regarding remote refill and partial fill activity.</w:t>
      </w:r>
    </w:p>
    <w:p w14:paraId="6A46F6EE" w14:textId="77777777" w:rsidR="00327840" w:rsidRPr="00E50F59" w:rsidRDefault="00327840" w:rsidP="00327840">
      <w:pPr>
        <w:pStyle w:val="Caption"/>
        <w:ind w:left="720"/>
        <w:rPr>
          <w:rFonts w:ascii="Times New Roman" w:hAnsi="Times New Roman"/>
          <w:rPrChange w:id="1332" w:author="John Zorich" w:date="2014-09-25T12:07:00Z">
            <w:rPr/>
          </w:rPrChange>
        </w:rPr>
      </w:pPr>
      <w:r w:rsidRPr="00E50F59">
        <w:rPr>
          <w:rFonts w:ascii="Times New Roman" w:hAnsi="Times New Roman"/>
          <w:rPrChange w:id="1333" w:author="John Zorich" w:date="2014-09-25T12:07:00Z">
            <w:rPr/>
          </w:rPrChange>
        </w:rPr>
        <w:t>Global Placement and Protection</w:t>
      </w:r>
    </w:p>
    <w:tbl>
      <w:tblPr>
        <w:tblW w:w="8076" w:type="dxa"/>
        <w:tblCellSpacing w:w="15"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Change w:id="1334" w:author="John Zorich" w:date="2014-09-25T12:08:00Z">
          <w:tblPr>
            <w:tblW w:w="9143" w:type="dxa"/>
            <w:tblCellSpacing w:w="15"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PrChange>
      </w:tblPr>
      <w:tblGrid>
        <w:gridCol w:w="1149"/>
        <w:gridCol w:w="1079"/>
        <w:gridCol w:w="3140"/>
        <w:gridCol w:w="1089"/>
        <w:gridCol w:w="1619"/>
        <w:tblGridChange w:id="1335">
          <w:tblGrid>
            <w:gridCol w:w="937"/>
            <w:gridCol w:w="880"/>
            <w:gridCol w:w="2559"/>
            <w:gridCol w:w="888"/>
            <w:gridCol w:w="1320"/>
          </w:tblGrid>
        </w:tblGridChange>
      </w:tblGrid>
      <w:tr w:rsidR="00E50F59" w:rsidRPr="00E50F59" w14:paraId="008310AF" w14:textId="77777777" w:rsidTr="00E50F59">
        <w:trPr>
          <w:trHeight w:val="299"/>
          <w:tblCellSpacing w:w="15" w:type="dxa"/>
          <w:trPrChange w:id="1336" w:author="John Zorich" w:date="2014-09-25T12:08:00Z">
            <w:trPr>
              <w:trHeight w:val="327"/>
              <w:tblCellSpacing w:w="15" w:type="dxa"/>
            </w:trPr>
          </w:trPrChange>
        </w:trPr>
        <w:tc>
          <w:tcPr>
            <w:tcW w:w="1104" w:type="dxa"/>
            <w:shd w:val="clear" w:color="auto" w:fill="BFBFBF" w:themeFill="background1" w:themeFillShade="BF"/>
            <w:tcPrChange w:id="1337" w:author="John Zorich" w:date="2014-09-25T12:08:00Z">
              <w:tcPr>
                <w:tcW w:w="892" w:type="dxa"/>
                <w:shd w:val="clear" w:color="auto" w:fill="A6A6A6" w:themeFill="background1" w:themeFillShade="A6"/>
              </w:tcPr>
            </w:tcPrChange>
          </w:tcPr>
          <w:p w14:paraId="3F7BEAEB" w14:textId="77777777" w:rsidR="00E50F59" w:rsidRPr="00E50F59" w:rsidRDefault="00E50F59" w:rsidP="001001E6">
            <w:pPr>
              <w:pStyle w:val="TableHeading"/>
              <w:rPr>
                <w:rFonts w:cs="Arial"/>
                <w:rPrChange w:id="1338" w:author="John Zorich" w:date="2014-09-25T12:07:00Z">
                  <w:rPr>
                    <w:rFonts w:ascii="Times New Roman" w:hAnsi="Times New Roman"/>
                  </w:rPr>
                </w:rPrChange>
              </w:rPr>
            </w:pPr>
            <w:r w:rsidRPr="00E50F59">
              <w:rPr>
                <w:rFonts w:cs="Arial"/>
                <w:rPrChange w:id="1339" w:author="John Zorich" w:date="2014-09-25T12:07:00Z">
                  <w:rPr>
                    <w:rFonts w:ascii="Times New Roman" w:hAnsi="Times New Roman"/>
                  </w:rPr>
                </w:rPrChange>
              </w:rPr>
              <w:t>Global</w:t>
            </w:r>
          </w:p>
        </w:tc>
        <w:tc>
          <w:tcPr>
            <w:tcW w:w="1049" w:type="dxa"/>
            <w:shd w:val="clear" w:color="auto" w:fill="BFBFBF" w:themeFill="background1" w:themeFillShade="BF"/>
            <w:tcPrChange w:id="1340" w:author="John Zorich" w:date="2014-09-25T12:08:00Z">
              <w:tcPr>
                <w:tcW w:w="850" w:type="dxa"/>
                <w:shd w:val="clear" w:color="auto" w:fill="A6A6A6" w:themeFill="background1" w:themeFillShade="A6"/>
              </w:tcPr>
            </w:tcPrChange>
          </w:tcPr>
          <w:p w14:paraId="0FF006C6" w14:textId="77777777" w:rsidR="00E50F59" w:rsidRPr="00E50F59" w:rsidRDefault="00E50F59" w:rsidP="001001E6">
            <w:pPr>
              <w:pStyle w:val="TableHeading"/>
              <w:rPr>
                <w:rFonts w:cs="Arial"/>
                <w:rPrChange w:id="1341" w:author="John Zorich" w:date="2014-09-25T12:07:00Z">
                  <w:rPr>
                    <w:rFonts w:ascii="Times New Roman" w:hAnsi="Times New Roman"/>
                  </w:rPr>
                </w:rPrChange>
              </w:rPr>
            </w:pPr>
            <w:r w:rsidRPr="00E50F59">
              <w:rPr>
                <w:rFonts w:cs="Arial"/>
                <w:rPrChange w:id="1342" w:author="John Zorich" w:date="2014-09-25T12:07:00Z">
                  <w:rPr>
                    <w:rFonts w:ascii="Times New Roman" w:hAnsi="Times New Roman"/>
                  </w:rPr>
                </w:rPrChange>
              </w:rPr>
              <w:t>Type</w:t>
            </w:r>
          </w:p>
        </w:tc>
        <w:tc>
          <w:tcPr>
            <w:tcW w:w="3110" w:type="dxa"/>
            <w:shd w:val="clear" w:color="auto" w:fill="BFBFBF" w:themeFill="background1" w:themeFillShade="BF"/>
            <w:tcPrChange w:id="1343" w:author="John Zorich" w:date="2014-09-25T12:08:00Z">
              <w:tcPr>
                <w:tcW w:w="2529" w:type="dxa"/>
                <w:shd w:val="clear" w:color="auto" w:fill="A6A6A6" w:themeFill="background1" w:themeFillShade="A6"/>
              </w:tcPr>
            </w:tcPrChange>
          </w:tcPr>
          <w:p w14:paraId="0640A5C3" w14:textId="68CA0545" w:rsidR="00E50F59" w:rsidRPr="00E50F59" w:rsidRDefault="00E50F59" w:rsidP="001001E6">
            <w:pPr>
              <w:pStyle w:val="TableHeading"/>
              <w:rPr>
                <w:rFonts w:cs="Arial"/>
                <w:rPrChange w:id="1344" w:author="John Zorich" w:date="2014-09-25T12:07:00Z">
                  <w:rPr>
                    <w:rFonts w:ascii="Times New Roman" w:hAnsi="Times New Roman"/>
                  </w:rPr>
                </w:rPrChange>
              </w:rPr>
            </w:pPr>
            <w:r w:rsidRPr="00E50F59">
              <w:rPr>
                <w:rFonts w:cs="Arial"/>
                <w:rPrChange w:id="1345" w:author="John Zorich" w:date="2014-09-25T12:07:00Z">
                  <w:rPr>
                    <w:rFonts w:ascii="Times New Roman" w:hAnsi="Times New Roman"/>
                  </w:rPr>
                </w:rPrChange>
              </w:rPr>
              <w:t>Placement</w:t>
            </w:r>
          </w:p>
        </w:tc>
        <w:tc>
          <w:tcPr>
            <w:tcW w:w="1059" w:type="dxa"/>
            <w:shd w:val="clear" w:color="auto" w:fill="BFBFBF" w:themeFill="background1" w:themeFillShade="BF"/>
            <w:tcPrChange w:id="1346" w:author="John Zorich" w:date="2014-09-25T12:08:00Z">
              <w:tcPr>
                <w:tcW w:w="858" w:type="dxa"/>
                <w:shd w:val="clear" w:color="auto" w:fill="A6A6A6" w:themeFill="background1" w:themeFillShade="A6"/>
              </w:tcPr>
            </w:tcPrChange>
          </w:tcPr>
          <w:p w14:paraId="7923D66B" w14:textId="77777777" w:rsidR="00E50F59" w:rsidRPr="00E50F59" w:rsidRDefault="00E50F59" w:rsidP="001001E6">
            <w:pPr>
              <w:pStyle w:val="TableHeading"/>
              <w:rPr>
                <w:rFonts w:cs="Arial"/>
                <w:rPrChange w:id="1347" w:author="John Zorich" w:date="2014-09-25T12:07:00Z">
                  <w:rPr>
                    <w:rFonts w:ascii="Times New Roman" w:hAnsi="Times New Roman"/>
                  </w:rPr>
                </w:rPrChange>
              </w:rPr>
            </w:pPr>
            <w:r w:rsidRPr="00E50F59">
              <w:rPr>
                <w:rFonts w:cs="Arial"/>
                <w:rPrChange w:id="1348" w:author="John Zorich" w:date="2014-09-25T12:07:00Z">
                  <w:rPr>
                    <w:rFonts w:ascii="Times New Roman" w:hAnsi="Times New Roman"/>
                  </w:rPr>
                </w:rPrChange>
              </w:rPr>
              <w:t>Journal</w:t>
            </w:r>
          </w:p>
        </w:tc>
        <w:tc>
          <w:tcPr>
            <w:tcW w:w="1574" w:type="dxa"/>
            <w:shd w:val="clear" w:color="auto" w:fill="BFBFBF" w:themeFill="background1" w:themeFillShade="BF"/>
            <w:tcPrChange w:id="1349" w:author="John Zorich" w:date="2014-09-25T12:08:00Z">
              <w:tcPr>
                <w:tcW w:w="1275" w:type="dxa"/>
                <w:shd w:val="clear" w:color="auto" w:fill="A6A6A6" w:themeFill="background1" w:themeFillShade="A6"/>
              </w:tcPr>
            </w:tcPrChange>
          </w:tcPr>
          <w:p w14:paraId="6EE5C9FE" w14:textId="77777777" w:rsidR="00E50F59" w:rsidRPr="00E50F59" w:rsidRDefault="00E50F59" w:rsidP="001001E6">
            <w:pPr>
              <w:pStyle w:val="TableHeading"/>
              <w:rPr>
                <w:rFonts w:cs="Arial"/>
                <w:rPrChange w:id="1350" w:author="John Zorich" w:date="2014-09-25T12:07:00Z">
                  <w:rPr>
                    <w:rFonts w:ascii="Times New Roman" w:hAnsi="Times New Roman"/>
                  </w:rPr>
                </w:rPrChange>
              </w:rPr>
            </w:pPr>
            <w:r w:rsidRPr="00E50F59">
              <w:rPr>
                <w:rFonts w:cs="Arial"/>
                <w:rPrChange w:id="1351" w:author="John Zorich" w:date="2014-09-25T12:07:00Z">
                  <w:rPr>
                    <w:rFonts w:ascii="Times New Roman" w:hAnsi="Times New Roman"/>
                  </w:rPr>
                </w:rPrChange>
              </w:rPr>
              <w:t>Protection</w:t>
            </w:r>
          </w:p>
        </w:tc>
      </w:tr>
      <w:tr w:rsidR="00E50F59" w:rsidRPr="00E50F59" w14:paraId="16476936" w14:textId="77777777" w:rsidTr="00E50F59">
        <w:trPr>
          <w:trHeight w:val="311"/>
          <w:tblCellSpacing w:w="15" w:type="dxa"/>
          <w:trPrChange w:id="1352" w:author="John Zorich" w:date="2014-09-25T12:07:00Z">
            <w:trPr>
              <w:trHeight w:val="340"/>
              <w:tblCellSpacing w:w="15" w:type="dxa"/>
            </w:trPr>
          </w:trPrChange>
        </w:trPr>
        <w:tc>
          <w:tcPr>
            <w:tcW w:w="1104" w:type="dxa"/>
            <w:tcPrChange w:id="1353" w:author="John Zorich" w:date="2014-09-25T12:07:00Z">
              <w:tcPr>
                <w:tcW w:w="892" w:type="dxa"/>
              </w:tcPr>
            </w:tcPrChange>
          </w:tcPr>
          <w:p w14:paraId="3F23C358" w14:textId="77777777" w:rsidR="00E50F59" w:rsidRPr="002B148F" w:rsidRDefault="00E50F59" w:rsidP="001001E6">
            <w:pPr>
              <w:pStyle w:val="TableText"/>
              <w:rPr>
                <w:rFonts w:ascii="Arial" w:hAnsi="Arial" w:cs="Arial"/>
                <w:sz w:val="18"/>
                <w:rPrChange w:id="1354" w:author="John Zorich" w:date="2014-09-25T12:13:00Z">
                  <w:rPr/>
                </w:rPrChange>
              </w:rPr>
            </w:pPr>
            <w:r w:rsidRPr="002B148F">
              <w:rPr>
                <w:rFonts w:ascii="Arial" w:hAnsi="Arial" w:cs="Arial"/>
                <w:sz w:val="18"/>
                <w:rPrChange w:id="1355" w:author="John Zorich" w:date="2014-09-25T12:13:00Z">
                  <w:rPr/>
                </w:rPrChange>
              </w:rPr>
              <w:fldChar w:fldCharType="begin"/>
            </w:r>
            <w:r w:rsidRPr="002B148F">
              <w:rPr>
                <w:rFonts w:ascii="Arial" w:hAnsi="Arial" w:cs="Arial"/>
                <w:sz w:val="18"/>
                <w:rPrChange w:id="1356" w:author="John Zorich" w:date="2014-09-25T12:13:00Z">
                  <w:rPr/>
                </w:rPrChange>
              </w:rPr>
              <w:instrText xml:space="preserve"> XE "EDP:Globals" </w:instrText>
            </w:r>
            <w:r w:rsidRPr="002B148F">
              <w:rPr>
                <w:rFonts w:ascii="Arial" w:hAnsi="Arial" w:cs="Arial"/>
                <w:sz w:val="18"/>
                <w:rPrChange w:id="1357" w:author="John Zorich" w:date="2014-09-25T12:13:00Z">
                  <w:rPr/>
                </w:rPrChange>
              </w:rPr>
              <w:fldChar w:fldCharType="end"/>
            </w:r>
            <w:r w:rsidRPr="002B148F">
              <w:rPr>
                <w:rFonts w:ascii="Arial" w:hAnsi="Arial" w:cs="Arial"/>
                <w:sz w:val="18"/>
                <w:rPrChange w:id="1358" w:author="John Zorich" w:date="2014-09-25T12:13:00Z">
                  <w:rPr/>
                </w:rPrChange>
              </w:rPr>
              <w:t>^PSRX</w:t>
            </w:r>
          </w:p>
        </w:tc>
        <w:tc>
          <w:tcPr>
            <w:tcW w:w="1049" w:type="dxa"/>
            <w:tcPrChange w:id="1359" w:author="John Zorich" w:date="2014-09-25T12:07:00Z">
              <w:tcPr>
                <w:tcW w:w="850" w:type="dxa"/>
              </w:tcPr>
            </w:tcPrChange>
          </w:tcPr>
          <w:p w14:paraId="5A09E288" w14:textId="77777777" w:rsidR="00E50F59" w:rsidRPr="002B148F" w:rsidRDefault="00E50F59" w:rsidP="001001E6">
            <w:pPr>
              <w:pStyle w:val="TableText"/>
              <w:rPr>
                <w:rFonts w:ascii="Arial" w:hAnsi="Arial" w:cs="Arial"/>
                <w:sz w:val="18"/>
                <w:rPrChange w:id="1360" w:author="John Zorich" w:date="2014-09-25T12:13:00Z">
                  <w:rPr/>
                </w:rPrChange>
              </w:rPr>
            </w:pPr>
            <w:r w:rsidRPr="002B148F">
              <w:rPr>
                <w:rFonts w:ascii="Arial" w:hAnsi="Arial" w:cs="Arial"/>
                <w:sz w:val="18"/>
                <w:rPrChange w:id="1361" w:author="John Zorich" w:date="2014-09-25T12:13:00Z">
                  <w:rPr/>
                </w:rPrChange>
              </w:rPr>
              <w:t>Dynamic</w:t>
            </w:r>
          </w:p>
        </w:tc>
        <w:tc>
          <w:tcPr>
            <w:tcW w:w="3110" w:type="dxa"/>
            <w:tcPrChange w:id="1362" w:author="John Zorich" w:date="2014-09-25T12:07:00Z">
              <w:tcPr>
                <w:tcW w:w="2529" w:type="dxa"/>
              </w:tcPr>
            </w:tcPrChange>
          </w:tcPr>
          <w:p w14:paraId="48445F5C" w14:textId="0FB0FD6A" w:rsidR="00E50F59" w:rsidRPr="002B148F" w:rsidRDefault="00E50F59" w:rsidP="001001E6">
            <w:pPr>
              <w:pStyle w:val="TableText"/>
              <w:rPr>
                <w:rFonts w:ascii="Arial" w:hAnsi="Arial" w:cs="Arial"/>
                <w:sz w:val="18"/>
                <w:rPrChange w:id="1363" w:author="John Zorich" w:date="2014-09-25T12:13:00Z">
                  <w:rPr/>
                </w:rPrChange>
              </w:rPr>
            </w:pPr>
            <w:r w:rsidRPr="002B148F">
              <w:rPr>
                <w:rFonts w:ascii="Arial" w:hAnsi="Arial" w:cs="Arial"/>
                <w:sz w:val="18"/>
                <w:rPrChange w:id="1364" w:author="John Zorich" w:date="2014-09-25T12:13:00Z">
                  <w:rPr/>
                </w:rPrChange>
              </w:rPr>
              <w:t>No changes should be made to the current placement or settings related to this global</w:t>
            </w:r>
          </w:p>
        </w:tc>
        <w:tc>
          <w:tcPr>
            <w:tcW w:w="1059" w:type="dxa"/>
            <w:tcPrChange w:id="1365" w:author="John Zorich" w:date="2014-09-25T12:07:00Z">
              <w:tcPr>
                <w:tcW w:w="858" w:type="dxa"/>
              </w:tcPr>
            </w:tcPrChange>
          </w:tcPr>
          <w:p w14:paraId="020B321B" w14:textId="77777777" w:rsidR="00E50F59" w:rsidRPr="002B148F" w:rsidRDefault="00E50F59" w:rsidP="001001E6">
            <w:pPr>
              <w:pStyle w:val="TableText"/>
              <w:rPr>
                <w:rFonts w:ascii="Arial" w:hAnsi="Arial" w:cs="Arial"/>
                <w:sz w:val="18"/>
                <w:rPrChange w:id="1366" w:author="John Zorich" w:date="2014-09-25T12:13:00Z">
                  <w:rPr/>
                </w:rPrChange>
              </w:rPr>
            </w:pPr>
            <w:r w:rsidRPr="002B148F">
              <w:rPr>
                <w:rFonts w:ascii="Arial" w:hAnsi="Arial" w:cs="Arial"/>
                <w:sz w:val="18"/>
                <w:rPrChange w:id="1367" w:author="John Zorich" w:date="2014-09-25T12:13:00Z">
                  <w:rPr/>
                </w:rPrChange>
              </w:rPr>
              <w:t>No change</w:t>
            </w:r>
          </w:p>
        </w:tc>
        <w:tc>
          <w:tcPr>
            <w:tcW w:w="1574" w:type="dxa"/>
            <w:tcPrChange w:id="1368" w:author="John Zorich" w:date="2014-09-25T12:07:00Z">
              <w:tcPr>
                <w:tcW w:w="1275" w:type="dxa"/>
              </w:tcPr>
            </w:tcPrChange>
          </w:tcPr>
          <w:p w14:paraId="028DD595" w14:textId="77777777" w:rsidR="00E50F59" w:rsidRPr="002B148F" w:rsidRDefault="00E50F59" w:rsidP="001001E6">
            <w:pPr>
              <w:pStyle w:val="TableText"/>
              <w:rPr>
                <w:rFonts w:ascii="Arial" w:hAnsi="Arial" w:cs="Arial"/>
                <w:sz w:val="18"/>
                <w:rPrChange w:id="1369" w:author="John Zorich" w:date="2014-09-25T12:13:00Z">
                  <w:rPr/>
                </w:rPrChange>
              </w:rPr>
            </w:pPr>
            <w:r w:rsidRPr="002B148F">
              <w:rPr>
                <w:rFonts w:ascii="Arial" w:hAnsi="Arial" w:cs="Arial"/>
                <w:sz w:val="18"/>
                <w:rPrChange w:id="1370" w:author="John Zorich" w:date="2014-09-25T12:13:00Z">
                  <w:rPr/>
                </w:rPrChange>
              </w:rPr>
              <w:t>No change</w:t>
            </w:r>
          </w:p>
        </w:tc>
      </w:tr>
      <w:tr w:rsidR="00E50F59" w:rsidRPr="00E50F59" w14:paraId="35205041" w14:textId="77777777" w:rsidTr="00E50F59">
        <w:trPr>
          <w:trHeight w:val="311"/>
          <w:tblCellSpacing w:w="15" w:type="dxa"/>
          <w:trPrChange w:id="1371" w:author="John Zorich" w:date="2014-09-25T12:07:00Z">
            <w:trPr>
              <w:trHeight w:val="340"/>
              <w:tblCellSpacing w:w="15" w:type="dxa"/>
            </w:trPr>
          </w:trPrChange>
        </w:trPr>
        <w:tc>
          <w:tcPr>
            <w:tcW w:w="1104" w:type="dxa"/>
            <w:tcPrChange w:id="1372" w:author="John Zorich" w:date="2014-09-25T12:07:00Z">
              <w:tcPr>
                <w:tcW w:w="892" w:type="dxa"/>
              </w:tcPr>
            </w:tcPrChange>
          </w:tcPr>
          <w:p w14:paraId="4C9BE9F2" w14:textId="77777777" w:rsidR="00E50F59" w:rsidRPr="002B148F" w:rsidRDefault="00E50F59" w:rsidP="001001E6">
            <w:pPr>
              <w:pStyle w:val="TableText"/>
              <w:rPr>
                <w:rFonts w:ascii="Arial" w:hAnsi="Arial" w:cs="Arial"/>
                <w:sz w:val="18"/>
                <w:highlight w:val="yellow"/>
                <w:rPrChange w:id="1373" w:author="John Zorich" w:date="2014-09-25T12:13:00Z">
                  <w:rPr>
                    <w:highlight w:val="yellow"/>
                  </w:rPr>
                </w:rPrChange>
              </w:rPr>
            </w:pPr>
            <w:r w:rsidRPr="002B148F">
              <w:rPr>
                <w:rFonts w:ascii="Arial" w:hAnsi="Arial" w:cs="Arial"/>
                <w:sz w:val="18"/>
                <w:highlight w:val="yellow"/>
                <w:rPrChange w:id="1374" w:author="John Zorich" w:date="2014-09-25T12:13:00Z">
                  <w:rPr>
                    <w:highlight w:val="yellow"/>
                  </w:rPr>
                </w:rPrChange>
              </w:rPr>
              <w:fldChar w:fldCharType="begin"/>
            </w:r>
            <w:r w:rsidRPr="002B148F">
              <w:rPr>
                <w:rFonts w:ascii="Arial" w:hAnsi="Arial" w:cs="Arial"/>
                <w:sz w:val="18"/>
                <w:highlight w:val="yellow"/>
                <w:rPrChange w:id="1375" w:author="John Zorich" w:date="2014-09-25T12:13:00Z">
                  <w:rPr>
                    <w:highlight w:val="yellow"/>
                  </w:rPr>
                </w:rPrChange>
              </w:rPr>
              <w:instrText xml:space="preserve"> XE "EDPB:Globals" </w:instrText>
            </w:r>
            <w:r w:rsidRPr="002B148F">
              <w:rPr>
                <w:rFonts w:ascii="Arial" w:hAnsi="Arial" w:cs="Arial"/>
                <w:sz w:val="18"/>
                <w:highlight w:val="yellow"/>
                <w:rPrChange w:id="1376" w:author="John Zorich" w:date="2014-09-25T12:13:00Z">
                  <w:rPr>
                    <w:highlight w:val="yellow"/>
                  </w:rPr>
                </w:rPrChange>
              </w:rPr>
              <w:fldChar w:fldCharType="end"/>
            </w:r>
            <w:r w:rsidRPr="002B148F">
              <w:rPr>
                <w:rFonts w:ascii="Arial" w:hAnsi="Arial" w:cs="Arial"/>
                <w:sz w:val="18"/>
                <w:highlight w:val="yellow"/>
                <w:rPrChange w:id="1377" w:author="John Zorich" w:date="2014-09-25T12:13:00Z">
                  <w:rPr>
                    <w:highlight w:val="yellow"/>
                  </w:rPr>
                </w:rPrChange>
              </w:rPr>
              <w:t>^PSRXR</w:t>
            </w:r>
          </w:p>
        </w:tc>
        <w:tc>
          <w:tcPr>
            <w:tcW w:w="1049" w:type="dxa"/>
            <w:tcPrChange w:id="1378" w:author="John Zorich" w:date="2014-09-25T12:07:00Z">
              <w:tcPr>
                <w:tcW w:w="850" w:type="dxa"/>
              </w:tcPr>
            </w:tcPrChange>
          </w:tcPr>
          <w:p w14:paraId="146AB703" w14:textId="77777777" w:rsidR="00E50F59" w:rsidRPr="002B148F" w:rsidRDefault="00E50F59" w:rsidP="001001E6">
            <w:pPr>
              <w:pStyle w:val="TableText"/>
              <w:rPr>
                <w:rFonts w:ascii="Arial" w:hAnsi="Arial" w:cs="Arial"/>
                <w:sz w:val="18"/>
                <w:highlight w:val="yellow"/>
                <w:rPrChange w:id="1379" w:author="John Zorich" w:date="2014-09-25T12:13:00Z">
                  <w:rPr>
                    <w:highlight w:val="yellow"/>
                  </w:rPr>
                </w:rPrChange>
              </w:rPr>
            </w:pPr>
            <w:r w:rsidRPr="002B148F">
              <w:rPr>
                <w:rFonts w:ascii="Arial" w:hAnsi="Arial" w:cs="Arial"/>
                <w:sz w:val="18"/>
                <w:highlight w:val="yellow"/>
                <w:rPrChange w:id="1380" w:author="John Zorich" w:date="2014-09-25T12:13:00Z">
                  <w:rPr>
                    <w:highlight w:val="yellow"/>
                  </w:rPr>
                </w:rPrChange>
              </w:rPr>
              <w:t>Static</w:t>
            </w:r>
          </w:p>
        </w:tc>
        <w:tc>
          <w:tcPr>
            <w:tcW w:w="3110" w:type="dxa"/>
            <w:tcPrChange w:id="1381" w:author="John Zorich" w:date="2014-09-25T12:07:00Z">
              <w:tcPr>
                <w:tcW w:w="2529" w:type="dxa"/>
              </w:tcPr>
            </w:tcPrChange>
          </w:tcPr>
          <w:p w14:paraId="5CFBA409" w14:textId="75693913" w:rsidR="00E50F59" w:rsidRPr="002B148F" w:rsidRDefault="00E50F59" w:rsidP="00D5047A">
            <w:pPr>
              <w:pStyle w:val="TableText"/>
              <w:rPr>
                <w:rFonts w:ascii="Arial" w:hAnsi="Arial" w:cs="Arial"/>
                <w:sz w:val="18"/>
                <w:highlight w:val="yellow"/>
                <w:rPrChange w:id="1382" w:author="John Zorich" w:date="2014-09-25T12:13:00Z">
                  <w:rPr>
                    <w:highlight w:val="yellow"/>
                  </w:rPr>
                </w:rPrChange>
              </w:rPr>
            </w:pPr>
            <w:r w:rsidRPr="002B148F">
              <w:rPr>
                <w:rFonts w:ascii="Arial" w:hAnsi="Arial" w:cs="Arial"/>
                <w:sz w:val="18"/>
                <w:highlight w:val="yellow"/>
                <w:rPrChange w:id="1383" w:author="John Zorich" w:date="2014-09-25T12:13:00Z">
                  <w:rPr>
                    <w:highlight w:val="yellow"/>
                  </w:rPr>
                </w:rPrChange>
              </w:rPr>
              <w:t>Place this global in a volume set that can accommodate the following yearly growth rate:</w:t>
            </w:r>
          </w:p>
          <w:p w14:paraId="3CD0E515" w14:textId="77777777" w:rsidR="00E50F59" w:rsidRPr="002B148F" w:rsidRDefault="00E50F59" w:rsidP="00D5047A">
            <w:pPr>
              <w:pStyle w:val="TableText"/>
              <w:rPr>
                <w:rFonts w:ascii="Arial" w:hAnsi="Arial" w:cs="Arial"/>
                <w:sz w:val="18"/>
                <w:highlight w:val="yellow"/>
                <w:rPrChange w:id="1384" w:author="John Zorich" w:date="2014-09-25T12:13:00Z">
                  <w:rPr>
                    <w:highlight w:val="yellow"/>
                  </w:rPr>
                </w:rPrChange>
              </w:rPr>
            </w:pPr>
            <w:r w:rsidRPr="002B148F">
              <w:rPr>
                <w:rFonts w:ascii="Arial" w:hAnsi="Arial" w:cs="Arial"/>
                <w:sz w:val="18"/>
                <w:highlight w:val="yellow"/>
                <w:rPrChange w:id="1385" w:author="John Zorich" w:date="2014-09-25T12:13:00Z">
                  <w:rPr>
                    <w:highlight w:val="yellow"/>
                  </w:rPr>
                </w:rPrChange>
              </w:rPr>
              <w:t>2,000 bytes * visits per year</w:t>
            </w:r>
          </w:p>
        </w:tc>
        <w:tc>
          <w:tcPr>
            <w:tcW w:w="1059" w:type="dxa"/>
            <w:tcPrChange w:id="1386" w:author="John Zorich" w:date="2014-09-25T12:07:00Z">
              <w:tcPr>
                <w:tcW w:w="858" w:type="dxa"/>
              </w:tcPr>
            </w:tcPrChange>
          </w:tcPr>
          <w:p w14:paraId="34F11B1D" w14:textId="77777777" w:rsidR="00E50F59" w:rsidRPr="002B148F" w:rsidRDefault="00E50F59" w:rsidP="001001E6">
            <w:pPr>
              <w:pStyle w:val="TableText"/>
              <w:rPr>
                <w:rFonts w:ascii="Arial" w:hAnsi="Arial" w:cs="Arial"/>
                <w:sz w:val="18"/>
                <w:highlight w:val="yellow"/>
                <w:rPrChange w:id="1387" w:author="John Zorich" w:date="2014-09-25T12:13:00Z">
                  <w:rPr>
                    <w:highlight w:val="yellow"/>
                  </w:rPr>
                </w:rPrChange>
              </w:rPr>
            </w:pPr>
            <w:r w:rsidRPr="002B148F">
              <w:rPr>
                <w:rFonts w:ascii="Arial" w:hAnsi="Arial" w:cs="Arial"/>
                <w:sz w:val="18"/>
                <w:highlight w:val="yellow"/>
                <w:rPrChange w:id="1388" w:author="John Zorich" w:date="2014-09-25T12:13:00Z">
                  <w:rPr>
                    <w:highlight w:val="yellow"/>
                  </w:rPr>
                </w:rPrChange>
              </w:rPr>
              <w:t>Yes</w:t>
            </w:r>
          </w:p>
        </w:tc>
        <w:tc>
          <w:tcPr>
            <w:tcW w:w="1574" w:type="dxa"/>
            <w:tcPrChange w:id="1389" w:author="John Zorich" w:date="2014-09-25T12:07:00Z">
              <w:tcPr>
                <w:tcW w:w="1275" w:type="dxa"/>
              </w:tcPr>
            </w:tcPrChange>
          </w:tcPr>
          <w:p w14:paraId="20AA0220" w14:textId="77777777" w:rsidR="00E50F59" w:rsidRPr="002B148F" w:rsidRDefault="00E50F59" w:rsidP="001001E6">
            <w:pPr>
              <w:pStyle w:val="TableText"/>
              <w:rPr>
                <w:rFonts w:ascii="Arial" w:hAnsi="Arial" w:cs="Arial"/>
                <w:sz w:val="18"/>
                <w:highlight w:val="yellow"/>
                <w:rPrChange w:id="1390" w:author="John Zorich" w:date="2014-09-25T12:13:00Z">
                  <w:rPr>
                    <w:highlight w:val="yellow"/>
                  </w:rPr>
                </w:rPrChange>
              </w:rPr>
            </w:pPr>
            <w:r w:rsidRPr="002B148F">
              <w:rPr>
                <w:rFonts w:ascii="Arial" w:hAnsi="Arial" w:cs="Arial"/>
                <w:sz w:val="18"/>
                <w:highlight w:val="yellow"/>
                <w:rPrChange w:id="1391" w:author="John Zorich" w:date="2014-09-25T12:13:00Z">
                  <w:rPr>
                    <w:highlight w:val="yellow"/>
                  </w:rPr>
                </w:rPrChange>
              </w:rPr>
              <w:t>RWP or D</w:t>
            </w:r>
          </w:p>
        </w:tc>
      </w:tr>
    </w:tbl>
    <w:p w14:paraId="33B3A428" w14:textId="77777777" w:rsidR="00327840" w:rsidRDefault="004C27FE" w:rsidP="00327840">
      <w:pPr>
        <w:pStyle w:val="Heading2"/>
      </w:pPr>
      <w:r>
        <w:fldChar w:fldCharType="begin"/>
      </w:r>
      <w:r w:rsidR="00327840">
        <w:instrText xml:space="preserve"> XE "</w:instrText>
      </w:r>
      <w:r w:rsidR="00327840" w:rsidRPr="00733746">
        <w:instrText>Files</w:instrText>
      </w:r>
      <w:r w:rsidR="00327840">
        <w:instrText xml:space="preserve">" </w:instrText>
      </w:r>
      <w:r>
        <w:fldChar w:fldCharType="end"/>
      </w:r>
      <w:bookmarkStart w:id="1392" w:name="_Toc313444217"/>
      <w:bookmarkStart w:id="1393" w:name="_Toc399411112"/>
      <w:r w:rsidR="00327840">
        <w:t>Files</w:t>
      </w:r>
      <w:bookmarkEnd w:id="1392"/>
      <w:bookmarkEnd w:id="1393"/>
    </w:p>
    <w:tbl>
      <w:tblPr>
        <w:tblW w:w="8080" w:type="dxa"/>
        <w:tblCellSpacing w:w="15"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Change w:id="1394" w:author="John Zorich" w:date="2014-09-25T12:08:00Z">
          <w:tblPr>
            <w:tblW w:w="8080" w:type="dxa"/>
            <w:tblCellSpacing w:w="15"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PrChange>
      </w:tblPr>
      <w:tblGrid>
        <w:gridCol w:w="2142"/>
        <w:gridCol w:w="2133"/>
        <w:gridCol w:w="2147"/>
        <w:gridCol w:w="1658"/>
        <w:tblGridChange w:id="1395">
          <w:tblGrid>
            <w:gridCol w:w="1025"/>
            <w:gridCol w:w="1117"/>
            <w:gridCol w:w="1025"/>
            <w:gridCol w:w="1108"/>
            <w:gridCol w:w="1025"/>
            <w:gridCol w:w="1122"/>
            <w:gridCol w:w="1025"/>
            <w:gridCol w:w="633"/>
            <w:gridCol w:w="1025"/>
          </w:tblGrid>
        </w:tblGridChange>
      </w:tblGrid>
      <w:tr w:rsidR="00327840" w:rsidRPr="00045992" w14:paraId="7CEBAB82" w14:textId="77777777" w:rsidTr="00E50F59">
        <w:trPr>
          <w:trHeight w:val="262"/>
          <w:tblHeader/>
          <w:tblCellSpacing w:w="15" w:type="dxa"/>
          <w:trPrChange w:id="1396" w:author="John Zorich" w:date="2014-09-25T12:08:00Z">
            <w:trPr>
              <w:gridAfter w:val="0"/>
              <w:trHeight w:val="262"/>
              <w:tblHeader/>
              <w:tblCellSpacing w:w="15" w:type="dxa"/>
            </w:trPr>
          </w:trPrChange>
        </w:trPr>
        <w:tc>
          <w:tcPr>
            <w:tcW w:w="2097" w:type="dxa"/>
            <w:shd w:val="clear" w:color="auto" w:fill="BFBFBF" w:themeFill="background1" w:themeFillShade="BF"/>
            <w:tcPrChange w:id="1397" w:author="John Zorich" w:date="2014-09-25T12:08:00Z">
              <w:tcPr>
                <w:tcW w:w="2097" w:type="dxa"/>
                <w:gridSpan w:val="2"/>
                <w:shd w:val="clear" w:color="auto" w:fill="808080" w:themeFill="background1" w:themeFillShade="80"/>
              </w:tcPr>
            </w:tcPrChange>
          </w:tcPr>
          <w:p w14:paraId="0DAD6482" w14:textId="77777777" w:rsidR="00327840" w:rsidRPr="002B148F" w:rsidRDefault="00327840" w:rsidP="001001E6">
            <w:pPr>
              <w:pStyle w:val="TableHeading"/>
              <w:rPr>
                <w:rFonts w:cs="Arial"/>
                <w:sz w:val="18"/>
                <w:rPrChange w:id="1398" w:author="John Zorich" w:date="2014-09-25T12:13:00Z">
                  <w:rPr>
                    <w:rFonts w:ascii="Times New Roman" w:hAnsi="Times New Roman"/>
                  </w:rPr>
                </w:rPrChange>
              </w:rPr>
            </w:pPr>
            <w:r w:rsidRPr="002B148F">
              <w:rPr>
                <w:rFonts w:cs="Arial"/>
                <w:sz w:val="18"/>
                <w:rPrChange w:id="1399" w:author="John Zorich" w:date="2014-09-25T12:13:00Z">
                  <w:rPr>
                    <w:rFonts w:ascii="Times New Roman" w:hAnsi="Times New Roman"/>
                  </w:rPr>
                </w:rPrChange>
              </w:rPr>
              <w:t>File #</w:t>
            </w:r>
          </w:p>
        </w:tc>
        <w:tc>
          <w:tcPr>
            <w:tcW w:w="2103" w:type="dxa"/>
            <w:shd w:val="clear" w:color="auto" w:fill="BFBFBF" w:themeFill="background1" w:themeFillShade="BF"/>
            <w:tcPrChange w:id="1400" w:author="John Zorich" w:date="2014-09-25T12:08:00Z">
              <w:tcPr>
                <w:tcW w:w="2103" w:type="dxa"/>
                <w:gridSpan w:val="2"/>
                <w:shd w:val="clear" w:color="auto" w:fill="808080" w:themeFill="background1" w:themeFillShade="80"/>
              </w:tcPr>
            </w:tcPrChange>
          </w:tcPr>
          <w:p w14:paraId="4FF577C3" w14:textId="77777777" w:rsidR="00327840" w:rsidRPr="002B148F" w:rsidRDefault="00327840" w:rsidP="001001E6">
            <w:pPr>
              <w:pStyle w:val="TableHeading"/>
              <w:rPr>
                <w:rFonts w:cs="Arial"/>
                <w:sz w:val="18"/>
                <w:rPrChange w:id="1401" w:author="John Zorich" w:date="2014-09-25T12:13:00Z">
                  <w:rPr>
                    <w:rFonts w:ascii="Times New Roman" w:hAnsi="Times New Roman"/>
                  </w:rPr>
                </w:rPrChange>
              </w:rPr>
            </w:pPr>
            <w:r w:rsidRPr="002B148F">
              <w:rPr>
                <w:rFonts w:cs="Arial"/>
                <w:sz w:val="18"/>
                <w:rPrChange w:id="1402" w:author="John Zorich" w:date="2014-09-25T12:13:00Z">
                  <w:rPr>
                    <w:rFonts w:ascii="Times New Roman" w:hAnsi="Times New Roman"/>
                  </w:rPr>
                </w:rPrChange>
              </w:rPr>
              <w:t>File Name</w:t>
            </w:r>
          </w:p>
        </w:tc>
        <w:tc>
          <w:tcPr>
            <w:tcW w:w="2117" w:type="dxa"/>
            <w:shd w:val="clear" w:color="auto" w:fill="BFBFBF" w:themeFill="background1" w:themeFillShade="BF"/>
            <w:tcPrChange w:id="1403" w:author="John Zorich" w:date="2014-09-25T12:08:00Z">
              <w:tcPr>
                <w:tcW w:w="2117" w:type="dxa"/>
                <w:gridSpan w:val="2"/>
                <w:shd w:val="clear" w:color="auto" w:fill="808080" w:themeFill="background1" w:themeFillShade="80"/>
              </w:tcPr>
            </w:tcPrChange>
          </w:tcPr>
          <w:p w14:paraId="170057F2" w14:textId="77777777" w:rsidR="00327840" w:rsidRPr="002B148F" w:rsidRDefault="00327840" w:rsidP="001001E6">
            <w:pPr>
              <w:pStyle w:val="TableHeading"/>
              <w:rPr>
                <w:rFonts w:cs="Arial"/>
                <w:sz w:val="18"/>
                <w:rPrChange w:id="1404" w:author="John Zorich" w:date="2014-09-25T12:13:00Z">
                  <w:rPr>
                    <w:rFonts w:ascii="Times New Roman" w:hAnsi="Times New Roman"/>
                  </w:rPr>
                </w:rPrChange>
              </w:rPr>
            </w:pPr>
            <w:r w:rsidRPr="002B148F">
              <w:rPr>
                <w:rFonts w:cs="Arial"/>
                <w:sz w:val="18"/>
                <w:rPrChange w:id="1405" w:author="John Zorich" w:date="2014-09-25T12:13:00Z">
                  <w:rPr>
                    <w:rFonts w:ascii="Times New Roman" w:hAnsi="Times New Roman"/>
                  </w:rPr>
                </w:rPrChange>
              </w:rPr>
              <w:t>Root Global</w:t>
            </w:r>
          </w:p>
        </w:tc>
        <w:tc>
          <w:tcPr>
            <w:tcW w:w="1613" w:type="dxa"/>
            <w:shd w:val="clear" w:color="auto" w:fill="BFBFBF" w:themeFill="background1" w:themeFillShade="BF"/>
            <w:tcPrChange w:id="1406" w:author="John Zorich" w:date="2014-09-25T12:08:00Z">
              <w:tcPr>
                <w:tcW w:w="1613" w:type="dxa"/>
                <w:gridSpan w:val="2"/>
                <w:shd w:val="clear" w:color="auto" w:fill="808080" w:themeFill="background1" w:themeFillShade="80"/>
              </w:tcPr>
            </w:tcPrChange>
          </w:tcPr>
          <w:p w14:paraId="033AAC2B" w14:textId="77777777" w:rsidR="00327840" w:rsidRPr="002B148F" w:rsidRDefault="00327840" w:rsidP="001001E6">
            <w:pPr>
              <w:pStyle w:val="TableHeading"/>
              <w:rPr>
                <w:rFonts w:cs="Arial"/>
                <w:sz w:val="18"/>
                <w:rPrChange w:id="1407" w:author="John Zorich" w:date="2014-09-25T12:13:00Z">
                  <w:rPr>
                    <w:rFonts w:ascii="Times New Roman" w:hAnsi="Times New Roman"/>
                  </w:rPr>
                </w:rPrChange>
              </w:rPr>
            </w:pPr>
            <w:r w:rsidRPr="002B148F">
              <w:rPr>
                <w:rFonts w:cs="Arial"/>
                <w:sz w:val="18"/>
                <w:rPrChange w:id="1408" w:author="John Zorich" w:date="2014-09-25T12:13:00Z">
                  <w:rPr>
                    <w:rFonts w:ascii="Times New Roman" w:hAnsi="Times New Roman"/>
                  </w:rPr>
                </w:rPrChange>
              </w:rPr>
              <w:t>Global Protection</w:t>
            </w:r>
          </w:p>
        </w:tc>
      </w:tr>
      <w:tr w:rsidR="00327840" w:rsidRPr="00045992" w14:paraId="18204128" w14:textId="77777777" w:rsidTr="001001E6">
        <w:trPr>
          <w:trHeight w:val="264"/>
          <w:tblCellSpacing w:w="15" w:type="dxa"/>
        </w:trPr>
        <w:tc>
          <w:tcPr>
            <w:tcW w:w="2097" w:type="dxa"/>
          </w:tcPr>
          <w:p w14:paraId="781F9BC7" w14:textId="77777777" w:rsidR="00327840" w:rsidRPr="002B148F" w:rsidRDefault="00D5047A" w:rsidP="001001E6">
            <w:pPr>
              <w:pStyle w:val="TableText"/>
              <w:rPr>
                <w:rFonts w:ascii="Arial" w:hAnsi="Arial" w:cs="Arial"/>
                <w:sz w:val="18"/>
                <w:rPrChange w:id="1409" w:author="John Zorich" w:date="2014-09-25T12:13:00Z">
                  <w:rPr/>
                </w:rPrChange>
              </w:rPr>
            </w:pPr>
            <w:r w:rsidRPr="002B148F">
              <w:rPr>
                <w:rFonts w:ascii="Arial" w:hAnsi="Arial" w:cs="Arial"/>
                <w:sz w:val="18"/>
                <w:rPrChange w:id="1410" w:author="John Zorich" w:date="2014-09-25T12:13:00Z">
                  <w:rPr/>
                </w:rPrChange>
              </w:rPr>
              <w:t>52</w:t>
            </w:r>
          </w:p>
        </w:tc>
        <w:tc>
          <w:tcPr>
            <w:tcW w:w="2103" w:type="dxa"/>
          </w:tcPr>
          <w:p w14:paraId="6FA8144E" w14:textId="77777777" w:rsidR="00327840" w:rsidRPr="002B148F" w:rsidRDefault="00D5047A" w:rsidP="001001E6">
            <w:pPr>
              <w:pStyle w:val="TableText"/>
              <w:rPr>
                <w:rFonts w:ascii="Arial" w:hAnsi="Arial" w:cs="Arial"/>
                <w:sz w:val="18"/>
                <w:rPrChange w:id="1411" w:author="John Zorich" w:date="2014-09-25T12:13:00Z">
                  <w:rPr/>
                </w:rPrChange>
              </w:rPr>
            </w:pPr>
            <w:r w:rsidRPr="002B148F">
              <w:rPr>
                <w:rFonts w:ascii="Arial" w:hAnsi="Arial" w:cs="Arial"/>
                <w:sz w:val="18"/>
                <w:rPrChange w:id="1412" w:author="John Zorich" w:date="2014-09-25T12:13:00Z">
                  <w:rPr/>
                </w:rPrChange>
              </w:rPr>
              <w:t>PRESCRIPTION</w:t>
            </w:r>
          </w:p>
        </w:tc>
        <w:tc>
          <w:tcPr>
            <w:tcW w:w="2117" w:type="dxa"/>
          </w:tcPr>
          <w:p w14:paraId="1E1FEDA6" w14:textId="77777777" w:rsidR="00327840" w:rsidRPr="002B148F" w:rsidRDefault="00327840" w:rsidP="00D5047A">
            <w:pPr>
              <w:pStyle w:val="TableText"/>
              <w:rPr>
                <w:rFonts w:ascii="Arial" w:hAnsi="Arial" w:cs="Arial"/>
                <w:sz w:val="18"/>
                <w:rPrChange w:id="1413" w:author="John Zorich" w:date="2014-09-25T12:13:00Z">
                  <w:rPr/>
                </w:rPrChange>
              </w:rPr>
            </w:pPr>
            <w:r w:rsidRPr="002B148F">
              <w:rPr>
                <w:rFonts w:ascii="Arial" w:hAnsi="Arial" w:cs="Arial"/>
                <w:sz w:val="18"/>
                <w:rPrChange w:id="1414" w:author="John Zorich" w:date="2014-09-25T12:13:00Z">
                  <w:rPr/>
                </w:rPrChange>
              </w:rPr>
              <w:t>^</w:t>
            </w:r>
            <w:r w:rsidR="00D5047A" w:rsidRPr="002B148F">
              <w:rPr>
                <w:rFonts w:ascii="Arial" w:hAnsi="Arial" w:cs="Arial"/>
                <w:sz w:val="18"/>
                <w:rPrChange w:id="1415" w:author="John Zorich" w:date="2014-09-25T12:13:00Z">
                  <w:rPr/>
                </w:rPrChange>
              </w:rPr>
              <w:t>PSRX</w:t>
            </w:r>
          </w:p>
        </w:tc>
        <w:tc>
          <w:tcPr>
            <w:tcW w:w="1613" w:type="dxa"/>
          </w:tcPr>
          <w:p w14:paraId="49ECAFC7" w14:textId="77777777" w:rsidR="00327840" w:rsidRPr="002B148F" w:rsidRDefault="00D5047A" w:rsidP="001001E6">
            <w:pPr>
              <w:pStyle w:val="TableText"/>
              <w:rPr>
                <w:rFonts w:ascii="Arial" w:hAnsi="Arial" w:cs="Arial"/>
                <w:sz w:val="18"/>
                <w:rPrChange w:id="1416" w:author="John Zorich" w:date="2014-09-25T12:13:00Z">
                  <w:rPr/>
                </w:rPrChange>
              </w:rPr>
            </w:pPr>
            <w:r w:rsidRPr="002B148F">
              <w:rPr>
                <w:rFonts w:ascii="Arial" w:hAnsi="Arial" w:cs="Arial"/>
                <w:sz w:val="18"/>
                <w:rPrChange w:id="1417" w:author="John Zorich" w:date="2014-09-25T12:13:00Z">
                  <w:rPr/>
                </w:rPrChange>
              </w:rPr>
              <w:t>No change</w:t>
            </w:r>
          </w:p>
        </w:tc>
      </w:tr>
      <w:tr w:rsidR="00327840" w:rsidRPr="00045992" w14:paraId="0F7B4DE7" w14:textId="77777777" w:rsidTr="001001E6">
        <w:trPr>
          <w:trHeight w:val="264"/>
          <w:tblCellSpacing w:w="15" w:type="dxa"/>
        </w:trPr>
        <w:tc>
          <w:tcPr>
            <w:tcW w:w="2097" w:type="dxa"/>
          </w:tcPr>
          <w:p w14:paraId="28706989" w14:textId="77777777" w:rsidR="00327840" w:rsidRPr="002B148F" w:rsidRDefault="00D5047A" w:rsidP="001001E6">
            <w:pPr>
              <w:pStyle w:val="TableText"/>
              <w:rPr>
                <w:rFonts w:ascii="Arial" w:hAnsi="Arial" w:cs="Arial"/>
                <w:sz w:val="18"/>
                <w:rPrChange w:id="1418" w:author="John Zorich" w:date="2014-09-25T12:13:00Z">
                  <w:rPr/>
                </w:rPrChange>
              </w:rPr>
            </w:pPr>
            <w:r w:rsidRPr="002B148F">
              <w:rPr>
                <w:rFonts w:ascii="Arial" w:hAnsi="Arial" w:cs="Arial"/>
                <w:sz w:val="18"/>
                <w:rPrChange w:id="1419" w:author="John Zorich" w:date="2014-09-25T12:13:00Z">
                  <w:rPr/>
                </w:rPrChange>
              </w:rPr>
              <w:t>52.09</w:t>
            </w:r>
          </w:p>
        </w:tc>
        <w:tc>
          <w:tcPr>
            <w:tcW w:w="2103" w:type="dxa"/>
          </w:tcPr>
          <w:p w14:paraId="7B8D639D" w14:textId="77777777" w:rsidR="00327840" w:rsidRPr="002B148F" w:rsidRDefault="00D5047A" w:rsidP="001001E6">
            <w:pPr>
              <w:pStyle w:val="TableText"/>
              <w:rPr>
                <w:rFonts w:ascii="Arial" w:hAnsi="Arial" w:cs="Arial"/>
                <w:sz w:val="18"/>
                <w:rPrChange w:id="1420" w:author="John Zorich" w:date="2014-09-25T12:13:00Z">
                  <w:rPr/>
                </w:rPrChange>
              </w:rPr>
            </w:pPr>
            <w:r w:rsidRPr="002B148F">
              <w:rPr>
                <w:rFonts w:ascii="Arial" w:hAnsi="Arial" w:cs="Arial"/>
                <w:sz w:val="18"/>
                <w:rPrChange w:id="1421" w:author="John Zorich" w:date="2014-09-25T12:13:00Z">
                  <w:rPr/>
                </w:rPrChange>
              </w:rPr>
              <w:t>REMOTE PRESCRIPTION LOG</w:t>
            </w:r>
          </w:p>
        </w:tc>
        <w:tc>
          <w:tcPr>
            <w:tcW w:w="2117" w:type="dxa"/>
          </w:tcPr>
          <w:p w14:paraId="7A337CBC" w14:textId="77777777" w:rsidR="00327840" w:rsidRPr="002B148F" w:rsidRDefault="00327840" w:rsidP="00D5047A">
            <w:pPr>
              <w:pStyle w:val="TableText"/>
              <w:rPr>
                <w:rFonts w:ascii="Arial" w:hAnsi="Arial" w:cs="Arial"/>
                <w:sz w:val="18"/>
                <w:rPrChange w:id="1422" w:author="John Zorich" w:date="2014-09-25T12:13:00Z">
                  <w:rPr/>
                </w:rPrChange>
              </w:rPr>
            </w:pPr>
            <w:r w:rsidRPr="002B148F">
              <w:rPr>
                <w:rFonts w:ascii="Arial" w:hAnsi="Arial" w:cs="Arial"/>
                <w:sz w:val="18"/>
                <w:rPrChange w:id="1423" w:author="John Zorich" w:date="2014-09-25T12:13:00Z">
                  <w:rPr/>
                </w:rPrChange>
              </w:rPr>
              <w:t>^</w:t>
            </w:r>
            <w:r w:rsidR="00D5047A" w:rsidRPr="002B148F">
              <w:rPr>
                <w:rFonts w:ascii="Arial" w:hAnsi="Arial" w:cs="Arial"/>
                <w:sz w:val="18"/>
                <w:rPrChange w:id="1424" w:author="John Zorich" w:date="2014-09-25T12:13:00Z">
                  <w:rPr/>
                </w:rPrChange>
              </w:rPr>
              <w:t>PSRXR(52.09</w:t>
            </w:r>
          </w:p>
        </w:tc>
        <w:tc>
          <w:tcPr>
            <w:tcW w:w="1613" w:type="dxa"/>
          </w:tcPr>
          <w:p w14:paraId="24453E7F" w14:textId="77777777" w:rsidR="00327840" w:rsidRPr="002B148F" w:rsidRDefault="00327840" w:rsidP="001001E6">
            <w:pPr>
              <w:pStyle w:val="TableText"/>
              <w:rPr>
                <w:rFonts w:ascii="Arial" w:hAnsi="Arial" w:cs="Arial"/>
                <w:sz w:val="18"/>
                <w:rPrChange w:id="1425" w:author="John Zorich" w:date="2014-09-25T12:13:00Z">
                  <w:rPr/>
                </w:rPrChange>
              </w:rPr>
            </w:pPr>
            <w:r w:rsidRPr="002B148F">
              <w:rPr>
                <w:rFonts w:ascii="Arial" w:hAnsi="Arial" w:cs="Arial"/>
                <w:sz w:val="18"/>
                <w:rPrChange w:id="1426" w:author="John Zorich" w:date="2014-09-25T12:13:00Z">
                  <w:rPr/>
                </w:rPrChange>
              </w:rPr>
              <w:t>@</w:t>
            </w:r>
          </w:p>
        </w:tc>
      </w:tr>
    </w:tbl>
    <w:p w14:paraId="08686080" w14:textId="77777777" w:rsidR="00327840" w:rsidRDefault="00327840" w:rsidP="00327840">
      <w:pPr>
        <w:pStyle w:val="Heading30"/>
      </w:pPr>
      <w:bookmarkStart w:id="1427" w:name="_Toc313444218"/>
      <w:bookmarkStart w:id="1428" w:name="_Toc399411113"/>
      <w:r>
        <w:t>File Descriptions</w:t>
      </w:r>
      <w:bookmarkEnd w:id="1427"/>
      <w:bookmarkEnd w:id="1428"/>
    </w:p>
    <w:p w14:paraId="274AD037" w14:textId="77777777" w:rsidR="00327840" w:rsidRDefault="004C27FE" w:rsidP="00327840">
      <w:pPr>
        <w:pStyle w:val="Heading4"/>
      </w:pPr>
      <w:r>
        <w:fldChar w:fldCharType="begin"/>
      </w:r>
      <w:r w:rsidR="00327840">
        <w:instrText xml:space="preserve"> XE "</w:instrText>
      </w:r>
      <w:r w:rsidR="00327840" w:rsidRPr="00E83E52">
        <w:instrText>ED Log:Files</w:instrText>
      </w:r>
      <w:r w:rsidR="00327840">
        <w:instrText xml:space="preserve">" </w:instrText>
      </w:r>
      <w:r>
        <w:fldChar w:fldCharType="end"/>
      </w:r>
      <w:r>
        <w:fldChar w:fldCharType="begin"/>
      </w:r>
      <w:r w:rsidR="00327840">
        <w:instrText xml:space="preserve"> XE "</w:instrText>
      </w:r>
      <w:r w:rsidR="00327840" w:rsidRPr="004D5AB3">
        <w:instrText>230:Files</w:instrText>
      </w:r>
      <w:r w:rsidR="00327840">
        <w:instrText xml:space="preserve">" </w:instrText>
      </w:r>
      <w:r>
        <w:fldChar w:fldCharType="end"/>
      </w:r>
      <w:r w:rsidR="00D5047A">
        <w:t>Prescription (#52</w:t>
      </w:r>
      <w:r w:rsidR="00327840">
        <w:t>)</w:t>
      </w:r>
    </w:p>
    <w:p w14:paraId="7C228CEB" w14:textId="77777777" w:rsidR="00327840" w:rsidRDefault="00D5047A" w:rsidP="00327840">
      <w:pPr>
        <w:pStyle w:val="BodyText4"/>
        <w:spacing w:after="150"/>
      </w:pPr>
      <w:r>
        <w:t>The overall prescription file definition remains unchanged, however there are a few modifications that track information related to a remote refill or partial fill. Those changes are listed below, and are isolated to the sub-files for refill and partial fill.</w:t>
      </w:r>
    </w:p>
    <w:p w14:paraId="54850363" w14:textId="77777777" w:rsidR="00D5047A" w:rsidRDefault="00D5047A" w:rsidP="00327840">
      <w:pPr>
        <w:pStyle w:val="BodyText4"/>
        <w:spacing w:after="150"/>
      </w:pPr>
    </w:p>
    <w:p w14:paraId="0DDFDC16" w14:textId="77777777" w:rsidR="00D5047A" w:rsidRPr="00D5047A" w:rsidRDefault="00D5047A" w:rsidP="00327840">
      <w:pPr>
        <w:pStyle w:val="BodyText4"/>
        <w:spacing w:after="150"/>
        <w:rPr>
          <w:b/>
        </w:rPr>
      </w:pPr>
      <w:r w:rsidRPr="00D5047A">
        <w:rPr>
          <w:b/>
        </w:rPr>
        <w:t>REFILL subfile (#52.1)</w:t>
      </w:r>
    </w:p>
    <w:tbl>
      <w:tblPr>
        <w:tblW w:w="8800" w:type="dxa"/>
        <w:tblCellSpacing w:w="15" w:type="dxa"/>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Change w:id="1429" w:author="John Zorich" w:date="2014-09-25T12:09:00Z">
          <w:tblPr>
            <w:tblW w:w="8800" w:type="dxa"/>
            <w:tblCellSpacing w:w="15" w:type="dxa"/>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PrChange>
      </w:tblPr>
      <w:tblGrid>
        <w:gridCol w:w="1172"/>
        <w:gridCol w:w="1623"/>
        <w:gridCol w:w="1401"/>
        <w:gridCol w:w="2156"/>
        <w:gridCol w:w="2448"/>
        <w:tblGridChange w:id="1430">
          <w:tblGrid>
            <w:gridCol w:w="1005"/>
            <w:gridCol w:w="167"/>
            <w:gridCol w:w="1005"/>
            <w:gridCol w:w="618"/>
            <w:gridCol w:w="1005"/>
            <w:gridCol w:w="396"/>
            <w:gridCol w:w="1005"/>
            <w:gridCol w:w="1151"/>
            <w:gridCol w:w="1005"/>
            <w:gridCol w:w="1443"/>
            <w:gridCol w:w="1005"/>
          </w:tblGrid>
        </w:tblGridChange>
      </w:tblGrid>
      <w:tr w:rsidR="00327840" w14:paraId="1D9D8E48" w14:textId="77777777" w:rsidTr="00E50F59">
        <w:trPr>
          <w:trHeight w:val="154"/>
          <w:tblHeader/>
          <w:tblCellSpacing w:w="15" w:type="dxa"/>
          <w:trPrChange w:id="1431" w:author="John Zorich" w:date="2014-09-25T12:09:00Z">
            <w:trPr>
              <w:gridAfter w:val="0"/>
              <w:trHeight w:val="154"/>
              <w:tblHeader/>
              <w:tblCellSpacing w:w="15" w:type="dxa"/>
            </w:trPr>
          </w:trPrChange>
        </w:trPr>
        <w:tc>
          <w:tcPr>
            <w:tcW w:w="1127" w:type="dxa"/>
            <w:shd w:val="clear" w:color="auto" w:fill="BFBFBF" w:themeFill="background1" w:themeFillShade="BF"/>
            <w:tcPrChange w:id="1432" w:author="John Zorich" w:date="2014-09-25T12:09:00Z">
              <w:tcPr>
                <w:tcW w:w="1127" w:type="dxa"/>
                <w:gridSpan w:val="2"/>
                <w:shd w:val="clear" w:color="auto" w:fill="A6A6A6" w:themeFill="background1" w:themeFillShade="A6"/>
              </w:tcPr>
            </w:tcPrChange>
          </w:tcPr>
          <w:p w14:paraId="600AF9C7" w14:textId="77777777" w:rsidR="00327840" w:rsidRPr="002B148F" w:rsidRDefault="00327840">
            <w:pPr>
              <w:pStyle w:val="TableHeading"/>
              <w:jc w:val="center"/>
              <w:rPr>
                <w:rFonts w:cs="Arial"/>
                <w:sz w:val="18"/>
                <w:rPrChange w:id="1433" w:author="John Zorich" w:date="2014-09-25T12:13:00Z">
                  <w:rPr>
                    <w:rFonts w:ascii="Times New Roman" w:hAnsi="Times New Roman"/>
                  </w:rPr>
                </w:rPrChange>
              </w:rPr>
              <w:pPrChange w:id="1434" w:author="John Zorich" w:date="2014-09-25T12:09:00Z">
                <w:pPr>
                  <w:pStyle w:val="TableHeading"/>
                </w:pPr>
              </w:pPrChange>
            </w:pPr>
            <w:r w:rsidRPr="002B148F">
              <w:rPr>
                <w:rFonts w:cs="Arial"/>
                <w:sz w:val="18"/>
                <w:rPrChange w:id="1435" w:author="John Zorich" w:date="2014-09-25T12:13:00Z">
                  <w:rPr>
                    <w:rFonts w:ascii="Times New Roman" w:hAnsi="Times New Roman"/>
                  </w:rPr>
                </w:rPrChange>
              </w:rPr>
              <w:t>Field Number</w:t>
            </w:r>
          </w:p>
        </w:tc>
        <w:tc>
          <w:tcPr>
            <w:tcW w:w="1593" w:type="dxa"/>
            <w:shd w:val="clear" w:color="auto" w:fill="BFBFBF" w:themeFill="background1" w:themeFillShade="BF"/>
            <w:tcPrChange w:id="1436" w:author="John Zorich" w:date="2014-09-25T12:09:00Z">
              <w:tcPr>
                <w:tcW w:w="1593" w:type="dxa"/>
                <w:gridSpan w:val="2"/>
                <w:shd w:val="clear" w:color="auto" w:fill="A6A6A6" w:themeFill="background1" w:themeFillShade="A6"/>
              </w:tcPr>
            </w:tcPrChange>
          </w:tcPr>
          <w:p w14:paraId="201D3391" w14:textId="77777777" w:rsidR="00327840" w:rsidRPr="002B148F" w:rsidRDefault="00327840">
            <w:pPr>
              <w:pStyle w:val="TableHeading"/>
              <w:jc w:val="center"/>
              <w:rPr>
                <w:rFonts w:cs="Arial"/>
                <w:sz w:val="18"/>
                <w:rPrChange w:id="1437" w:author="John Zorich" w:date="2014-09-25T12:13:00Z">
                  <w:rPr>
                    <w:rFonts w:ascii="Times New Roman" w:hAnsi="Times New Roman"/>
                  </w:rPr>
                </w:rPrChange>
              </w:rPr>
              <w:pPrChange w:id="1438" w:author="John Zorich" w:date="2014-09-25T12:09:00Z">
                <w:pPr>
                  <w:pStyle w:val="TableHeading"/>
                </w:pPr>
              </w:pPrChange>
            </w:pPr>
            <w:r w:rsidRPr="002B148F">
              <w:rPr>
                <w:rFonts w:cs="Arial"/>
                <w:sz w:val="18"/>
                <w:rPrChange w:id="1439" w:author="John Zorich" w:date="2014-09-25T12:13:00Z">
                  <w:rPr>
                    <w:rFonts w:ascii="Times New Roman" w:hAnsi="Times New Roman"/>
                  </w:rPr>
                </w:rPrChange>
              </w:rPr>
              <w:t>Field Name</w:t>
            </w:r>
          </w:p>
          <w:p w14:paraId="1B500736" w14:textId="77777777" w:rsidR="00327840" w:rsidRPr="002B148F" w:rsidRDefault="00327840">
            <w:pPr>
              <w:pStyle w:val="TableHeading"/>
              <w:jc w:val="center"/>
              <w:rPr>
                <w:rFonts w:cs="Arial"/>
                <w:sz w:val="18"/>
                <w:rPrChange w:id="1440" w:author="John Zorich" w:date="2014-09-25T12:13:00Z">
                  <w:rPr>
                    <w:rFonts w:ascii="Times New Roman" w:hAnsi="Times New Roman"/>
                  </w:rPr>
                </w:rPrChange>
              </w:rPr>
              <w:pPrChange w:id="1441" w:author="John Zorich" w:date="2014-09-25T12:09:00Z">
                <w:pPr>
                  <w:pStyle w:val="TableHeading"/>
                </w:pPr>
              </w:pPrChange>
            </w:pPr>
          </w:p>
        </w:tc>
        <w:tc>
          <w:tcPr>
            <w:tcW w:w="1371" w:type="dxa"/>
            <w:shd w:val="clear" w:color="auto" w:fill="BFBFBF" w:themeFill="background1" w:themeFillShade="BF"/>
            <w:tcPrChange w:id="1442" w:author="John Zorich" w:date="2014-09-25T12:09:00Z">
              <w:tcPr>
                <w:tcW w:w="1371" w:type="dxa"/>
                <w:gridSpan w:val="2"/>
                <w:shd w:val="clear" w:color="auto" w:fill="A6A6A6" w:themeFill="background1" w:themeFillShade="A6"/>
              </w:tcPr>
            </w:tcPrChange>
          </w:tcPr>
          <w:p w14:paraId="68316BAC" w14:textId="77777777" w:rsidR="00327840" w:rsidRPr="002B148F" w:rsidRDefault="00327840">
            <w:pPr>
              <w:pStyle w:val="TableHeading"/>
              <w:jc w:val="center"/>
              <w:rPr>
                <w:rFonts w:cs="Arial"/>
                <w:sz w:val="18"/>
                <w:rPrChange w:id="1443" w:author="John Zorich" w:date="2014-09-25T12:13:00Z">
                  <w:rPr>
                    <w:rFonts w:ascii="Times New Roman" w:hAnsi="Times New Roman"/>
                  </w:rPr>
                </w:rPrChange>
              </w:rPr>
              <w:pPrChange w:id="1444" w:author="John Zorich" w:date="2014-09-25T12:09:00Z">
                <w:pPr>
                  <w:pStyle w:val="TableHeading"/>
                </w:pPr>
              </w:pPrChange>
            </w:pPr>
            <w:r w:rsidRPr="002B148F">
              <w:rPr>
                <w:rFonts w:cs="Arial"/>
                <w:sz w:val="18"/>
                <w:rPrChange w:id="1445" w:author="John Zorich" w:date="2014-09-25T12:13:00Z">
                  <w:rPr>
                    <w:rFonts w:ascii="Times New Roman" w:hAnsi="Times New Roman"/>
                  </w:rPr>
                </w:rPrChange>
              </w:rPr>
              <w:t>Pointers</w:t>
            </w:r>
          </w:p>
          <w:p w14:paraId="4AFC8325" w14:textId="77777777" w:rsidR="00327840" w:rsidRPr="002B148F" w:rsidRDefault="00327840">
            <w:pPr>
              <w:pStyle w:val="TableHeading"/>
              <w:jc w:val="center"/>
              <w:rPr>
                <w:rFonts w:cs="Arial"/>
                <w:sz w:val="18"/>
                <w:rPrChange w:id="1446" w:author="John Zorich" w:date="2014-09-25T12:13:00Z">
                  <w:rPr>
                    <w:rFonts w:ascii="Times New Roman" w:hAnsi="Times New Roman"/>
                  </w:rPr>
                </w:rPrChange>
              </w:rPr>
              <w:pPrChange w:id="1447" w:author="John Zorich" w:date="2014-09-25T12:09:00Z">
                <w:pPr>
                  <w:pStyle w:val="TableHeading"/>
                </w:pPr>
              </w:pPrChange>
            </w:pPr>
          </w:p>
        </w:tc>
        <w:tc>
          <w:tcPr>
            <w:tcW w:w="2126" w:type="dxa"/>
            <w:shd w:val="clear" w:color="auto" w:fill="BFBFBF" w:themeFill="background1" w:themeFillShade="BF"/>
            <w:tcPrChange w:id="1448" w:author="John Zorich" w:date="2014-09-25T12:09:00Z">
              <w:tcPr>
                <w:tcW w:w="2126" w:type="dxa"/>
                <w:gridSpan w:val="2"/>
                <w:shd w:val="clear" w:color="auto" w:fill="A6A6A6" w:themeFill="background1" w:themeFillShade="A6"/>
              </w:tcPr>
            </w:tcPrChange>
          </w:tcPr>
          <w:p w14:paraId="543FFE3A" w14:textId="4CF3F11C" w:rsidR="00327840" w:rsidRPr="002B148F" w:rsidRDefault="00327840">
            <w:pPr>
              <w:pStyle w:val="TableHeading"/>
              <w:jc w:val="center"/>
              <w:rPr>
                <w:rFonts w:cs="Arial"/>
                <w:sz w:val="18"/>
                <w:rPrChange w:id="1449" w:author="John Zorich" w:date="2014-09-25T12:13:00Z">
                  <w:rPr>
                    <w:rFonts w:ascii="Times New Roman" w:hAnsi="Times New Roman"/>
                  </w:rPr>
                </w:rPrChange>
              </w:rPr>
              <w:pPrChange w:id="1450" w:author="John Zorich" w:date="2014-09-25T12:09:00Z">
                <w:pPr>
                  <w:pStyle w:val="TableHeading"/>
                </w:pPr>
              </w:pPrChange>
            </w:pPr>
            <w:r w:rsidRPr="002B148F">
              <w:rPr>
                <w:rFonts w:cs="Arial"/>
                <w:sz w:val="18"/>
                <w:rPrChange w:id="1451" w:author="John Zorich" w:date="2014-09-25T12:13:00Z">
                  <w:rPr>
                    <w:rFonts w:ascii="Times New Roman" w:hAnsi="Times New Roman"/>
                  </w:rPr>
                </w:rPrChange>
              </w:rPr>
              <w:t>Cross References and Record Indices</w:t>
            </w:r>
          </w:p>
        </w:tc>
        <w:tc>
          <w:tcPr>
            <w:tcW w:w="2403" w:type="dxa"/>
            <w:shd w:val="clear" w:color="auto" w:fill="BFBFBF" w:themeFill="background1" w:themeFillShade="BF"/>
            <w:tcPrChange w:id="1452" w:author="John Zorich" w:date="2014-09-25T12:09:00Z">
              <w:tcPr>
                <w:tcW w:w="2403" w:type="dxa"/>
                <w:gridSpan w:val="2"/>
                <w:shd w:val="clear" w:color="auto" w:fill="A6A6A6" w:themeFill="background1" w:themeFillShade="A6"/>
              </w:tcPr>
            </w:tcPrChange>
          </w:tcPr>
          <w:p w14:paraId="3608E477" w14:textId="77777777" w:rsidR="00327840" w:rsidRPr="002B148F" w:rsidRDefault="00327840">
            <w:pPr>
              <w:pStyle w:val="TableHeading"/>
              <w:jc w:val="center"/>
              <w:rPr>
                <w:rFonts w:cs="Arial"/>
                <w:sz w:val="18"/>
                <w:rPrChange w:id="1453" w:author="John Zorich" w:date="2014-09-25T12:13:00Z">
                  <w:rPr>
                    <w:rFonts w:ascii="Times New Roman" w:hAnsi="Times New Roman"/>
                  </w:rPr>
                </w:rPrChange>
              </w:rPr>
              <w:pPrChange w:id="1454" w:author="John Zorich" w:date="2014-09-25T12:09:00Z">
                <w:pPr>
                  <w:pStyle w:val="TableHeading"/>
                </w:pPr>
              </w:pPrChange>
            </w:pPr>
            <w:r w:rsidRPr="002B148F">
              <w:rPr>
                <w:rFonts w:cs="Arial"/>
                <w:sz w:val="18"/>
                <w:rPrChange w:id="1455" w:author="John Zorich" w:date="2014-09-25T12:13:00Z">
                  <w:rPr>
                    <w:rFonts w:ascii="Times New Roman" w:hAnsi="Times New Roman"/>
                  </w:rPr>
                </w:rPrChange>
              </w:rPr>
              <w:t>Description</w:t>
            </w:r>
          </w:p>
          <w:p w14:paraId="0E318A91" w14:textId="77777777" w:rsidR="00327840" w:rsidRPr="002B148F" w:rsidRDefault="00327840">
            <w:pPr>
              <w:pStyle w:val="TableHeading"/>
              <w:jc w:val="center"/>
              <w:rPr>
                <w:rFonts w:cs="Arial"/>
                <w:sz w:val="18"/>
                <w:rPrChange w:id="1456" w:author="John Zorich" w:date="2014-09-25T12:13:00Z">
                  <w:rPr>
                    <w:rFonts w:ascii="Times New Roman" w:hAnsi="Times New Roman"/>
                  </w:rPr>
                </w:rPrChange>
              </w:rPr>
              <w:pPrChange w:id="1457" w:author="John Zorich" w:date="2014-09-25T12:09:00Z">
                <w:pPr>
                  <w:pStyle w:val="TableHeading"/>
                </w:pPr>
              </w:pPrChange>
            </w:pPr>
          </w:p>
        </w:tc>
      </w:tr>
      <w:tr w:rsidR="00327840" w14:paraId="689D76BA" w14:textId="77777777" w:rsidTr="00F766A7">
        <w:trPr>
          <w:cantSplit/>
          <w:trHeight w:val="358"/>
          <w:tblCellSpacing w:w="15" w:type="dxa"/>
        </w:trPr>
        <w:tc>
          <w:tcPr>
            <w:tcW w:w="1127" w:type="dxa"/>
          </w:tcPr>
          <w:p w14:paraId="40681D13" w14:textId="77777777" w:rsidR="00327840" w:rsidRPr="002B148F" w:rsidRDefault="00CC5927" w:rsidP="001001E6">
            <w:pPr>
              <w:pStyle w:val="TableText"/>
              <w:rPr>
                <w:rFonts w:ascii="Arial" w:hAnsi="Arial" w:cs="Arial"/>
                <w:sz w:val="18"/>
                <w:rPrChange w:id="1458" w:author="John Zorich" w:date="2014-09-25T12:13:00Z">
                  <w:rPr/>
                </w:rPrChange>
              </w:rPr>
            </w:pPr>
            <w:r w:rsidRPr="002B148F">
              <w:rPr>
                <w:rFonts w:ascii="Arial" w:hAnsi="Arial" w:cs="Arial"/>
                <w:sz w:val="18"/>
                <w:rPrChange w:id="1459" w:author="John Zorich" w:date="2014-09-25T12:13:00Z">
                  <w:rPr/>
                </w:rPrChange>
              </w:rPr>
              <w:t>91</w:t>
            </w:r>
          </w:p>
        </w:tc>
        <w:tc>
          <w:tcPr>
            <w:tcW w:w="1593" w:type="dxa"/>
          </w:tcPr>
          <w:p w14:paraId="75302F3A" w14:textId="77777777" w:rsidR="00327840" w:rsidRPr="002B148F" w:rsidRDefault="00D5047A" w:rsidP="001001E6">
            <w:pPr>
              <w:pStyle w:val="TableText"/>
              <w:rPr>
                <w:rFonts w:ascii="Arial" w:hAnsi="Arial" w:cs="Arial"/>
                <w:sz w:val="18"/>
                <w:rPrChange w:id="1460" w:author="John Zorich" w:date="2014-09-25T12:13:00Z">
                  <w:rPr/>
                </w:rPrChange>
              </w:rPr>
            </w:pPr>
            <w:r w:rsidRPr="002B148F">
              <w:rPr>
                <w:rFonts w:ascii="Arial" w:hAnsi="Arial" w:cs="Arial"/>
                <w:sz w:val="18"/>
                <w:rPrChange w:id="1461" w:author="John Zorich" w:date="2014-09-25T12:13:00Z">
                  <w:rPr/>
                </w:rPrChange>
              </w:rPr>
              <w:t>REMOTE FILL SITE</w:t>
            </w:r>
          </w:p>
        </w:tc>
        <w:tc>
          <w:tcPr>
            <w:tcW w:w="1371" w:type="dxa"/>
          </w:tcPr>
          <w:p w14:paraId="5490AF4B" w14:textId="77777777" w:rsidR="00327840" w:rsidRPr="002B148F" w:rsidRDefault="00D5047A" w:rsidP="001001E6">
            <w:pPr>
              <w:pStyle w:val="TableText"/>
              <w:rPr>
                <w:rFonts w:ascii="Arial" w:hAnsi="Arial" w:cs="Arial"/>
                <w:sz w:val="18"/>
                <w:rPrChange w:id="1462" w:author="John Zorich" w:date="2014-09-25T12:13:00Z">
                  <w:rPr/>
                </w:rPrChange>
              </w:rPr>
            </w:pPr>
            <w:r w:rsidRPr="002B148F">
              <w:rPr>
                <w:rFonts w:ascii="Arial" w:hAnsi="Arial" w:cs="Arial"/>
                <w:sz w:val="18"/>
                <w:rPrChange w:id="1463" w:author="John Zorich" w:date="2014-09-25T12:13:00Z">
                  <w:rPr/>
                </w:rPrChange>
              </w:rPr>
              <w:t>Pointer to the Institution file (#4)</w:t>
            </w:r>
          </w:p>
        </w:tc>
        <w:tc>
          <w:tcPr>
            <w:tcW w:w="2126" w:type="dxa"/>
          </w:tcPr>
          <w:p w14:paraId="4DA1A763" w14:textId="77777777" w:rsidR="00327840" w:rsidRPr="002B148F" w:rsidRDefault="00D5047A" w:rsidP="001001E6">
            <w:pPr>
              <w:pStyle w:val="TableText"/>
              <w:rPr>
                <w:rFonts w:ascii="Arial" w:hAnsi="Arial" w:cs="Arial"/>
                <w:sz w:val="18"/>
                <w:rPrChange w:id="1464" w:author="John Zorich" w:date="2014-09-25T12:13:00Z">
                  <w:rPr/>
                </w:rPrChange>
              </w:rPr>
            </w:pPr>
            <w:r w:rsidRPr="002B148F">
              <w:rPr>
                <w:rFonts w:ascii="Arial" w:hAnsi="Arial" w:cs="Arial"/>
                <w:sz w:val="18"/>
                <w:rPrChange w:id="1465" w:author="John Zorich" w:date="2014-09-25T12:13:00Z">
                  <w:rPr/>
                </w:rPrChange>
              </w:rPr>
              <w:t>52^RFIL</w:t>
            </w:r>
          </w:p>
        </w:tc>
        <w:tc>
          <w:tcPr>
            <w:tcW w:w="2403" w:type="dxa"/>
          </w:tcPr>
          <w:p w14:paraId="4D9F6452" w14:textId="77777777" w:rsidR="00327840" w:rsidRPr="002B148F" w:rsidRDefault="00D5047A" w:rsidP="001001E6">
            <w:pPr>
              <w:pStyle w:val="TableText"/>
              <w:rPr>
                <w:rFonts w:ascii="Arial" w:hAnsi="Arial" w:cs="Arial"/>
                <w:sz w:val="18"/>
                <w:rPrChange w:id="1466" w:author="John Zorich" w:date="2014-09-25T12:13:00Z">
                  <w:rPr/>
                </w:rPrChange>
              </w:rPr>
            </w:pPr>
            <w:r w:rsidRPr="002B148F">
              <w:rPr>
                <w:rFonts w:ascii="Arial" w:hAnsi="Arial" w:cs="Arial"/>
                <w:sz w:val="18"/>
                <w:rPrChange w:id="1467" w:author="John Zorich" w:date="2014-09-25T12:13:00Z">
                  <w:rPr/>
                </w:rPrChange>
              </w:rPr>
              <w:t>Pointer field</w:t>
            </w:r>
          </w:p>
          <w:p w14:paraId="76D87215" w14:textId="77777777" w:rsidR="00D5047A" w:rsidRPr="002B148F" w:rsidRDefault="00D5047A" w:rsidP="001001E6">
            <w:pPr>
              <w:pStyle w:val="TableText"/>
              <w:rPr>
                <w:rFonts w:ascii="Arial" w:hAnsi="Arial" w:cs="Arial"/>
                <w:sz w:val="18"/>
                <w:rPrChange w:id="1468" w:author="John Zorich" w:date="2014-09-25T12:13:00Z">
                  <w:rPr/>
                </w:rPrChange>
              </w:rPr>
            </w:pPr>
            <w:r w:rsidRPr="002B148F">
              <w:rPr>
                <w:rFonts w:ascii="Arial" w:hAnsi="Arial" w:cs="Arial"/>
                <w:sz w:val="18"/>
                <w:rPrChange w:id="1469" w:author="John Zorich" w:date="2014-09-25T12:13:00Z">
                  <w:rPr/>
                </w:rPrChange>
              </w:rPr>
              <w:t>Points to the Instution from which the refill or partial fill request was generated.</w:t>
            </w:r>
          </w:p>
        </w:tc>
      </w:tr>
      <w:tr w:rsidR="00327840" w14:paraId="4347F904" w14:textId="77777777" w:rsidTr="00F766A7">
        <w:trPr>
          <w:cantSplit/>
          <w:trHeight w:val="344"/>
          <w:tblCellSpacing w:w="15" w:type="dxa"/>
        </w:trPr>
        <w:tc>
          <w:tcPr>
            <w:tcW w:w="1127" w:type="dxa"/>
          </w:tcPr>
          <w:p w14:paraId="7BE0BB5F" w14:textId="77777777" w:rsidR="00327840" w:rsidRPr="002B148F" w:rsidRDefault="00CC5927" w:rsidP="001001E6">
            <w:pPr>
              <w:pStyle w:val="TableText"/>
              <w:rPr>
                <w:rFonts w:ascii="Arial" w:hAnsi="Arial" w:cs="Arial"/>
                <w:sz w:val="18"/>
                <w:rPrChange w:id="1470" w:author="John Zorich" w:date="2014-09-25T12:13:00Z">
                  <w:rPr/>
                </w:rPrChange>
              </w:rPr>
            </w:pPr>
            <w:r w:rsidRPr="002B148F">
              <w:rPr>
                <w:rFonts w:ascii="Arial" w:hAnsi="Arial" w:cs="Arial"/>
                <w:sz w:val="18"/>
                <w:rPrChange w:id="1471" w:author="John Zorich" w:date="2014-09-25T12:13:00Z">
                  <w:rPr/>
                </w:rPrChange>
              </w:rPr>
              <w:lastRenderedPageBreak/>
              <w:t>92</w:t>
            </w:r>
          </w:p>
        </w:tc>
        <w:tc>
          <w:tcPr>
            <w:tcW w:w="1593" w:type="dxa"/>
          </w:tcPr>
          <w:p w14:paraId="77812ABD" w14:textId="77777777" w:rsidR="00327840" w:rsidRPr="002B148F" w:rsidRDefault="00CC5927" w:rsidP="00CC5927">
            <w:pPr>
              <w:pStyle w:val="TableText"/>
              <w:rPr>
                <w:rFonts w:ascii="Arial" w:hAnsi="Arial" w:cs="Arial"/>
                <w:sz w:val="18"/>
                <w:rPrChange w:id="1472" w:author="John Zorich" w:date="2014-09-25T12:13:00Z">
                  <w:rPr/>
                </w:rPrChange>
              </w:rPr>
            </w:pPr>
            <w:r w:rsidRPr="002B148F">
              <w:rPr>
                <w:rFonts w:ascii="Arial" w:hAnsi="Arial" w:cs="Arial"/>
                <w:sz w:val="18"/>
                <w:rPrChange w:id="1473" w:author="John Zorich" w:date="2014-09-25T12:13:00Z">
                  <w:rPr/>
                </w:rPrChange>
              </w:rPr>
              <w:t>REMOTE PHARMACIST</w:t>
            </w:r>
          </w:p>
        </w:tc>
        <w:tc>
          <w:tcPr>
            <w:tcW w:w="1371" w:type="dxa"/>
          </w:tcPr>
          <w:p w14:paraId="31517EFC" w14:textId="77777777" w:rsidR="00327840" w:rsidRPr="002B148F" w:rsidRDefault="00CC5927" w:rsidP="001001E6">
            <w:pPr>
              <w:pStyle w:val="TableText"/>
              <w:rPr>
                <w:rFonts w:ascii="Arial" w:hAnsi="Arial" w:cs="Arial"/>
                <w:sz w:val="18"/>
                <w:rPrChange w:id="1474" w:author="John Zorich" w:date="2014-09-25T12:13:00Z">
                  <w:rPr/>
                </w:rPrChange>
              </w:rPr>
            </w:pPr>
            <w:r w:rsidRPr="002B148F">
              <w:rPr>
                <w:rFonts w:ascii="Arial" w:hAnsi="Arial" w:cs="Arial"/>
                <w:sz w:val="18"/>
                <w:rPrChange w:id="1475" w:author="John Zorich" w:date="2014-09-25T12:13:00Z">
                  <w:rPr/>
                </w:rPrChange>
              </w:rPr>
              <w:t>N/A</w:t>
            </w:r>
          </w:p>
          <w:p w14:paraId="1E8159CC" w14:textId="77777777" w:rsidR="00327840" w:rsidRPr="002B148F" w:rsidRDefault="00327840" w:rsidP="001001E6">
            <w:pPr>
              <w:pStyle w:val="TableText"/>
              <w:rPr>
                <w:rFonts w:ascii="Arial" w:hAnsi="Arial" w:cs="Arial"/>
                <w:sz w:val="18"/>
                <w:rPrChange w:id="1476" w:author="John Zorich" w:date="2014-09-25T12:13:00Z">
                  <w:rPr/>
                </w:rPrChange>
              </w:rPr>
            </w:pPr>
          </w:p>
        </w:tc>
        <w:tc>
          <w:tcPr>
            <w:tcW w:w="2126" w:type="dxa"/>
          </w:tcPr>
          <w:p w14:paraId="635EAF30" w14:textId="77777777" w:rsidR="00327840" w:rsidRPr="002B148F" w:rsidRDefault="00CC5927" w:rsidP="001001E6">
            <w:pPr>
              <w:pStyle w:val="TableText"/>
              <w:rPr>
                <w:rFonts w:ascii="Arial" w:hAnsi="Arial" w:cs="Arial"/>
                <w:sz w:val="18"/>
                <w:rPrChange w:id="1477" w:author="John Zorich" w:date="2014-09-25T12:13:00Z">
                  <w:rPr/>
                </w:rPrChange>
              </w:rPr>
            </w:pPr>
            <w:r w:rsidRPr="002B148F">
              <w:rPr>
                <w:rFonts w:ascii="Arial" w:hAnsi="Arial" w:cs="Arial"/>
                <w:sz w:val="18"/>
                <w:rPrChange w:id="1478" w:author="John Zorich" w:date="2014-09-25T12:13:00Z">
                  <w:rPr/>
                </w:rPrChange>
              </w:rPr>
              <w:t>N/A</w:t>
            </w:r>
          </w:p>
          <w:p w14:paraId="4273BA99" w14:textId="77777777" w:rsidR="00327840" w:rsidRPr="002B148F" w:rsidRDefault="00327840" w:rsidP="001001E6">
            <w:pPr>
              <w:pStyle w:val="TableText"/>
              <w:rPr>
                <w:rFonts w:ascii="Arial" w:hAnsi="Arial" w:cs="Arial"/>
                <w:sz w:val="18"/>
                <w:rPrChange w:id="1479" w:author="John Zorich" w:date="2014-09-25T12:13:00Z">
                  <w:rPr/>
                </w:rPrChange>
              </w:rPr>
            </w:pPr>
          </w:p>
        </w:tc>
        <w:tc>
          <w:tcPr>
            <w:tcW w:w="2403" w:type="dxa"/>
          </w:tcPr>
          <w:p w14:paraId="6CCA6A94" w14:textId="77777777" w:rsidR="00CC5927" w:rsidRPr="002B148F" w:rsidRDefault="00327840" w:rsidP="001001E6">
            <w:pPr>
              <w:pStyle w:val="TableText"/>
              <w:rPr>
                <w:rFonts w:ascii="Arial" w:hAnsi="Arial" w:cs="Arial"/>
                <w:sz w:val="18"/>
                <w:rPrChange w:id="1480" w:author="John Zorich" w:date="2014-09-25T12:13:00Z">
                  <w:rPr/>
                </w:rPrChange>
              </w:rPr>
            </w:pPr>
            <w:r w:rsidRPr="002B148F">
              <w:rPr>
                <w:rFonts w:ascii="Arial" w:hAnsi="Arial" w:cs="Arial"/>
                <w:sz w:val="18"/>
                <w:rPrChange w:id="1481" w:author="John Zorich" w:date="2014-09-25T12:13:00Z">
                  <w:rPr/>
                </w:rPrChange>
              </w:rPr>
              <w:t>Free-text field :</w:t>
            </w:r>
          </w:p>
          <w:p w14:paraId="2C67984B" w14:textId="77777777" w:rsidR="00327840" w:rsidRPr="002B148F" w:rsidRDefault="00CC5927" w:rsidP="001001E6">
            <w:pPr>
              <w:pStyle w:val="TableText"/>
              <w:rPr>
                <w:rFonts w:ascii="Arial" w:hAnsi="Arial" w:cs="Arial"/>
                <w:sz w:val="18"/>
                <w:rPrChange w:id="1482" w:author="John Zorich" w:date="2014-09-25T12:13:00Z">
                  <w:rPr/>
                </w:rPrChange>
              </w:rPr>
            </w:pPr>
            <w:r w:rsidRPr="002B148F">
              <w:rPr>
                <w:rFonts w:ascii="Arial" w:hAnsi="Arial" w:cs="Arial"/>
                <w:sz w:val="18"/>
                <w:rPrChange w:id="1483" w:author="John Zorich" w:date="2014-09-25T12:13:00Z">
                  <w:rPr/>
                </w:rPrChange>
              </w:rPr>
              <w:t>This free text field holds the name of the remote requesting pharmacist. This is the pharmacist that made the remote  refill or partial fill request.</w:t>
            </w:r>
            <w:r w:rsidR="00327840" w:rsidRPr="002B148F">
              <w:rPr>
                <w:rFonts w:ascii="Arial" w:hAnsi="Arial" w:cs="Arial"/>
                <w:sz w:val="18"/>
                <w:rPrChange w:id="1484" w:author="John Zorich" w:date="2014-09-25T12:13:00Z">
                  <w:rPr/>
                </w:rPrChange>
              </w:rPr>
              <w:t xml:space="preserve"> </w:t>
            </w:r>
          </w:p>
          <w:p w14:paraId="1D4A37B6" w14:textId="77777777" w:rsidR="00327840" w:rsidRPr="002B148F" w:rsidRDefault="00327840" w:rsidP="001001E6">
            <w:pPr>
              <w:pStyle w:val="TableText"/>
              <w:rPr>
                <w:rFonts w:ascii="Arial" w:hAnsi="Arial" w:cs="Arial"/>
                <w:sz w:val="18"/>
                <w:rPrChange w:id="1485" w:author="John Zorich" w:date="2014-09-25T12:13:00Z">
                  <w:rPr/>
                </w:rPrChange>
              </w:rPr>
            </w:pPr>
          </w:p>
        </w:tc>
      </w:tr>
      <w:tr w:rsidR="00327840" w14:paraId="03EF0057" w14:textId="77777777" w:rsidTr="00F766A7">
        <w:trPr>
          <w:cantSplit/>
          <w:trHeight w:val="344"/>
          <w:tblCellSpacing w:w="15" w:type="dxa"/>
        </w:trPr>
        <w:tc>
          <w:tcPr>
            <w:tcW w:w="1127" w:type="dxa"/>
          </w:tcPr>
          <w:p w14:paraId="3B28D543" w14:textId="77777777" w:rsidR="00327840" w:rsidRPr="002B148F" w:rsidRDefault="00CC5927" w:rsidP="001001E6">
            <w:pPr>
              <w:pStyle w:val="TableText"/>
              <w:rPr>
                <w:rFonts w:ascii="Arial" w:hAnsi="Arial" w:cs="Arial"/>
                <w:sz w:val="18"/>
                <w:rPrChange w:id="1486" w:author="John Zorich" w:date="2014-09-25T12:13:00Z">
                  <w:rPr/>
                </w:rPrChange>
              </w:rPr>
            </w:pPr>
            <w:r w:rsidRPr="002B148F">
              <w:rPr>
                <w:rFonts w:ascii="Arial" w:hAnsi="Arial" w:cs="Arial"/>
                <w:sz w:val="18"/>
                <w:rPrChange w:id="1487" w:author="John Zorich" w:date="2014-09-25T12:13:00Z">
                  <w:rPr/>
                </w:rPrChange>
              </w:rPr>
              <w:t>93</w:t>
            </w:r>
          </w:p>
        </w:tc>
        <w:tc>
          <w:tcPr>
            <w:tcW w:w="1593" w:type="dxa"/>
          </w:tcPr>
          <w:p w14:paraId="288A37C5" w14:textId="77777777" w:rsidR="00327840" w:rsidRPr="002B148F" w:rsidRDefault="00CC5927" w:rsidP="001001E6">
            <w:pPr>
              <w:pStyle w:val="TableText"/>
              <w:rPr>
                <w:rFonts w:ascii="Arial" w:hAnsi="Arial" w:cs="Arial"/>
                <w:sz w:val="18"/>
                <w:rPrChange w:id="1488" w:author="John Zorich" w:date="2014-09-25T12:13:00Z">
                  <w:rPr/>
                </w:rPrChange>
              </w:rPr>
            </w:pPr>
            <w:r w:rsidRPr="002B148F">
              <w:rPr>
                <w:rFonts w:ascii="Arial" w:hAnsi="Arial" w:cs="Arial"/>
                <w:sz w:val="18"/>
                <w:rPrChange w:id="1489" w:author="John Zorich" w:date="2014-09-25T12:13:00Z">
                  <w:rPr/>
                </w:rPrChange>
              </w:rPr>
              <w:t>REMOTE PHARMACIST PHONE</w:t>
            </w:r>
          </w:p>
        </w:tc>
        <w:tc>
          <w:tcPr>
            <w:tcW w:w="1371" w:type="dxa"/>
          </w:tcPr>
          <w:p w14:paraId="598A3E88" w14:textId="77777777" w:rsidR="00327840" w:rsidRPr="002B148F" w:rsidRDefault="00CC5927" w:rsidP="001001E6">
            <w:pPr>
              <w:pStyle w:val="TableText"/>
              <w:rPr>
                <w:rFonts w:ascii="Arial" w:hAnsi="Arial" w:cs="Arial"/>
                <w:sz w:val="18"/>
                <w:rPrChange w:id="1490" w:author="John Zorich" w:date="2014-09-25T12:13:00Z">
                  <w:rPr/>
                </w:rPrChange>
              </w:rPr>
            </w:pPr>
            <w:r w:rsidRPr="002B148F">
              <w:rPr>
                <w:rFonts w:ascii="Arial" w:hAnsi="Arial" w:cs="Arial"/>
                <w:sz w:val="18"/>
                <w:rPrChange w:id="1491" w:author="John Zorich" w:date="2014-09-25T12:13:00Z">
                  <w:rPr/>
                </w:rPrChange>
              </w:rPr>
              <w:t>N/A</w:t>
            </w:r>
          </w:p>
        </w:tc>
        <w:tc>
          <w:tcPr>
            <w:tcW w:w="2126" w:type="dxa"/>
          </w:tcPr>
          <w:p w14:paraId="278DC990" w14:textId="77777777" w:rsidR="00327840" w:rsidRPr="002B148F" w:rsidRDefault="00CC5927" w:rsidP="001001E6">
            <w:pPr>
              <w:pStyle w:val="TableText"/>
              <w:rPr>
                <w:rFonts w:ascii="Arial" w:hAnsi="Arial" w:cs="Arial"/>
                <w:sz w:val="18"/>
                <w:rPrChange w:id="1492" w:author="John Zorich" w:date="2014-09-25T12:13:00Z">
                  <w:rPr/>
                </w:rPrChange>
              </w:rPr>
            </w:pPr>
            <w:r w:rsidRPr="002B148F">
              <w:rPr>
                <w:rFonts w:ascii="Arial" w:hAnsi="Arial" w:cs="Arial"/>
                <w:sz w:val="18"/>
                <w:rPrChange w:id="1493" w:author="John Zorich" w:date="2014-09-25T12:13:00Z">
                  <w:rPr/>
                </w:rPrChange>
              </w:rPr>
              <w:t>N/A</w:t>
            </w:r>
          </w:p>
        </w:tc>
        <w:tc>
          <w:tcPr>
            <w:tcW w:w="2403" w:type="dxa"/>
          </w:tcPr>
          <w:p w14:paraId="057A7135" w14:textId="77777777" w:rsidR="00327840" w:rsidRPr="002B148F" w:rsidRDefault="00CC5927" w:rsidP="001001E6">
            <w:pPr>
              <w:pStyle w:val="TableText"/>
              <w:rPr>
                <w:rFonts w:ascii="Arial" w:hAnsi="Arial" w:cs="Arial"/>
                <w:sz w:val="18"/>
                <w:rPrChange w:id="1494" w:author="John Zorich" w:date="2014-09-25T12:13:00Z">
                  <w:rPr/>
                </w:rPrChange>
              </w:rPr>
            </w:pPr>
            <w:r w:rsidRPr="002B148F">
              <w:rPr>
                <w:rFonts w:ascii="Arial" w:hAnsi="Arial" w:cs="Arial"/>
                <w:sz w:val="18"/>
                <w:rPrChange w:id="1495" w:author="John Zorich" w:date="2014-09-25T12:13:00Z">
                  <w:rPr/>
                </w:rPrChange>
              </w:rPr>
              <w:t>Free-text field:</w:t>
            </w:r>
          </w:p>
          <w:p w14:paraId="4555B434" w14:textId="77777777" w:rsidR="00CC5927" w:rsidRPr="002B148F" w:rsidRDefault="00CC5927" w:rsidP="001001E6">
            <w:pPr>
              <w:pStyle w:val="TableText"/>
              <w:rPr>
                <w:rFonts w:ascii="Arial" w:hAnsi="Arial" w:cs="Arial"/>
                <w:sz w:val="18"/>
                <w:rPrChange w:id="1496" w:author="John Zorich" w:date="2014-09-25T12:13:00Z">
                  <w:rPr/>
                </w:rPrChange>
              </w:rPr>
            </w:pPr>
            <w:r w:rsidRPr="002B148F">
              <w:rPr>
                <w:rFonts w:ascii="Arial" w:hAnsi="Arial" w:cs="Arial"/>
                <w:sz w:val="18"/>
                <w:rPrChange w:id="1497" w:author="John Zorich" w:date="2014-09-25T12:13:00Z">
                  <w:rPr/>
                </w:rPrChange>
              </w:rPr>
              <w:t>This is the contact number for the remote (requesting) pharmacist. This is the pharmacist that initiated the remote refill or partial fill request.</w:t>
            </w:r>
          </w:p>
        </w:tc>
      </w:tr>
    </w:tbl>
    <w:p w14:paraId="02ECCE18" w14:textId="77777777" w:rsidR="00CC5927" w:rsidRDefault="00CC5927" w:rsidP="00327840">
      <w:pPr>
        <w:pStyle w:val="Heading5"/>
      </w:pPr>
    </w:p>
    <w:p w14:paraId="51AB22F1" w14:textId="77777777" w:rsidR="00CC5927" w:rsidRPr="00D5047A" w:rsidRDefault="00CC5927" w:rsidP="00CC5927">
      <w:pPr>
        <w:pStyle w:val="BodyText4"/>
        <w:spacing w:after="150"/>
        <w:rPr>
          <w:b/>
        </w:rPr>
      </w:pPr>
      <w:r>
        <w:rPr>
          <w:b/>
        </w:rPr>
        <w:t>PARTIAL DATE</w:t>
      </w:r>
      <w:r w:rsidR="00FB1FB3">
        <w:rPr>
          <w:b/>
        </w:rPr>
        <w:t xml:space="preserve"> subfile </w:t>
      </w:r>
      <w:r w:rsidR="00FB1FB3" w:rsidRPr="00FB1FB3">
        <w:rPr>
          <w:b/>
          <w:highlight w:val="yellow"/>
        </w:rPr>
        <w:t>(#52.2</w:t>
      </w:r>
      <w:r w:rsidRPr="00FB1FB3">
        <w:rPr>
          <w:b/>
          <w:highlight w:val="yellow"/>
        </w:rPr>
        <w:t>)</w:t>
      </w:r>
    </w:p>
    <w:tbl>
      <w:tblPr>
        <w:tblW w:w="8800" w:type="dxa"/>
        <w:tblCellSpacing w:w="15" w:type="dxa"/>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1172"/>
        <w:gridCol w:w="1623"/>
        <w:gridCol w:w="1401"/>
        <w:gridCol w:w="2156"/>
        <w:gridCol w:w="2448"/>
      </w:tblGrid>
      <w:tr w:rsidR="00CC5927" w:rsidRPr="005F1D81" w14:paraId="5504133C" w14:textId="77777777" w:rsidTr="00276B40">
        <w:trPr>
          <w:trHeight w:val="154"/>
          <w:tblHeader/>
          <w:tblCellSpacing w:w="15" w:type="dxa"/>
        </w:trPr>
        <w:tc>
          <w:tcPr>
            <w:tcW w:w="1127" w:type="dxa"/>
            <w:shd w:val="clear" w:color="auto" w:fill="A6A6A6" w:themeFill="background1" w:themeFillShade="A6"/>
          </w:tcPr>
          <w:p w14:paraId="2D68688C" w14:textId="77777777" w:rsidR="00CC5927" w:rsidRPr="005F1D81" w:rsidRDefault="00CC5927">
            <w:pPr>
              <w:pStyle w:val="TableHeading"/>
              <w:jc w:val="center"/>
              <w:rPr>
                <w:rFonts w:cs="Arial"/>
                <w:rPrChange w:id="1498" w:author="John Zorich" w:date="2014-09-25T12:10:00Z">
                  <w:rPr>
                    <w:rFonts w:ascii="Times New Roman" w:hAnsi="Times New Roman"/>
                  </w:rPr>
                </w:rPrChange>
              </w:rPr>
              <w:pPrChange w:id="1499" w:author="John Zorich" w:date="2014-09-25T12:10:00Z">
                <w:pPr>
                  <w:pStyle w:val="TableHeading"/>
                </w:pPr>
              </w:pPrChange>
            </w:pPr>
            <w:r w:rsidRPr="005F1D81">
              <w:rPr>
                <w:rFonts w:cs="Arial"/>
                <w:rPrChange w:id="1500" w:author="John Zorich" w:date="2014-09-25T12:10:00Z">
                  <w:rPr>
                    <w:rFonts w:ascii="Times New Roman" w:hAnsi="Times New Roman"/>
                  </w:rPr>
                </w:rPrChange>
              </w:rPr>
              <w:t>Field Number</w:t>
            </w:r>
          </w:p>
        </w:tc>
        <w:tc>
          <w:tcPr>
            <w:tcW w:w="1593" w:type="dxa"/>
            <w:shd w:val="clear" w:color="auto" w:fill="A6A6A6" w:themeFill="background1" w:themeFillShade="A6"/>
          </w:tcPr>
          <w:p w14:paraId="197F8A0B" w14:textId="77777777" w:rsidR="00CC5927" w:rsidRPr="005F1D81" w:rsidRDefault="00CC5927">
            <w:pPr>
              <w:pStyle w:val="TableHeading"/>
              <w:jc w:val="center"/>
              <w:rPr>
                <w:rFonts w:cs="Arial"/>
                <w:rPrChange w:id="1501" w:author="John Zorich" w:date="2014-09-25T12:10:00Z">
                  <w:rPr>
                    <w:rFonts w:ascii="Times New Roman" w:hAnsi="Times New Roman"/>
                  </w:rPr>
                </w:rPrChange>
              </w:rPr>
              <w:pPrChange w:id="1502" w:author="John Zorich" w:date="2014-09-25T12:10:00Z">
                <w:pPr>
                  <w:pStyle w:val="TableHeading"/>
                </w:pPr>
              </w:pPrChange>
            </w:pPr>
            <w:r w:rsidRPr="005F1D81">
              <w:rPr>
                <w:rFonts w:cs="Arial"/>
                <w:rPrChange w:id="1503" w:author="John Zorich" w:date="2014-09-25T12:10:00Z">
                  <w:rPr>
                    <w:rFonts w:ascii="Times New Roman" w:hAnsi="Times New Roman"/>
                  </w:rPr>
                </w:rPrChange>
              </w:rPr>
              <w:t>Field Name</w:t>
            </w:r>
          </w:p>
          <w:p w14:paraId="4CDF90E7" w14:textId="77777777" w:rsidR="00CC5927" w:rsidRPr="005F1D81" w:rsidRDefault="00CC5927">
            <w:pPr>
              <w:pStyle w:val="TableHeading"/>
              <w:jc w:val="center"/>
              <w:rPr>
                <w:rFonts w:cs="Arial"/>
                <w:rPrChange w:id="1504" w:author="John Zorich" w:date="2014-09-25T12:10:00Z">
                  <w:rPr>
                    <w:rFonts w:ascii="Times New Roman" w:hAnsi="Times New Roman"/>
                  </w:rPr>
                </w:rPrChange>
              </w:rPr>
              <w:pPrChange w:id="1505" w:author="John Zorich" w:date="2014-09-25T12:10:00Z">
                <w:pPr>
                  <w:pStyle w:val="TableHeading"/>
                </w:pPr>
              </w:pPrChange>
            </w:pPr>
          </w:p>
        </w:tc>
        <w:tc>
          <w:tcPr>
            <w:tcW w:w="1371" w:type="dxa"/>
            <w:shd w:val="clear" w:color="auto" w:fill="A6A6A6" w:themeFill="background1" w:themeFillShade="A6"/>
          </w:tcPr>
          <w:p w14:paraId="37C6BDA4" w14:textId="77777777" w:rsidR="00CC5927" w:rsidRPr="005F1D81" w:rsidRDefault="00CC5927">
            <w:pPr>
              <w:pStyle w:val="TableHeading"/>
              <w:jc w:val="center"/>
              <w:rPr>
                <w:rFonts w:cs="Arial"/>
                <w:rPrChange w:id="1506" w:author="John Zorich" w:date="2014-09-25T12:10:00Z">
                  <w:rPr>
                    <w:rFonts w:ascii="Times New Roman" w:hAnsi="Times New Roman"/>
                  </w:rPr>
                </w:rPrChange>
              </w:rPr>
              <w:pPrChange w:id="1507" w:author="John Zorich" w:date="2014-09-25T12:10:00Z">
                <w:pPr>
                  <w:pStyle w:val="TableHeading"/>
                </w:pPr>
              </w:pPrChange>
            </w:pPr>
            <w:r w:rsidRPr="005F1D81">
              <w:rPr>
                <w:rFonts w:cs="Arial"/>
                <w:rPrChange w:id="1508" w:author="John Zorich" w:date="2014-09-25T12:10:00Z">
                  <w:rPr>
                    <w:rFonts w:ascii="Times New Roman" w:hAnsi="Times New Roman"/>
                  </w:rPr>
                </w:rPrChange>
              </w:rPr>
              <w:t>Pointers</w:t>
            </w:r>
          </w:p>
          <w:p w14:paraId="5E66209B" w14:textId="77777777" w:rsidR="00CC5927" w:rsidRPr="005F1D81" w:rsidRDefault="00CC5927">
            <w:pPr>
              <w:pStyle w:val="TableHeading"/>
              <w:jc w:val="center"/>
              <w:rPr>
                <w:rFonts w:cs="Arial"/>
                <w:rPrChange w:id="1509" w:author="John Zorich" w:date="2014-09-25T12:10:00Z">
                  <w:rPr>
                    <w:rFonts w:ascii="Times New Roman" w:hAnsi="Times New Roman"/>
                  </w:rPr>
                </w:rPrChange>
              </w:rPr>
              <w:pPrChange w:id="1510" w:author="John Zorich" w:date="2014-09-25T12:10:00Z">
                <w:pPr>
                  <w:pStyle w:val="TableHeading"/>
                </w:pPr>
              </w:pPrChange>
            </w:pPr>
          </w:p>
        </w:tc>
        <w:tc>
          <w:tcPr>
            <w:tcW w:w="2126" w:type="dxa"/>
            <w:shd w:val="clear" w:color="auto" w:fill="A6A6A6" w:themeFill="background1" w:themeFillShade="A6"/>
          </w:tcPr>
          <w:p w14:paraId="0EFDC6F5" w14:textId="1E3A7838" w:rsidR="00CC5927" w:rsidRPr="005F1D81" w:rsidRDefault="00CC5927">
            <w:pPr>
              <w:pStyle w:val="TableHeading"/>
              <w:jc w:val="center"/>
              <w:rPr>
                <w:rFonts w:cs="Arial"/>
                <w:rPrChange w:id="1511" w:author="John Zorich" w:date="2014-09-25T12:10:00Z">
                  <w:rPr>
                    <w:rFonts w:ascii="Times New Roman" w:hAnsi="Times New Roman"/>
                  </w:rPr>
                </w:rPrChange>
              </w:rPr>
              <w:pPrChange w:id="1512" w:author="John Zorich" w:date="2014-09-25T12:10:00Z">
                <w:pPr>
                  <w:pStyle w:val="TableHeading"/>
                </w:pPr>
              </w:pPrChange>
            </w:pPr>
            <w:r w:rsidRPr="005F1D81">
              <w:rPr>
                <w:rFonts w:cs="Arial"/>
                <w:rPrChange w:id="1513" w:author="John Zorich" w:date="2014-09-25T12:10:00Z">
                  <w:rPr>
                    <w:rFonts w:ascii="Times New Roman" w:hAnsi="Times New Roman"/>
                  </w:rPr>
                </w:rPrChange>
              </w:rPr>
              <w:t>Cross References and Record Indices</w:t>
            </w:r>
          </w:p>
        </w:tc>
        <w:tc>
          <w:tcPr>
            <w:tcW w:w="2403" w:type="dxa"/>
            <w:shd w:val="clear" w:color="auto" w:fill="A6A6A6" w:themeFill="background1" w:themeFillShade="A6"/>
          </w:tcPr>
          <w:p w14:paraId="38C66704" w14:textId="77777777" w:rsidR="00CC5927" w:rsidRPr="005F1D81" w:rsidRDefault="00CC5927">
            <w:pPr>
              <w:pStyle w:val="TableHeading"/>
              <w:jc w:val="center"/>
              <w:rPr>
                <w:rFonts w:cs="Arial"/>
                <w:rPrChange w:id="1514" w:author="John Zorich" w:date="2014-09-25T12:10:00Z">
                  <w:rPr>
                    <w:rFonts w:ascii="Times New Roman" w:hAnsi="Times New Roman"/>
                  </w:rPr>
                </w:rPrChange>
              </w:rPr>
              <w:pPrChange w:id="1515" w:author="John Zorich" w:date="2014-09-25T12:10:00Z">
                <w:pPr>
                  <w:pStyle w:val="TableHeading"/>
                </w:pPr>
              </w:pPrChange>
            </w:pPr>
            <w:r w:rsidRPr="005F1D81">
              <w:rPr>
                <w:rFonts w:cs="Arial"/>
                <w:rPrChange w:id="1516" w:author="John Zorich" w:date="2014-09-25T12:10:00Z">
                  <w:rPr>
                    <w:rFonts w:ascii="Times New Roman" w:hAnsi="Times New Roman"/>
                  </w:rPr>
                </w:rPrChange>
              </w:rPr>
              <w:t>Description</w:t>
            </w:r>
          </w:p>
          <w:p w14:paraId="2E6ADF45" w14:textId="77777777" w:rsidR="00CC5927" w:rsidRPr="005F1D81" w:rsidRDefault="00CC5927" w:rsidP="00276B40">
            <w:pPr>
              <w:pStyle w:val="TableHeading"/>
              <w:rPr>
                <w:rFonts w:cs="Arial"/>
                <w:rPrChange w:id="1517" w:author="John Zorich" w:date="2014-09-25T12:10:00Z">
                  <w:rPr>
                    <w:rFonts w:ascii="Times New Roman" w:hAnsi="Times New Roman"/>
                  </w:rPr>
                </w:rPrChange>
              </w:rPr>
            </w:pPr>
          </w:p>
        </w:tc>
      </w:tr>
      <w:tr w:rsidR="00CC5927" w:rsidRPr="005F1D81" w14:paraId="649A84F6" w14:textId="77777777" w:rsidTr="00276B40">
        <w:trPr>
          <w:cantSplit/>
          <w:trHeight w:val="358"/>
          <w:tblCellSpacing w:w="15" w:type="dxa"/>
        </w:trPr>
        <w:tc>
          <w:tcPr>
            <w:tcW w:w="1127" w:type="dxa"/>
          </w:tcPr>
          <w:p w14:paraId="1862D558" w14:textId="77777777" w:rsidR="00CC5927" w:rsidRPr="005F1D81" w:rsidRDefault="00CC5927">
            <w:pPr>
              <w:pStyle w:val="TableText"/>
              <w:jc w:val="center"/>
              <w:rPr>
                <w:rFonts w:ascii="Arial" w:hAnsi="Arial" w:cs="Arial"/>
                <w:rPrChange w:id="1518" w:author="John Zorich" w:date="2014-09-25T12:10:00Z">
                  <w:rPr/>
                </w:rPrChange>
              </w:rPr>
              <w:pPrChange w:id="1519" w:author="John Zorich" w:date="2014-09-25T12:10:00Z">
                <w:pPr>
                  <w:pStyle w:val="TableText"/>
                </w:pPr>
              </w:pPrChange>
            </w:pPr>
            <w:r w:rsidRPr="005F1D81">
              <w:rPr>
                <w:rFonts w:ascii="Arial" w:hAnsi="Arial" w:cs="Arial"/>
                <w:rPrChange w:id="1520" w:author="John Zorich" w:date="2014-09-25T12:10:00Z">
                  <w:rPr/>
                </w:rPrChange>
              </w:rPr>
              <w:t>91</w:t>
            </w:r>
          </w:p>
        </w:tc>
        <w:tc>
          <w:tcPr>
            <w:tcW w:w="1593" w:type="dxa"/>
          </w:tcPr>
          <w:p w14:paraId="229F3DB4" w14:textId="77777777" w:rsidR="00CC5927" w:rsidRPr="005F1D81" w:rsidRDefault="00CC5927">
            <w:pPr>
              <w:pStyle w:val="TableText"/>
              <w:jc w:val="center"/>
              <w:rPr>
                <w:rFonts w:ascii="Arial" w:hAnsi="Arial" w:cs="Arial"/>
                <w:rPrChange w:id="1521" w:author="John Zorich" w:date="2014-09-25T12:10:00Z">
                  <w:rPr/>
                </w:rPrChange>
              </w:rPr>
              <w:pPrChange w:id="1522" w:author="John Zorich" w:date="2014-09-25T12:10:00Z">
                <w:pPr>
                  <w:pStyle w:val="TableText"/>
                </w:pPr>
              </w:pPrChange>
            </w:pPr>
            <w:r w:rsidRPr="005F1D81">
              <w:rPr>
                <w:rFonts w:ascii="Arial" w:hAnsi="Arial" w:cs="Arial"/>
                <w:rPrChange w:id="1523" w:author="John Zorich" w:date="2014-09-25T12:10:00Z">
                  <w:rPr/>
                </w:rPrChange>
              </w:rPr>
              <w:t>REMOTE FILL SITE</w:t>
            </w:r>
          </w:p>
        </w:tc>
        <w:tc>
          <w:tcPr>
            <w:tcW w:w="1371" w:type="dxa"/>
          </w:tcPr>
          <w:p w14:paraId="520EE6B9" w14:textId="77777777" w:rsidR="00CC5927" w:rsidRPr="005F1D81" w:rsidRDefault="00CC5927">
            <w:pPr>
              <w:pStyle w:val="TableText"/>
              <w:jc w:val="center"/>
              <w:rPr>
                <w:rFonts w:ascii="Arial" w:hAnsi="Arial" w:cs="Arial"/>
                <w:rPrChange w:id="1524" w:author="John Zorich" w:date="2014-09-25T12:10:00Z">
                  <w:rPr/>
                </w:rPrChange>
              </w:rPr>
              <w:pPrChange w:id="1525" w:author="John Zorich" w:date="2014-09-25T12:10:00Z">
                <w:pPr>
                  <w:pStyle w:val="TableText"/>
                </w:pPr>
              </w:pPrChange>
            </w:pPr>
            <w:r w:rsidRPr="005F1D81">
              <w:rPr>
                <w:rFonts w:ascii="Arial" w:hAnsi="Arial" w:cs="Arial"/>
                <w:rPrChange w:id="1526" w:author="John Zorich" w:date="2014-09-25T12:10:00Z">
                  <w:rPr/>
                </w:rPrChange>
              </w:rPr>
              <w:t>Pointer to the Institution file (#4)</w:t>
            </w:r>
          </w:p>
        </w:tc>
        <w:tc>
          <w:tcPr>
            <w:tcW w:w="2126" w:type="dxa"/>
          </w:tcPr>
          <w:p w14:paraId="20B63A39" w14:textId="77777777" w:rsidR="00CC5927" w:rsidRPr="005F1D81" w:rsidRDefault="00CC5927">
            <w:pPr>
              <w:pStyle w:val="TableText"/>
              <w:jc w:val="center"/>
              <w:rPr>
                <w:rFonts w:ascii="Arial" w:hAnsi="Arial" w:cs="Arial"/>
                <w:rPrChange w:id="1527" w:author="John Zorich" w:date="2014-09-25T12:10:00Z">
                  <w:rPr/>
                </w:rPrChange>
              </w:rPr>
              <w:pPrChange w:id="1528" w:author="John Zorich" w:date="2014-09-25T12:10:00Z">
                <w:pPr>
                  <w:pStyle w:val="TableText"/>
                </w:pPr>
              </w:pPrChange>
            </w:pPr>
            <w:r w:rsidRPr="005F1D81">
              <w:rPr>
                <w:rFonts w:ascii="Arial" w:hAnsi="Arial" w:cs="Arial"/>
                <w:rPrChange w:id="1529" w:author="John Zorich" w:date="2014-09-25T12:10:00Z">
                  <w:rPr/>
                </w:rPrChange>
              </w:rPr>
              <w:t>52^PFIL</w:t>
            </w:r>
          </w:p>
        </w:tc>
        <w:tc>
          <w:tcPr>
            <w:tcW w:w="2403" w:type="dxa"/>
          </w:tcPr>
          <w:p w14:paraId="09E46F95" w14:textId="77777777" w:rsidR="00CC5927" w:rsidRPr="005F1D81" w:rsidRDefault="00CC5927" w:rsidP="00276B40">
            <w:pPr>
              <w:pStyle w:val="TableText"/>
              <w:rPr>
                <w:rFonts w:ascii="Arial" w:hAnsi="Arial" w:cs="Arial"/>
                <w:rPrChange w:id="1530" w:author="John Zorich" w:date="2014-09-25T12:10:00Z">
                  <w:rPr/>
                </w:rPrChange>
              </w:rPr>
            </w:pPr>
            <w:r w:rsidRPr="005F1D81">
              <w:rPr>
                <w:rFonts w:ascii="Arial" w:hAnsi="Arial" w:cs="Arial"/>
                <w:rPrChange w:id="1531" w:author="John Zorich" w:date="2014-09-25T12:10:00Z">
                  <w:rPr/>
                </w:rPrChange>
              </w:rPr>
              <w:t>Pointer field</w:t>
            </w:r>
          </w:p>
          <w:p w14:paraId="1B995690" w14:textId="77777777" w:rsidR="00CC5927" w:rsidRPr="005F1D81" w:rsidRDefault="00CC5927" w:rsidP="00276B40">
            <w:pPr>
              <w:pStyle w:val="TableText"/>
              <w:rPr>
                <w:rFonts w:ascii="Arial" w:hAnsi="Arial" w:cs="Arial"/>
                <w:rPrChange w:id="1532" w:author="John Zorich" w:date="2014-09-25T12:10:00Z">
                  <w:rPr/>
                </w:rPrChange>
              </w:rPr>
            </w:pPr>
            <w:r w:rsidRPr="005F1D81">
              <w:rPr>
                <w:rFonts w:ascii="Arial" w:hAnsi="Arial" w:cs="Arial"/>
                <w:rPrChange w:id="1533" w:author="John Zorich" w:date="2014-09-25T12:10:00Z">
                  <w:rPr/>
                </w:rPrChange>
              </w:rPr>
              <w:t>Points to the Instution from which the refill or partial fill request was generated.</w:t>
            </w:r>
          </w:p>
        </w:tc>
      </w:tr>
      <w:tr w:rsidR="00CC5927" w:rsidRPr="005F1D81" w14:paraId="6ED2D5C6" w14:textId="77777777" w:rsidTr="00276B40">
        <w:trPr>
          <w:cantSplit/>
          <w:trHeight w:val="344"/>
          <w:tblCellSpacing w:w="15" w:type="dxa"/>
        </w:trPr>
        <w:tc>
          <w:tcPr>
            <w:tcW w:w="1127" w:type="dxa"/>
          </w:tcPr>
          <w:p w14:paraId="16EBC97B" w14:textId="77777777" w:rsidR="00CC5927" w:rsidRPr="005F1D81" w:rsidRDefault="00CC5927">
            <w:pPr>
              <w:pStyle w:val="TableText"/>
              <w:jc w:val="center"/>
              <w:rPr>
                <w:rFonts w:ascii="Arial" w:hAnsi="Arial" w:cs="Arial"/>
                <w:rPrChange w:id="1534" w:author="John Zorich" w:date="2014-09-25T12:10:00Z">
                  <w:rPr/>
                </w:rPrChange>
              </w:rPr>
              <w:pPrChange w:id="1535" w:author="John Zorich" w:date="2014-09-25T12:10:00Z">
                <w:pPr>
                  <w:pStyle w:val="TableText"/>
                </w:pPr>
              </w:pPrChange>
            </w:pPr>
            <w:r w:rsidRPr="005F1D81">
              <w:rPr>
                <w:rFonts w:ascii="Arial" w:hAnsi="Arial" w:cs="Arial"/>
                <w:rPrChange w:id="1536" w:author="John Zorich" w:date="2014-09-25T12:10:00Z">
                  <w:rPr/>
                </w:rPrChange>
              </w:rPr>
              <w:t>92</w:t>
            </w:r>
          </w:p>
        </w:tc>
        <w:tc>
          <w:tcPr>
            <w:tcW w:w="1593" w:type="dxa"/>
          </w:tcPr>
          <w:p w14:paraId="6E9D2DAD" w14:textId="77777777" w:rsidR="00CC5927" w:rsidRPr="005F1D81" w:rsidRDefault="00CC5927">
            <w:pPr>
              <w:pStyle w:val="TableText"/>
              <w:jc w:val="center"/>
              <w:rPr>
                <w:rFonts w:ascii="Arial" w:hAnsi="Arial" w:cs="Arial"/>
                <w:rPrChange w:id="1537" w:author="John Zorich" w:date="2014-09-25T12:10:00Z">
                  <w:rPr/>
                </w:rPrChange>
              </w:rPr>
              <w:pPrChange w:id="1538" w:author="John Zorich" w:date="2014-09-25T12:10:00Z">
                <w:pPr>
                  <w:pStyle w:val="TableText"/>
                </w:pPr>
              </w:pPrChange>
            </w:pPr>
            <w:r w:rsidRPr="005F1D81">
              <w:rPr>
                <w:rFonts w:ascii="Arial" w:hAnsi="Arial" w:cs="Arial"/>
                <w:rPrChange w:id="1539" w:author="John Zorich" w:date="2014-09-25T12:10:00Z">
                  <w:rPr/>
                </w:rPrChange>
              </w:rPr>
              <w:t>REMOTE PHARMACIST</w:t>
            </w:r>
          </w:p>
        </w:tc>
        <w:tc>
          <w:tcPr>
            <w:tcW w:w="1371" w:type="dxa"/>
          </w:tcPr>
          <w:p w14:paraId="1EEE3651" w14:textId="77777777" w:rsidR="00CC5927" w:rsidRPr="005F1D81" w:rsidRDefault="00CC5927">
            <w:pPr>
              <w:pStyle w:val="TableText"/>
              <w:jc w:val="center"/>
              <w:rPr>
                <w:rFonts w:ascii="Arial" w:hAnsi="Arial" w:cs="Arial"/>
                <w:rPrChange w:id="1540" w:author="John Zorich" w:date="2014-09-25T12:10:00Z">
                  <w:rPr/>
                </w:rPrChange>
              </w:rPr>
              <w:pPrChange w:id="1541" w:author="John Zorich" w:date="2014-09-25T12:10:00Z">
                <w:pPr>
                  <w:pStyle w:val="TableText"/>
                </w:pPr>
              </w:pPrChange>
            </w:pPr>
            <w:r w:rsidRPr="005F1D81">
              <w:rPr>
                <w:rFonts w:ascii="Arial" w:hAnsi="Arial" w:cs="Arial"/>
                <w:rPrChange w:id="1542" w:author="John Zorich" w:date="2014-09-25T12:10:00Z">
                  <w:rPr/>
                </w:rPrChange>
              </w:rPr>
              <w:t>N/A</w:t>
            </w:r>
          </w:p>
          <w:p w14:paraId="33A68DA1" w14:textId="77777777" w:rsidR="00CC5927" w:rsidRPr="005F1D81" w:rsidRDefault="00CC5927">
            <w:pPr>
              <w:pStyle w:val="TableText"/>
              <w:jc w:val="center"/>
              <w:rPr>
                <w:rFonts w:ascii="Arial" w:hAnsi="Arial" w:cs="Arial"/>
                <w:rPrChange w:id="1543" w:author="John Zorich" w:date="2014-09-25T12:10:00Z">
                  <w:rPr/>
                </w:rPrChange>
              </w:rPr>
              <w:pPrChange w:id="1544" w:author="John Zorich" w:date="2014-09-25T12:10:00Z">
                <w:pPr>
                  <w:pStyle w:val="TableText"/>
                </w:pPr>
              </w:pPrChange>
            </w:pPr>
          </w:p>
        </w:tc>
        <w:tc>
          <w:tcPr>
            <w:tcW w:w="2126" w:type="dxa"/>
          </w:tcPr>
          <w:p w14:paraId="179428EA" w14:textId="77777777" w:rsidR="00CC5927" w:rsidRPr="005F1D81" w:rsidRDefault="00CC5927">
            <w:pPr>
              <w:pStyle w:val="TableText"/>
              <w:jc w:val="center"/>
              <w:rPr>
                <w:rFonts w:ascii="Arial" w:hAnsi="Arial" w:cs="Arial"/>
                <w:rPrChange w:id="1545" w:author="John Zorich" w:date="2014-09-25T12:10:00Z">
                  <w:rPr/>
                </w:rPrChange>
              </w:rPr>
              <w:pPrChange w:id="1546" w:author="John Zorich" w:date="2014-09-25T12:10:00Z">
                <w:pPr>
                  <w:pStyle w:val="TableText"/>
                </w:pPr>
              </w:pPrChange>
            </w:pPr>
            <w:r w:rsidRPr="005F1D81">
              <w:rPr>
                <w:rFonts w:ascii="Arial" w:hAnsi="Arial" w:cs="Arial"/>
                <w:rPrChange w:id="1547" w:author="John Zorich" w:date="2014-09-25T12:10:00Z">
                  <w:rPr/>
                </w:rPrChange>
              </w:rPr>
              <w:t>N/A</w:t>
            </w:r>
          </w:p>
          <w:p w14:paraId="29F2612A" w14:textId="77777777" w:rsidR="00CC5927" w:rsidRPr="005F1D81" w:rsidRDefault="00CC5927">
            <w:pPr>
              <w:pStyle w:val="TableText"/>
              <w:jc w:val="center"/>
              <w:rPr>
                <w:rFonts w:ascii="Arial" w:hAnsi="Arial" w:cs="Arial"/>
                <w:rPrChange w:id="1548" w:author="John Zorich" w:date="2014-09-25T12:10:00Z">
                  <w:rPr/>
                </w:rPrChange>
              </w:rPr>
              <w:pPrChange w:id="1549" w:author="John Zorich" w:date="2014-09-25T12:10:00Z">
                <w:pPr>
                  <w:pStyle w:val="TableText"/>
                </w:pPr>
              </w:pPrChange>
            </w:pPr>
          </w:p>
        </w:tc>
        <w:tc>
          <w:tcPr>
            <w:tcW w:w="2403" w:type="dxa"/>
          </w:tcPr>
          <w:p w14:paraId="52865F06" w14:textId="77777777" w:rsidR="00CC5927" w:rsidRPr="005F1D81" w:rsidRDefault="00CC5927" w:rsidP="00276B40">
            <w:pPr>
              <w:pStyle w:val="TableText"/>
              <w:rPr>
                <w:rFonts w:ascii="Arial" w:hAnsi="Arial" w:cs="Arial"/>
                <w:rPrChange w:id="1550" w:author="John Zorich" w:date="2014-09-25T12:10:00Z">
                  <w:rPr/>
                </w:rPrChange>
              </w:rPr>
            </w:pPr>
            <w:r w:rsidRPr="005F1D81">
              <w:rPr>
                <w:rFonts w:ascii="Arial" w:hAnsi="Arial" w:cs="Arial"/>
                <w:rPrChange w:id="1551" w:author="John Zorich" w:date="2014-09-25T12:10:00Z">
                  <w:rPr/>
                </w:rPrChange>
              </w:rPr>
              <w:t>Free-text field :</w:t>
            </w:r>
          </w:p>
          <w:p w14:paraId="07F8500F" w14:textId="77777777" w:rsidR="00CC5927" w:rsidRPr="005F1D81" w:rsidRDefault="00CC5927" w:rsidP="00276B40">
            <w:pPr>
              <w:pStyle w:val="TableText"/>
              <w:rPr>
                <w:rFonts w:ascii="Arial" w:hAnsi="Arial" w:cs="Arial"/>
                <w:rPrChange w:id="1552" w:author="John Zorich" w:date="2014-09-25T12:10:00Z">
                  <w:rPr/>
                </w:rPrChange>
              </w:rPr>
            </w:pPr>
            <w:r w:rsidRPr="005F1D81">
              <w:rPr>
                <w:rFonts w:ascii="Arial" w:hAnsi="Arial" w:cs="Arial"/>
                <w:rPrChange w:id="1553" w:author="John Zorich" w:date="2014-09-25T12:10:00Z">
                  <w:rPr/>
                </w:rPrChange>
              </w:rPr>
              <w:t xml:space="preserve">This free text field holds the name of the remote requesting pharmacist. This is the pharmacist that made the remote  refill or partial fill request. </w:t>
            </w:r>
          </w:p>
          <w:p w14:paraId="5C2411FC" w14:textId="77777777" w:rsidR="00CC5927" w:rsidRPr="005F1D81" w:rsidRDefault="00CC5927" w:rsidP="00276B40">
            <w:pPr>
              <w:pStyle w:val="TableText"/>
              <w:rPr>
                <w:rFonts w:ascii="Arial" w:hAnsi="Arial" w:cs="Arial"/>
                <w:rPrChange w:id="1554" w:author="John Zorich" w:date="2014-09-25T12:10:00Z">
                  <w:rPr/>
                </w:rPrChange>
              </w:rPr>
            </w:pPr>
          </w:p>
        </w:tc>
      </w:tr>
      <w:tr w:rsidR="00CC5927" w:rsidRPr="005F1D81" w14:paraId="2C4A86BA" w14:textId="77777777" w:rsidTr="00276B40">
        <w:trPr>
          <w:cantSplit/>
          <w:trHeight w:val="344"/>
          <w:tblCellSpacing w:w="15" w:type="dxa"/>
        </w:trPr>
        <w:tc>
          <w:tcPr>
            <w:tcW w:w="1127" w:type="dxa"/>
          </w:tcPr>
          <w:p w14:paraId="295FF5FB" w14:textId="77777777" w:rsidR="00CC5927" w:rsidRPr="005F1D81" w:rsidRDefault="00CC5927">
            <w:pPr>
              <w:pStyle w:val="TableText"/>
              <w:jc w:val="center"/>
              <w:rPr>
                <w:rFonts w:ascii="Arial" w:hAnsi="Arial" w:cs="Arial"/>
                <w:rPrChange w:id="1555" w:author="John Zorich" w:date="2014-09-25T12:10:00Z">
                  <w:rPr/>
                </w:rPrChange>
              </w:rPr>
              <w:pPrChange w:id="1556" w:author="John Zorich" w:date="2014-09-25T12:10:00Z">
                <w:pPr>
                  <w:pStyle w:val="TableText"/>
                </w:pPr>
              </w:pPrChange>
            </w:pPr>
            <w:r w:rsidRPr="005F1D81">
              <w:rPr>
                <w:rFonts w:ascii="Arial" w:hAnsi="Arial" w:cs="Arial"/>
                <w:rPrChange w:id="1557" w:author="John Zorich" w:date="2014-09-25T12:10:00Z">
                  <w:rPr/>
                </w:rPrChange>
              </w:rPr>
              <w:t>93</w:t>
            </w:r>
          </w:p>
        </w:tc>
        <w:tc>
          <w:tcPr>
            <w:tcW w:w="1593" w:type="dxa"/>
          </w:tcPr>
          <w:p w14:paraId="616C6B22" w14:textId="77777777" w:rsidR="00CC5927" w:rsidRPr="005F1D81" w:rsidRDefault="00CC5927">
            <w:pPr>
              <w:pStyle w:val="TableText"/>
              <w:jc w:val="center"/>
              <w:rPr>
                <w:rFonts w:ascii="Arial" w:hAnsi="Arial" w:cs="Arial"/>
                <w:rPrChange w:id="1558" w:author="John Zorich" w:date="2014-09-25T12:10:00Z">
                  <w:rPr/>
                </w:rPrChange>
              </w:rPr>
              <w:pPrChange w:id="1559" w:author="John Zorich" w:date="2014-09-25T12:10:00Z">
                <w:pPr>
                  <w:pStyle w:val="TableText"/>
                </w:pPr>
              </w:pPrChange>
            </w:pPr>
            <w:r w:rsidRPr="005F1D81">
              <w:rPr>
                <w:rFonts w:ascii="Arial" w:hAnsi="Arial" w:cs="Arial"/>
                <w:rPrChange w:id="1560" w:author="John Zorich" w:date="2014-09-25T12:10:00Z">
                  <w:rPr/>
                </w:rPrChange>
              </w:rPr>
              <w:t>REMOTE PHARMACIST PHONE</w:t>
            </w:r>
          </w:p>
        </w:tc>
        <w:tc>
          <w:tcPr>
            <w:tcW w:w="1371" w:type="dxa"/>
          </w:tcPr>
          <w:p w14:paraId="1756E619" w14:textId="77777777" w:rsidR="00CC5927" w:rsidRPr="005F1D81" w:rsidRDefault="00CC5927">
            <w:pPr>
              <w:pStyle w:val="TableText"/>
              <w:jc w:val="center"/>
              <w:rPr>
                <w:rFonts w:ascii="Arial" w:hAnsi="Arial" w:cs="Arial"/>
                <w:rPrChange w:id="1561" w:author="John Zorich" w:date="2014-09-25T12:10:00Z">
                  <w:rPr/>
                </w:rPrChange>
              </w:rPr>
              <w:pPrChange w:id="1562" w:author="John Zorich" w:date="2014-09-25T12:10:00Z">
                <w:pPr>
                  <w:pStyle w:val="TableText"/>
                </w:pPr>
              </w:pPrChange>
            </w:pPr>
            <w:r w:rsidRPr="005F1D81">
              <w:rPr>
                <w:rFonts w:ascii="Arial" w:hAnsi="Arial" w:cs="Arial"/>
                <w:rPrChange w:id="1563" w:author="John Zorich" w:date="2014-09-25T12:10:00Z">
                  <w:rPr/>
                </w:rPrChange>
              </w:rPr>
              <w:t>N/A</w:t>
            </w:r>
          </w:p>
        </w:tc>
        <w:tc>
          <w:tcPr>
            <w:tcW w:w="2126" w:type="dxa"/>
          </w:tcPr>
          <w:p w14:paraId="7BC61263" w14:textId="77777777" w:rsidR="00CC5927" w:rsidRPr="005F1D81" w:rsidRDefault="00CC5927">
            <w:pPr>
              <w:pStyle w:val="TableText"/>
              <w:jc w:val="center"/>
              <w:rPr>
                <w:rFonts w:ascii="Arial" w:hAnsi="Arial" w:cs="Arial"/>
                <w:rPrChange w:id="1564" w:author="John Zorich" w:date="2014-09-25T12:10:00Z">
                  <w:rPr/>
                </w:rPrChange>
              </w:rPr>
              <w:pPrChange w:id="1565" w:author="John Zorich" w:date="2014-09-25T12:10:00Z">
                <w:pPr>
                  <w:pStyle w:val="TableText"/>
                </w:pPr>
              </w:pPrChange>
            </w:pPr>
            <w:r w:rsidRPr="005F1D81">
              <w:rPr>
                <w:rFonts w:ascii="Arial" w:hAnsi="Arial" w:cs="Arial"/>
                <w:rPrChange w:id="1566" w:author="John Zorich" w:date="2014-09-25T12:10:00Z">
                  <w:rPr/>
                </w:rPrChange>
              </w:rPr>
              <w:t>N/A</w:t>
            </w:r>
          </w:p>
        </w:tc>
        <w:tc>
          <w:tcPr>
            <w:tcW w:w="2403" w:type="dxa"/>
          </w:tcPr>
          <w:p w14:paraId="78BC60D7" w14:textId="77777777" w:rsidR="00CC5927" w:rsidRPr="005F1D81" w:rsidRDefault="00CC5927" w:rsidP="00276B40">
            <w:pPr>
              <w:pStyle w:val="TableText"/>
              <w:rPr>
                <w:rFonts w:ascii="Arial" w:hAnsi="Arial" w:cs="Arial"/>
                <w:rPrChange w:id="1567" w:author="John Zorich" w:date="2014-09-25T12:10:00Z">
                  <w:rPr/>
                </w:rPrChange>
              </w:rPr>
            </w:pPr>
            <w:r w:rsidRPr="005F1D81">
              <w:rPr>
                <w:rFonts w:ascii="Arial" w:hAnsi="Arial" w:cs="Arial"/>
                <w:rPrChange w:id="1568" w:author="John Zorich" w:date="2014-09-25T12:10:00Z">
                  <w:rPr/>
                </w:rPrChange>
              </w:rPr>
              <w:t>Free-text field:</w:t>
            </w:r>
          </w:p>
          <w:p w14:paraId="6DDC0220" w14:textId="77777777" w:rsidR="00CC5927" w:rsidRPr="005F1D81" w:rsidRDefault="00CC5927" w:rsidP="00276B40">
            <w:pPr>
              <w:pStyle w:val="TableText"/>
              <w:rPr>
                <w:rFonts w:ascii="Arial" w:hAnsi="Arial" w:cs="Arial"/>
                <w:rPrChange w:id="1569" w:author="John Zorich" w:date="2014-09-25T12:10:00Z">
                  <w:rPr/>
                </w:rPrChange>
              </w:rPr>
            </w:pPr>
            <w:r w:rsidRPr="005F1D81">
              <w:rPr>
                <w:rFonts w:ascii="Arial" w:hAnsi="Arial" w:cs="Arial"/>
                <w:rPrChange w:id="1570" w:author="John Zorich" w:date="2014-09-25T12:10:00Z">
                  <w:rPr/>
                </w:rPrChange>
              </w:rPr>
              <w:t>This is the contact number for the remote (requesting) pharmacist. This is the pharmacist that initiated the remote refill or partial fill request.</w:t>
            </w:r>
          </w:p>
        </w:tc>
      </w:tr>
    </w:tbl>
    <w:p w14:paraId="421F6636" w14:textId="77777777" w:rsidR="00CC5927" w:rsidRDefault="00CC5927" w:rsidP="00CC5927">
      <w:pPr>
        <w:pStyle w:val="Heading5"/>
        <w:ind w:left="0"/>
      </w:pPr>
    </w:p>
    <w:p w14:paraId="49A0FAE3" w14:textId="77777777" w:rsidR="00CC5927" w:rsidRDefault="00CC5927" w:rsidP="00327840">
      <w:pPr>
        <w:pStyle w:val="Heading5"/>
      </w:pPr>
    </w:p>
    <w:p w14:paraId="3FC5A511" w14:textId="77777777" w:rsidR="00CC5927" w:rsidRDefault="00CC5927" w:rsidP="00327840">
      <w:pPr>
        <w:pStyle w:val="Heading5"/>
      </w:pPr>
    </w:p>
    <w:p w14:paraId="1C5A4569" w14:textId="77777777" w:rsidR="00327840" w:rsidRDefault="004C27FE" w:rsidP="00327840">
      <w:pPr>
        <w:pStyle w:val="Heading5"/>
      </w:pPr>
      <w:r>
        <w:fldChar w:fldCharType="begin"/>
      </w:r>
      <w:r w:rsidR="00327840">
        <w:instrText xml:space="preserve"> XE "</w:instrText>
      </w:r>
      <w:r w:rsidR="00327840" w:rsidRPr="00547945">
        <w:instrText>Discharge Diagnosis:Files</w:instrText>
      </w:r>
      <w:r w:rsidR="00327840">
        <w:instrText xml:space="preserve">" </w:instrText>
      </w:r>
      <w:r>
        <w:fldChar w:fldCharType="begin"/>
      </w:r>
      <w:r w:rsidR="00327840">
        <w:instrText xml:space="preserve"> XE "</w:instrText>
      </w:r>
      <w:r w:rsidR="00327840" w:rsidRPr="007B6E9E">
        <w:instrText>230.04:Files</w:instrText>
      </w:r>
      <w:r w:rsidR="00327840">
        <w:instrText xml:space="preserve">" </w:instrText>
      </w:r>
      <w:r>
        <w:fldChar w:fldCharType="end"/>
      </w:r>
      <w:r>
        <w:fldChar w:fldCharType="end"/>
      </w:r>
      <w:r w:rsidR="00CC5927">
        <w:t>Remote Prescription Log (#52.09)</w:t>
      </w:r>
    </w:p>
    <w:p w14:paraId="4E258484" w14:textId="77777777" w:rsidR="00327840" w:rsidRPr="00D95FA2" w:rsidRDefault="00327840" w:rsidP="00327840">
      <w:pPr>
        <w:pStyle w:val="BodyText2"/>
      </w:pPr>
      <w:commentRangeStart w:id="1571"/>
      <w:r>
        <w:lastRenderedPageBreak/>
        <w:t xml:space="preserve">Sites have the option to synchronize patients’ diagnoses with PCE. If diagnoses are synchronized, every time a diagnosis changes in EDIS, the application passes the change to PCE. If sites do not synchronize patients’ diagnoses with PCE, EDIS simply keeps patient-diagnoses lists in this file. Clinical staff can later access the file’s contents and enter patients’ diagnoses into PCE. </w:t>
      </w:r>
      <w:commentRangeEnd w:id="1571"/>
      <w:r w:rsidR="00643BFE">
        <w:rPr>
          <w:rStyle w:val="CommentReference"/>
          <w:rFonts w:eastAsia="Times New Roman"/>
          <w:iCs w:val="0"/>
          <w:spacing w:val="0"/>
        </w:rPr>
        <w:commentReference w:id="1571"/>
      </w:r>
    </w:p>
    <w:tbl>
      <w:tblPr>
        <w:tblW w:w="8800" w:type="dxa"/>
        <w:tblCellSpacing w:w="15" w:type="dxa"/>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1367"/>
        <w:gridCol w:w="1733"/>
        <w:gridCol w:w="1577"/>
        <w:gridCol w:w="1813"/>
        <w:gridCol w:w="2310"/>
      </w:tblGrid>
      <w:tr w:rsidR="00327840" w:rsidRPr="002B148F" w14:paraId="4CCFCFCE" w14:textId="77777777" w:rsidTr="00AB757A">
        <w:trPr>
          <w:trHeight w:val="154"/>
          <w:tblHeader/>
          <w:tblCellSpacing w:w="15" w:type="dxa"/>
        </w:trPr>
        <w:tc>
          <w:tcPr>
            <w:tcW w:w="1322" w:type="dxa"/>
            <w:shd w:val="clear" w:color="auto" w:fill="A6A6A6" w:themeFill="background1" w:themeFillShade="A6"/>
          </w:tcPr>
          <w:p w14:paraId="10599EB6" w14:textId="77777777" w:rsidR="00327840" w:rsidRPr="002B148F" w:rsidRDefault="00327840">
            <w:pPr>
              <w:pStyle w:val="TableHeading"/>
              <w:jc w:val="center"/>
              <w:rPr>
                <w:rFonts w:cs="Arial"/>
                <w:sz w:val="18"/>
                <w:rPrChange w:id="1572" w:author="John Zorich" w:date="2014-09-25T12:12:00Z">
                  <w:rPr>
                    <w:rFonts w:ascii="Times New Roman" w:hAnsi="Times New Roman"/>
                  </w:rPr>
                </w:rPrChange>
              </w:rPr>
              <w:pPrChange w:id="1573" w:author="John Zorich" w:date="2014-09-25T12:12:00Z">
                <w:pPr>
                  <w:pStyle w:val="TableHeading"/>
                </w:pPr>
              </w:pPrChange>
            </w:pPr>
            <w:r w:rsidRPr="002B148F">
              <w:rPr>
                <w:rFonts w:cs="Arial"/>
                <w:sz w:val="18"/>
                <w:rPrChange w:id="1574" w:author="John Zorich" w:date="2014-09-25T12:12:00Z">
                  <w:rPr>
                    <w:rFonts w:ascii="Times New Roman" w:hAnsi="Times New Roman"/>
                  </w:rPr>
                </w:rPrChange>
              </w:rPr>
              <w:t>Field Number</w:t>
            </w:r>
          </w:p>
        </w:tc>
        <w:tc>
          <w:tcPr>
            <w:tcW w:w="1703" w:type="dxa"/>
            <w:shd w:val="clear" w:color="auto" w:fill="A6A6A6" w:themeFill="background1" w:themeFillShade="A6"/>
          </w:tcPr>
          <w:p w14:paraId="592A6F07" w14:textId="77777777" w:rsidR="00327840" w:rsidRPr="002B148F" w:rsidRDefault="00327840">
            <w:pPr>
              <w:pStyle w:val="TableHeading"/>
              <w:jc w:val="center"/>
              <w:rPr>
                <w:rFonts w:cs="Arial"/>
                <w:sz w:val="18"/>
                <w:rPrChange w:id="1575" w:author="John Zorich" w:date="2014-09-25T12:12:00Z">
                  <w:rPr>
                    <w:rFonts w:ascii="Times New Roman" w:hAnsi="Times New Roman"/>
                  </w:rPr>
                </w:rPrChange>
              </w:rPr>
              <w:pPrChange w:id="1576" w:author="John Zorich" w:date="2014-09-25T12:12:00Z">
                <w:pPr>
                  <w:pStyle w:val="TableHeading"/>
                </w:pPr>
              </w:pPrChange>
            </w:pPr>
            <w:r w:rsidRPr="002B148F">
              <w:rPr>
                <w:rFonts w:cs="Arial"/>
                <w:sz w:val="18"/>
                <w:rPrChange w:id="1577" w:author="John Zorich" w:date="2014-09-25T12:12:00Z">
                  <w:rPr>
                    <w:rFonts w:ascii="Times New Roman" w:hAnsi="Times New Roman"/>
                  </w:rPr>
                </w:rPrChange>
              </w:rPr>
              <w:t>Field Name</w:t>
            </w:r>
          </w:p>
        </w:tc>
        <w:tc>
          <w:tcPr>
            <w:tcW w:w="1547" w:type="dxa"/>
            <w:shd w:val="clear" w:color="auto" w:fill="A6A6A6" w:themeFill="background1" w:themeFillShade="A6"/>
          </w:tcPr>
          <w:p w14:paraId="4BF24140" w14:textId="77777777" w:rsidR="00327840" w:rsidRPr="002B148F" w:rsidRDefault="00327840">
            <w:pPr>
              <w:pStyle w:val="TableHeading"/>
              <w:jc w:val="center"/>
              <w:rPr>
                <w:rFonts w:cs="Arial"/>
                <w:sz w:val="18"/>
                <w:rPrChange w:id="1578" w:author="John Zorich" w:date="2014-09-25T12:12:00Z">
                  <w:rPr>
                    <w:rFonts w:ascii="Times New Roman" w:hAnsi="Times New Roman"/>
                  </w:rPr>
                </w:rPrChange>
              </w:rPr>
              <w:pPrChange w:id="1579" w:author="John Zorich" w:date="2014-09-25T12:12:00Z">
                <w:pPr>
                  <w:pStyle w:val="TableHeading"/>
                </w:pPr>
              </w:pPrChange>
            </w:pPr>
            <w:r w:rsidRPr="002B148F">
              <w:rPr>
                <w:rFonts w:cs="Arial"/>
                <w:sz w:val="18"/>
                <w:rPrChange w:id="1580" w:author="John Zorich" w:date="2014-09-25T12:12:00Z">
                  <w:rPr>
                    <w:rFonts w:ascii="Times New Roman" w:hAnsi="Times New Roman"/>
                  </w:rPr>
                </w:rPrChange>
              </w:rPr>
              <w:t>Pointers</w:t>
            </w:r>
          </w:p>
        </w:tc>
        <w:tc>
          <w:tcPr>
            <w:tcW w:w="1783" w:type="dxa"/>
            <w:shd w:val="clear" w:color="auto" w:fill="A6A6A6" w:themeFill="background1" w:themeFillShade="A6"/>
          </w:tcPr>
          <w:p w14:paraId="27BE08B2" w14:textId="77777777" w:rsidR="00327840" w:rsidRPr="002B148F" w:rsidRDefault="00327840">
            <w:pPr>
              <w:pStyle w:val="TableHeading"/>
              <w:jc w:val="center"/>
              <w:rPr>
                <w:rFonts w:cs="Arial"/>
                <w:sz w:val="18"/>
                <w:rPrChange w:id="1581" w:author="John Zorich" w:date="2014-09-25T12:12:00Z">
                  <w:rPr>
                    <w:rFonts w:ascii="Times New Roman" w:hAnsi="Times New Roman"/>
                  </w:rPr>
                </w:rPrChange>
              </w:rPr>
              <w:pPrChange w:id="1582" w:author="John Zorich" w:date="2014-09-25T12:12:00Z">
                <w:pPr>
                  <w:pStyle w:val="TableHeading"/>
                </w:pPr>
              </w:pPrChange>
            </w:pPr>
            <w:r w:rsidRPr="002B148F">
              <w:rPr>
                <w:rFonts w:cs="Arial"/>
                <w:sz w:val="18"/>
                <w:rPrChange w:id="1583" w:author="John Zorich" w:date="2014-09-25T12:12:00Z">
                  <w:rPr>
                    <w:rFonts w:ascii="Times New Roman" w:hAnsi="Times New Roman"/>
                  </w:rPr>
                </w:rPrChange>
              </w:rPr>
              <w:t>Cross References and Record Indices</w:t>
            </w:r>
          </w:p>
        </w:tc>
        <w:tc>
          <w:tcPr>
            <w:tcW w:w="2265" w:type="dxa"/>
            <w:shd w:val="clear" w:color="auto" w:fill="A6A6A6" w:themeFill="background1" w:themeFillShade="A6"/>
          </w:tcPr>
          <w:p w14:paraId="40606357" w14:textId="77777777" w:rsidR="00327840" w:rsidRPr="002B148F" w:rsidRDefault="00327840">
            <w:pPr>
              <w:pStyle w:val="TableHeading"/>
              <w:jc w:val="center"/>
              <w:rPr>
                <w:rFonts w:cs="Arial"/>
                <w:sz w:val="18"/>
                <w:rPrChange w:id="1584" w:author="John Zorich" w:date="2014-09-25T12:12:00Z">
                  <w:rPr>
                    <w:rFonts w:ascii="Times New Roman" w:hAnsi="Times New Roman"/>
                  </w:rPr>
                </w:rPrChange>
              </w:rPr>
              <w:pPrChange w:id="1585" w:author="John Zorich" w:date="2014-09-25T12:12:00Z">
                <w:pPr>
                  <w:pStyle w:val="TableHeading"/>
                </w:pPr>
              </w:pPrChange>
            </w:pPr>
            <w:r w:rsidRPr="002B148F">
              <w:rPr>
                <w:rFonts w:cs="Arial"/>
                <w:sz w:val="18"/>
                <w:rPrChange w:id="1586" w:author="John Zorich" w:date="2014-09-25T12:12:00Z">
                  <w:rPr>
                    <w:rFonts w:ascii="Times New Roman" w:hAnsi="Times New Roman"/>
                  </w:rPr>
                </w:rPrChange>
              </w:rPr>
              <w:t>Description</w:t>
            </w:r>
          </w:p>
        </w:tc>
      </w:tr>
      <w:tr w:rsidR="00327840" w:rsidRPr="002B148F" w14:paraId="23B46725" w14:textId="77777777" w:rsidTr="001001E6">
        <w:trPr>
          <w:cantSplit/>
          <w:trHeight w:val="358"/>
          <w:tblCellSpacing w:w="15" w:type="dxa"/>
        </w:trPr>
        <w:tc>
          <w:tcPr>
            <w:tcW w:w="1322" w:type="dxa"/>
          </w:tcPr>
          <w:p w14:paraId="5B63EB73" w14:textId="77777777" w:rsidR="00327840" w:rsidRPr="002B148F" w:rsidRDefault="00327840">
            <w:pPr>
              <w:pStyle w:val="TableText"/>
              <w:jc w:val="center"/>
              <w:rPr>
                <w:rFonts w:ascii="Arial" w:hAnsi="Arial" w:cs="Arial"/>
                <w:sz w:val="18"/>
                <w:szCs w:val="18"/>
                <w:rPrChange w:id="1587" w:author="John Zorich" w:date="2014-09-25T12:13:00Z">
                  <w:rPr/>
                </w:rPrChange>
              </w:rPr>
              <w:pPrChange w:id="1588" w:author="John Zorich" w:date="2014-09-25T12:12:00Z">
                <w:pPr>
                  <w:pStyle w:val="TableText"/>
                </w:pPr>
              </w:pPrChange>
            </w:pPr>
            <w:r w:rsidRPr="002B148F">
              <w:rPr>
                <w:rFonts w:ascii="Arial" w:hAnsi="Arial" w:cs="Arial"/>
                <w:sz w:val="18"/>
                <w:szCs w:val="18"/>
                <w:rPrChange w:id="1589" w:author="John Zorich" w:date="2014-09-25T12:13:00Z">
                  <w:rPr/>
                </w:rPrChange>
              </w:rPr>
              <w:t>.01</w:t>
            </w:r>
          </w:p>
        </w:tc>
        <w:tc>
          <w:tcPr>
            <w:tcW w:w="1703" w:type="dxa"/>
          </w:tcPr>
          <w:p w14:paraId="234C7DE9" w14:textId="77777777" w:rsidR="00327840" w:rsidRPr="002B148F" w:rsidRDefault="00CC5927">
            <w:pPr>
              <w:pStyle w:val="TableText"/>
              <w:jc w:val="center"/>
              <w:rPr>
                <w:rFonts w:ascii="Arial" w:hAnsi="Arial" w:cs="Arial"/>
                <w:sz w:val="18"/>
                <w:szCs w:val="18"/>
                <w:rPrChange w:id="1590" w:author="John Zorich" w:date="2014-09-25T12:13:00Z">
                  <w:rPr/>
                </w:rPrChange>
              </w:rPr>
              <w:pPrChange w:id="1591" w:author="John Zorich" w:date="2014-09-25T12:12:00Z">
                <w:pPr>
                  <w:pStyle w:val="TableText"/>
                </w:pPr>
              </w:pPrChange>
            </w:pPr>
            <w:r w:rsidRPr="002B148F">
              <w:rPr>
                <w:rFonts w:ascii="Arial" w:hAnsi="Arial" w:cs="Arial"/>
                <w:sz w:val="18"/>
                <w:szCs w:val="18"/>
                <w:rPrChange w:id="1592" w:author="John Zorich" w:date="2014-09-25T12:13:00Z">
                  <w:rPr/>
                </w:rPrChange>
              </w:rPr>
              <w:t>LOG DATE/TIME</w:t>
            </w:r>
          </w:p>
        </w:tc>
        <w:tc>
          <w:tcPr>
            <w:tcW w:w="1547" w:type="dxa"/>
          </w:tcPr>
          <w:p w14:paraId="48871309" w14:textId="77777777" w:rsidR="00327840" w:rsidRPr="002B148F" w:rsidRDefault="00CC5927">
            <w:pPr>
              <w:pStyle w:val="TableText"/>
              <w:jc w:val="center"/>
              <w:rPr>
                <w:rFonts w:ascii="Arial" w:hAnsi="Arial" w:cs="Arial"/>
                <w:sz w:val="18"/>
                <w:szCs w:val="18"/>
                <w:rPrChange w:id="1593" w:author="John Zorich" w:date="2014-09-25T12:13:00Z">
                  <w:rPr/>
                </w:rPrChange>
              </w:rPr>
              <w:pPrChange w:id="1594" w:author="John Zorich" w:date="2014-09-25T12:12:00Z">
                <w:pPr>
                  <w:pStyle w:val="TableText"/>
                </w:pPr>
              </w:pPrChange>
            </w:pPr>
            <w:r w:rsidRPr="002B148F">
              <w:rPr>
                <w:rFonts w:ascii="Arial" w:hAnsi="Arial" w:cs="Arial"/>
                <w:sz w:val="18"/>
                <w:szCs w:val="18"/>
                <w:rPrChange w:id="1595" w:author="John Zorich" w:date="2014-09-25T12:13:00Z">
                  <w:rPr/>
                </w:rPrChange>
              </w:rPr>
              <w:t>N/A</w:t>
            </w:r>
          </w:p>
        </w:tc>
        <w:tc>
          <w:tcPr>
            <w:tcW w:w="1783" w:type="dxa"/>
          </w:tcPr>
          <w:p w14:paraId="00F20D60" w14:textId="77777777" w:rsidR="00327840" w:rsidRPr="002B148F" w:rsidRDefault="00CC5927">
            <w:pPr>
              <w:pStyle w:val="TableText"/>
              <w:jc w:val="center"/>
              <w:rPr>
                <w:rFonts w:ascii="Arial" w:hAnsi="Arial" w:cs="Arial"/>
                <w:sz w:val="18"/>
                <w:szCs w:val="18"/>
                <w:rPrChange w:id="1596" w:author="John Zorich" w:date="2014-09-25T12:13:00Z">
                  <w:rPr/>
                </w:rPrChange>
              </w:rPr>
              <w:pPrChange w:id="1597" w:author="John Zorich" w:date="2014-09-25T12:12:00Z">
                <w:pPr>
                  <w:pStyle w:val="TableText"/>
                </w:pPr>
              </w:pPrChange>
            </w:pPr>
            <w:r w:rsidRPr="002B148F">
              <w:rPr>
                <w:rFonts w:ascii="Arial" w:hAnsi="Arial" w:cs="Arial"/>
                <w:sz w:val="18"/>
                <w:szCs w:val="18"/>
                <w:rPrChange w:id="1598" w:author="John Zorich" w:date="2014-09-25T12:13:00Z">
                  <w:rPr/>
                </w:rPrChange>
              </w:rPr>
              <w:t>52.09</w:t>
            </w:r>
            <w:r w:rsidR="00327840" w:rsidRPr="002B148F">
              <w:rPr>
                <w:rFonts w:ascii="Arial" w:hAnsi="Arial" w:cs="Arial"/>
                <w:sz w:val="18"/>
                <w:szCs w:val="18"/>
                <w:rPrChange w:id="1599" w:author="John Zorich" w:date="2014-09-25T12:13:00Z">
                  <w:rPr/>
                </w:rPrChange>
              </w:rPr>
              <w:t>^B</w:t>
            </w:r>
          </w:p>
        </w:tc>
        <w:tc>
          <w:tcPr>
            <w:tcW w:w="2265" w:type="dxa"/>
          </w:tcPr>
          <w:p w14:paraId="60F7CBD4" w14:textId="77777777" w:rsidR="00327840" w:rsidRPr="002B148F" w:rsidRDefault="00CC5927" w:rsidP="001001E6">
            <w:pPr>
              <w:pStyle w:val="TableText"/>
              <w:rPr>
                <w:rFonts w:ascii="Arial" w:hAnsi="Arial" w:cs="Arial"/>
                <w:sz w:val="18"/>
                <w:szCs w:val="18"/>
                <w:rPrChange w:id="1600" w:author="John Zorich" w:date="2014-09-25T12:13:00Z">
                  <w:rPr/>
                </w:rPrChange>
              </w:rPr>
            </w:pPr>
            <w:r w:rsidRPr="002B148F">
              <w:rPr>
                <w:rFonts w:ascii="Arial" w:hAnsi="Arial" w:cs="Arial"/>
                <w:sz w:val="18"/>
                <w:szCs w:val="18"/>
                <w:rPrChange w:id="1601" w:author="John Zorich" w:date="2014-09-25T12:13:00Z">
                  <w:rPr/>
                </w:rPrChange>
              </w:rPr>
              <w:t>Date/Time (required):</w:t>
            </w:r>
          </w:p>
          <w:p w14:paraId="1D536773" w14:textId="77777777" w:rsidR="00CC5927" w:rsidRPr="002B148F" w:rsidRDefault="00CC5927" w:rsidP="001001E6">
            <w:pPr>
              <w:pStyle w:val="TableText"/>
              <w:rPr>
                <w:rFonts w:ascii="Arial" w:hAnsi="Arial" w:cs="Arial"/>
                <w:sz w:val="18"/>
                <w:szCs w:val="18"/>
                <w:rPrChange w:id="1602" w:author="John Zorich" w:date="2014-09-25T12:13:00Z">
                  <w:rPr/>
                </w:rPrChange>
              </w:rPr>
            </w:pPr>
            <w:r w:rsidRPr="002B148F">
              <w:rPr>
                <w:rFonts w:ascii="Arial" w:hAnsi="Arial" w:cs="Arial"/>
                <w:sz w:val="18"/>
                <w:szCs w:val="18"/>
                <w:rPrChange w:id="1603" w:author="John Zorich" w:date="2014-09-25T12:13:00Z">
                  <w:rPr/>
                </w:rPrChange>
              </w:rPr>
              <w:t>This is the date/time of the refill or partial fill activity.</w:t>
            </w:r>
          </w:p>
        </w:tc>
      </w:tr>
      <w:tr w:rsidR="00327840" w:rsidRPr="002B148F" w14:paraId="679DD282" w14:textId="77777777" w:rsidTr="001001E6">
        <w:trPr>
          <w:cantSplit/>
          <w:trHeight w:val="344"/>
          <w:tblCellSpacing w:w="15" w:type="dxa"/>
        </w:trPr>
        <w:tc>
          <w:tcPr>
            <w:tcW w:w="1322" w:type="dxa"/>
          </w:tcPr>
          <w:p w14:paraId="5AE5AB0A" w14:textId="77777777" w:rsidR="00327840" w:rsidRPr="002B148F" w:rsidRDefault="00327840">
            <w:pPr>
              <w:pStyle w:val="TableText"/>
              <w:jc w:val="center"/>
              <w:rPr>
                <w:rFonts w:ascii="Arial" w:hAnsi="Arial" w:cs="Arial"/>
                <w:sz w:val="18"/>
                <w:szCs w:val="18"/>
                <w:rPrChange w:id="1604" w:author="John Zorich" w:date="2014-09-25T12:13:00Z">
                  <w:rPr/>
                </w:rPrChange>
              </w:rPr>
              <w:pPrChange w:id="1605" w:author="John Zorich" w:date="2014-09-25T12:12:00Z">
                <w:pPr>
                  <w:pStyle w:val="TableText"/>
                </w:pPr>
              </w:pPrChange>
            </w:pPr>
            <w:r w:rsidRPr="002B148F">
              <w:rPr>
                <w:rFonts w:ascii="Arial" w:hAnsi="Arial" w:cs="Arial"/>
                <w:sz w:val="18"/>
                <w:szCs w:val="18"/>
                <w:rPrChange w:id="1606" w:author="John Zorich" w:date="2014-09-25T12:13:00Z">
                  <w:rPr/>
                </w:rPrChange>
              </w:rPr>
              <w:t>.02</w:t>
            </w:r>
          </w:p>
        </w:tc>
        <w:tc>
          <w:tcPr>
            <w:tcW w:w="1703" w:type="dxa"/>
          </w:tcPr>
          <w:p w14:paraId="37DF8C1B" w14:textId="77777777" w:rsidR="00327840" w:rsidRPr="002B148F" w:rsidRDefault="00CC5927">
            <w:pPr>
              <w:pStyle w:val="TableText"/>
              <w:jc w:val="center"/>
              <w:rPr>
                <w:rFonts w:ascii="Arial" w:hAnsi="Arial" w:cs="Arial"/>
                <w:sz w:val="18"/>
                <w:szCs w:val="18"/>
                <w:rPrChange w:id="1607" w:author="John Zorich" w:date="2014-09-25T12:13:00Z">
                  <w:rPr/>
                </w:rPrChange>
              </w:rPr>
              <w:pPrChange w:id="1608" w:author="John Zorich" w:date="2014-09-25T12:12:00Z">
                <w:pPr>
                  <w:pStyle w:val="TableText"/>
                </w:pPr>
              </w:pPrChange>
            </w:pPr>
            <w:r w:rsidRPr="002B148F">
              <w:rPr>
                <w:rFonts w:ascii="Arial" w:hAnsi="Arial" w:cs="Arial"/>
                <w:sz w:val="18"/>
                <w:szCs w:val="18"/>
                <w:rPrChange w:id="1609" w:author="John Zorich" w:date="2014-09-25T12:13:00Z">
                  <w:rPr/>
                </w:rPrChange>
              </w:rPr>
              <w:t>PATIENT</w:t>
            </w:r>
          </w:p>
        </w:tc>
        <w:tc>
          <w:tcPr>
            <w:tcW w:w="1547" w:type="dxa"/>
          </w:tcPr>
          <w:p w14:paraId="160EA9C0" w14:textId="77777777" w:rsidR="00327840" w:rsidRPr="002B148F" w:rsidRDefault="00327840">
            <w:pPr>
              <w:pStyle w:val="TableText"/>
              <w:jc w:val="center"/>
              <w:rPr>
                <w:rFonts w:ascii="Arial" w:hAnsi="Arial" w:cs="Arial"/>
                <w:sz w:val="18"/>
                <w:szCs w:val="18"/>
                <w:rPrChange w:id="1610" w:author="John Zorich" w:date="2014-09-25T12:13:00Z">
                  <w:rPr/>
                </w:rPrChange>
              </w:rPr>
              <w:pPrChange w:id="1611" w:author="John Zorich" w:date="2014-09-25T12:12:00Z">
                <w:pPr>
                  <w:pStyle w:val="TableText"/>
                </w:pPr>
              </w:pPrChange>
            </w:pPr>
            <w:r w:rsidRPr="002B148F">
              <w:rPr>
                <w:rFonts w:ascii="Arial" w:hAnsi="Arial" w:cs="Arial"/>
                <w:sz w:val="18"/>
                <w:szCs w:val="18"/>
                <w:rPrChange w:id="1612" w:author="John Zorich" w:date="2014-09-25T12:13:00Z">
                  <w:rPr/>
                </w:rPrChange>
              </w:rPr>
              <w:t xml:space="preserve">Pointer to the </w:t>
            </w:r>
            <w:r w:rsidR="00CC5927" w:rsidRPr="002B148F">
              <w:rPr>
                <w:rFonts w:ascii="Arial" w:hAnsi="Arial" w:cs="Arial"/>
                <w:sz w:val="18"/>
                <w:szCs w:val="18"/>
                <w:rPrChange w:id="1613" w:author="John Zorich" w:date="2014-09-25T12:13:00Z">
                  <w:rPr/>
                </w:rPrChange>
              </w:rPr>
              <w:t>PATIENT file (#2)</w:t>
            </w:r>
          </w:p>
        </w:tc>
        <w:tc>
          <w:tcPr>
            <w:tcW w:w="1783" w:type="dxa"/>
          </w:tcPr>
          <w:p w14:paraId="4B92D83B" w14:textId="77777777" w:rsidR="00327840" w:rsidRPr="002B148F" w:rsidRDefault="00CC5927">
            <w:pPr>
              <w:pStyle w:val="TableText"/>
              <w:jc w:val="center"/>
              <w:rPr>
                <w:rFonts w:ascii="Arial" w:hAnsi="Arial" w:cs="Arial"/>
                <w:sz w:val="18"/>
                <w:szCs w:val="18"/>
                <w:rPrChange w:id="1614" w:author="John Zorich" w:date="2014-09-25T12:13:00Z">
                  <w:rPr/>
                </w:rPrChange>
              </w:rPr>
              <w:pPrChange w:id="1615" w:author="John Zorich" w:date="2014-09-25T12:12:00Z">
                <w:pPr>
                  <w:pStyle w:val="TableText"/>
                </w:pPr>
              </w:pPrChange>
            </w:pPr>
            <w:r w:rsidRPr="002B148F">
              <w:rPr>
                <w:rFonts w:ascii="Arial" w:hAnsi="Arial" w:cs="Arial"/>
                <w:sz w:val="18"/>
                <w:szCs w:val="18"/>
                <w:rPrChange w:id="1616" w:author="John Zorich" w:date="2014-09-25T12:13:00Z">
                  <w:rPr/>
                </w:rPrChange>
              </w:rPr>
              <w:t>52.09^C</w:t>
            </w:r>
          </w:p>
        </w:tc>
        <w:tc>
          <w:tcPr>
            <w:tcW w:w="2265" w:type="dxa"/>
          </w:tcPr>
          <w:p w14:paraId="5B7E3316" w14:textId="77777777" w:rsidR="00327840" w:rsidRPr="002B148F" w:rsidRDefault="00327840" w:rsidP="001001E6">
            <w:pPr>
              <w:pStyle w:val="TableText"/>
              <w:rPr>
                <w:rFonts w:ascii="Arial" w:hAnsi="Arial" w:cs="Arial"/>
                <w:sz w:val="18"/>
                <w:szCs w:val="18"/>
                <w:rPrChange w:id="1617" w:author="John Zorich" w:date="2014-09-25T12:13:00Z">
                  <w:rPr/>
                </w:rPrChange>
              </w:rPr>
            </w:pPr>
            <w:r w:rsidRPr="002B148F">
              <w:rPr>
                <w:rFonts w:ascii="Arial" w:hAnsi="Arial" w:cs="Arial"/>
                <w:sz w:val="18"/>
                <w:szCs w:val="18"/>
                <w:rPrChange w:id="1618" w:author="John Zorich" w:date="2014-09-25T12:13:00Z">
                  <w:rPr/>
                </w:rPrChange>
              </w:rPr>
              <w:t>Pointer field</w:t>
            </w:r>
            <w:r w:rsidR="00CC5927" w:rsidRPr="002B148F">
              <w:rPr>
                <w:rFonts w:ascii="Arial" w:hAnsi="Arial" w:cs="Arial"/>
                <w:sz w:val="18"/>
                <w:szCs w:val="18"/>
                <w:rPrChange w:id="1619" w:author="John Zorich" w:date="2014-09-25T12:13:00Z">
                  <w:rPr/>
                </w:rPrChange>
              </w:rPr>
              <w:t xml:space="preserve"> (required)</w:t>
            </w:r>
            <w:r w:rsidRPr="002B148F">
              <w:rPr>
                <w:rFonts w:ascii="Arial" w:hAnsi="Arial" w:cs="Arial"/>
                <w:sz w:val="18"/>
                <w:szCs w:val="18"/>
                <w:rPrChange w:id="1620" w:author="John Zorich" w:date="2014-09-25T12:13:00Z">
                  <w:rPr/>
                </w:rPrChange>
              </w:rPr>
              <w:t xml:space="preserve">: </w:t>
            </w:r>
          </w:p>
          <w:p w14:paraId="137AC32A" w14:textId="77777777" w:rsidR="00327840" w:rsidRPr="002B148F" w:rsidRDefault="00CC5927" w:rsidP="001001E6">
            <w:pPr>
              <w:pStyle w:val="TableText"/>
              <w:rPr>
                <w:rFonts w:ascii="Arial" w:hAnsi="Arial" w:cs="Arial"/>
                <w:sz w:val="18"/>
                <w:szCs w:val="18"/>
                <w:rPrChange w:id="1621" w:author="John Zorich" w:date="2014-09-25T12:13:00Z">
                  <w:rPr/>
                </w:rPrChange>
              </w:rPr>
            </w:pPr>
            <w:r w:rsidRPr="002B148F">
              <w:rPr>
                <w:rFonts w:ascii="Arial" w:hAnsi="Arial" w:cs="Arial"/>
                <w:sz w:val="18"/>
                <w:szCs w:val="18"/>
                <w:rPrChange w:id="1622" w:author="John Zorich" w:date="2014-09-25T12:13:00Z">
                  <w:rPr/>
                </w:rPrChange>
              </w:rPr>
              <w:t>This is the pointer to the patient file, which identifies what patient the refill or partial refill request is for.</w:t>
            </w:r>
          </w:p>
        </w:tc>
      </w:tr>
      <w:tr w:rsidR="00327840" w:rsidRPr="002B148F" w14:paraId="6D35AE22" w14:textId="77777777" w:rsidTr="001001E6">
        <w:trPr>
          <w:cantSplit/>
          <w:trHeight w:val="344"/>
          <w:tblCellSpacing w:w="15" w:type="dxa"/>
        </w:trPr>
        <w:tc>
          <w:tcPr>
            <w:tcW w:w="1322" w:type="dxa"/>
          </w:tcPr>
          <w:p w14:paraId="2CA1C488" w14:textId="77777777" w:rsidR="00327840" w:rsidRPr="002B148F" w:rsidRDefault="00327840">
            <w:pPr>
              <w:pStyle w:val="TableText"/>
              <w:jc w:val="center"/>
              <w:rPr>
                <w:rFonts w:ascii="Arial" w:hAnsi="Arial" w:cs="Arial"/>
                <w:sz w:val="18"/>
                <w:szCs w:val="18"/>
                <w:rPrChange w:id="1623" w:author="John Zorich" w:date="2014-09-25T12:13:00Z">
                  <w:rPr/>
                </w:rPrChange>
              </w:rPr>
              <w:pPrChange w:id="1624" w:author="John Zorich" w:date="2014-09-25T12:12:00Z">
                <w:pPr>
                  <w:pStyle w:val="TableText"/>
                </w:pPr>
              </w:pPrChange>
            </w:pPr>
            <w:r w:rsidRPr="002B148F">
              <w:rPr>
                <w:rFonts w:ascii="Arial" w:hAnsi="Arial" w:cs="Arial"/>
                <w:sz w:val="18"/>
                <w:szCs w:val="18"/>
                <w:rPrChange w:id="1625" w:author="John Zorich" w:date="2014-09-25T12:13:00Z">
                  <w:rPr/>
                </w:rPrChange>
              </w:rPr>
              <w:t>.03</w:t>
            </w:r>
          </w:p>
        </w:tc>
        <w:tc>
          <w:tcPr>
            <w:tcW w:w="1703" w:type="dxa"/>
          </w:tcPr>
          <w:p w14:paraId="54FD602F" w14:textId="77777777" w:rsidR="00327840" w:rsidRPr="002B148F" w:rsidRDefault="00CC5927">
            <w:pPr>
              <w:pStyle w:val="TableText"/>
              <w:jc w:val="center"/>
              <w:rPr>
                <w:rFonts w:ascii="Arial" w:hAnsi="Arial" w:cs="Arial"/>
                <w:sz w:val="18"/>
                <w:szCs w:val="18"/>
                <w:rPrChange w:id="1626" w:author="John Zorich" w:date="2014-09-25T12:13:00Z">
                  <w:rPr/>
                </w:rPrChange>
              </w:rPr>
              <w:pPrChange w:id="1627" w:author="John Zorich" w:date="2014-09-25T12:12:00Z">
                <w:pPr>
                  <w:pStyle w:val="TableText"/>
                </w:pPr>
              </w:pPrChange>
            </w:pPr>
            <w:r w:rsidRPr="002B148F">
              <w:rPr>
                <w:rFonts w:ascii="Arial" w:hAnsi="Arial" w:cs="Arial"/>
                <w:sz w:val="18"/>
                <w:szCs w:val="18"/>
                <w:rPrChange w:id="1628" w:author="John Zorich" w:date="2014-09-25T12:13:00Z">
                  <w:rPr/>
                </w:rPrChange>
              </w:rPr>
              <w:t>RX NUMBER</w:t>
            </w:r>
          </w:p>
        </w:tc>
        <w:tc>
          <w:tcPr>
            <w:tcW w:w="1547" w:type="dxa"/>
          </w:tcPr>
          <w:p w14:paraId="175FCF8E" w14:textId="77777777" w:rsidR="00327840" w:rsidRPr="002B148F" w:rsidRDefault="00CC5927">
            <w:pPr>
              <w:pStyle w:val="TableText"/>
              <w:jc w:val="center"/>
              <w:rPr>
                <w:rFonts w:ascii="Arial" w:hAnsi="Arial" w:cs="Arial"/>
                <w:sz w:val="18"/>
                <w:szCs w:val="18"/>
                <w:rPrChange w:id="1629" w:author="John Zorich" w:date="2014-09-25T12:13:00Z">
                  <w:rPr/>
                </w:rPrChange>
              </w:rPr>
              <w:pPrChange w:id="1630" w:author="John Zorich" w:date="2014-09-25T12:12:00Z">
                <w:pPr>
                  <w:pStyle w:val="TableText"/>
                </w:pPr>
              </w:pPrChange>
            </w:pPr>
            <w:r w:rsidRPr="002B148F">
              <w:rPr>
                <w:rFonts w:ascii="Arial" w:hAnsi="Arial" w:cs="Arial"/>
                <w:sz w:val="18"/>
                <w:szCs w:val="18"/>
                <w:rPrChange w:id="1631" w:author="John Zorich" w:date="2014-09-25T12:13:00Z">
                  <w:rPr/>
                </w:rPrChange>
              </w:rPr>
              <w:t>N/A</w:t>
            </w:r>
          </w:p>
        </w:tc>
        <w:tc>
          <w:tcPr>
            <w:tcW w:w="1783" w:type="dxa"/>
          </w:tcPr>
          <w:p w14:paraId="51AA4451" w14:textId="77777777" w:rsidR="00327840" w:rsidRPr="002B148F" w:rsidRDefault="00CC5927">
            <w:pPr>
              <w:pStyle w:val="TableText"/>
              <w:jc w:val="center"/>
              <w:rPr>
                <w:rFonts w:ascii="Arial" w:hAnsi="Arial" w:cs="Arial"/>
                <w:sz w:val="18"/>
                <w:szCs w:val="18"/>
                <w:rPrChange w:id="1632" w:author="John Zorich" w:date="2014-09-25T12:13:00Z">
                  <w:rPr/>
                </w:rPrChange>
              </w:rPr>
              <w:pPrChange w:id="1633" w:author="John Zorich" w:date="2014-09-25T12:12:00Z">
                <w:pPr>
                  <w:pStyle w:val="TableText"/>
                </w:pPr>
              </w:pPrChange>
            </w:pPr>
            <w:r w:rsidRPr="002B148F">
              <w:rPr>
                <w:rFonts w:ascii="Arial" w:hAnsi="Arial" w:cs="Arial"/>
                <w:sz w:val="18"/>
                <w:szCs w:val="18"/>
                <w:rPrChange w:id="1634" w:author="John Zorich" w:date="2014-09-25T12:13:00Z">
                  <w:rPr/>
                </w:rPrChange>
              </w:rPr>
              <w:t>52.09^D</w:t>
            </w:r>
          </w:p>
        </w:tc>
        <w:tc>
          <w:tcPr>
            <w:tcW w:w="2265" w:type="dxa"/>
          </w:tcPr>
          <w:p w14:paraId="0C0BA714" w14:textId="77777777" w:rsidR="00327840" w:rsidRPr="002B148F" w:rsidRDefault="00CC5927" w:rsidP="001001E6">
            <w:pPr>
              <w:pStyle w:val="TableText"/>
              <w:rPr>
                <w:rFonts w:ascii="Arial" w:hAnsi="Arial" w:cs="Arial"/>
                <w:sz w:val="18"/>
                <w:szCs w:val="18"/>
                <w:rPrChange w:id="1635" w:author="John Zorich" w:date="2014-09-25T12:13:00Z">
                  <w:rPr/>
                </w:rPrChange>
              </w:rPr>
            </w:pPr>
            <w:r w:rsidRPr="002B148F">
              <w:rPr>
                <w:rFonts w:ascii="Arial" w:hAnsi="Arial" w:cs="Arial"/>
                <w:sz w:val="18"/>
                <w:szCs w:val="18"/>
                <w:rPrChange w:id="1636" w:author="John Zorich" w:date="2014-09-25T12:13:00Z">
                  <w:rPr/>
                </w:rPrChange>
              </w:rPr>
              <w:t>Free Text (required):</w:t>
            </w:r>
          </w:p>
          <w:p w14:paraId="361560F7" w14:textId="77777777" w:rsidR="00CC5927" w:rsidRPr="002B148F" w:rsidRDefault="00CC5927" w:rsidP="001001E6">
            <w:pPr>
              <w:pStyle w:val="TableText"/>
              <w:rPr>
                <w:rFonts w:ascii="Arial" w:hAnsi="Arial" w:cs="Arial"/>
                <w:sz w:val="18"/>
                <w:szCs w:val="18"/>
                <w:rPrChange w:id="1637" w:author="John Zorich" w:date="2014-09-25T12:13:00Z">
                  <w:rPr/>
                </w:rPrChange>
              </w:rPr>
            </w:pPr>
            <w:r w:rsidRPr="002B148F">
              <w:rPr>
                <w:rFonts w:ascii="Arial" w:hAnsi="Arial" w:cs="Arial"/>
                <w:sz w:val="18"/>
                <w:szCs w:val="18"/>
                <w:rPrChange w:id="1638" w:author="John Zorich" w:date="2014-09-25T12:13:00Z">
                  <w:rPr/>
                </w:rPrChange>
              </w:rPr>
              <w:t xml:space="preserve">This is the prescription number as it exsists at the ‘originating’ facility. </w:t>
            </w:r>
          </w:p>
        </w:tc>
      </w:tr>
      <w:tr w:rsidR="00CC5927" w:rsidRPr="002B148F" w14:paraId="293BA23A" w14:textId="77777777" w:rsidTr="001001E6">
        <w:trPr>
          <w:cantSplit/>
          <w:trHeight w:val="344"/>
          <w:tblCellSpacing w:w="15" w:type="dxa"/>
        </w:trPr>
        <w:tc>
          <w:tcPr>
            <w:tcW w:w="1322" w:type="dxa"/>
          </w:tcPr>
          <w:p w14:paraId="3F66365A" w14:textId="77777777" w:rsidR="00CC5927" w:rsidRPr="002B148F" w:rsidRDefault="00CC5927">
            <w:pPr>
              <w:pStyle w:val="TableText"/>
              <w:jc w:val="center"/>
              <w:rPr>
                <w:rFonts w:ascii="Arial" w:hAnsi="Arial" w:cs="Arial"/>
                <w:sz w:val="18"/>
                <w:szCs w:val="18"/>
                <w:rPrChange w:id="1639" w:author="John Zorich" w:date="2014-09-25T12:13:00Z">
                  <w:rPr/>
                </w:rPrChange>
              </w:rPr>
              <w:pPrChange w:id="1640" w:author="John Zorich" w:date="2014-09-25T12:12:00Z">
                <w:pPr>
                  <w:pStyle w:val="TableText"/>
                </w:pPr>
              </w:pPrChange>
            </w:pPr>
            <w:r w:rsidRPr="002B148F">
              <w:rPr>
                <w:rFonts w:ascii="Arial" w:hAnsi="Arial" w:cs="Arial"/>
                <w:sz w:val="18"/>
                <w:szCs w:val="18"/>
                <w:rPrChange w:id="1641" w:author="John Zorich" w:date="2014-09-25T12:13:00Z">
                  <w:rPr/>
                </w:rPrChange>
              </w:rPr>
              <w:t>.04</w:t>
            </w:r>
          </w:p>
        </w:tc>
        <w:tc>
          <w:tcPr>
            <w:tcW w:w="1703" w:type="dxa"/>
          </w:tcPr>
          <w:p w14:paraId="4F3FF908" w14:textId="77777777" w:rsidR="00CC5927" w:rsidRPr="002B148F" w:rsidRDefault="00CC5927">
            <w:pPr>
              <w:pStyle w:val="TableText"/>
              <w:jc w:val="center"/>
              <w:rPr>
                <w:rFonts w:ascii="Arial" w:hAnsi="Arial" w:cs="Arial"/>
                <w:sz w:val="18"/>
                <w:szCs w:val="18"/>
                <w:rPrChange w:id="1642" w:author="John Zorich" w:date="2014-09-25T12:13:00Z">
                  <w:rPr/>
                </w:rPrChange>
              </w:rPr>
              <w:pPrChange w:id="1643" w:author="John Zorich" w:date="2014-09-25T12:12:00Z">
                <w:pPr>
                  <w:pStyle w:val="TableText"/>
                </w:pPr>
              </w:pPrChange>
            </w:pPr>
            <w:r w:rsidRPr="002B148F">
              <w:rPr>
                <w:rFonts w:ascii="Arial" w:hAnsi="Arial" w:cs="Arial"/>
                <w:sz w:val="18"/>
                <w:szCs w:val="18"/>
                <w:rPrChange w:id="1644" w:author="John Zorich" w:date="2014-09-25T12:13:00Z">
                  <w:rPr/>
                </w:rPrChange>
              </w:rPr>
              <w:t>SITE NUMBER</w:t>
            </w:r>
          </w:p>
        </w:tc>
        <w:tc>
          <w:tcPr>
            <w:tcW w:w="1547" w:type="dxa"/>
          </w:tcPr>
          <w:p w14:paraId="644175AE" w14:textId="77777777" w:rsidR="00CC5927" w:rsidRPr="002B148F" w:rsidRDefault="00CC5927">
            <w:pPr>
              <w:pStyle w:val="TableText"/>
              <w:jc w:val="center"/>
              <w:rPr>
                <w:rFonts w:ascii="Arial" w:hAnsi="Arial" w:cs="Arial"/>
                <w:sz w:val="18"/>
                <w:szCs w:val="18"/>
                <w:rPrChange w:id="1645" w:author="John Zorich" w:date="2014-09-25T12:13:00Z">
                  <w:rPr/>
                </w:rPrChange>
              </w:rPr>
              <w:pPrChange w:id="1646" w:author="John Zorich" w:date="2014-09-25T12:12:00Z">
                <w:pPr>
                  <w:pStyle w:val="TableText"/>
                </w:pPr>
              </w:pPrChange>
            </w:pPr>
            <w:r w:rsidRPr="002B148F">
              <w:rPr>
                <w:rFonts w:ascii="Arial" w:hAnsi="Arial" w:cs="Arial"/>
                <w:sz w:val="18"/>
                <w:szCs w:val="18"/>
                <w:rPrChange w:id="1647" w:author="John Zorich" w:date="2014-09-25T12:13:00Z">
                  <w:rPr/>
                </w:rPrChange>
              </w:rPr>
              <w:t>Pointer to the INSTITUTION file (#4)</w:t>
            </w:r>
          </w:p>
        </w:tc>
        <w:tc>
          <w:tcPr>
            <w:tcW w:w="1783" w:type="dxa"/>
          </w:tcPr>
          <w:p w14:paraId="3E4C82E1" w14:textId="77777777" w:rsidR="00CC5927" w:rsidRPr="002B148F" w:rsidRDefault="00CC5927">
            <w:pPr>
              <w:pStyle w:val="TableText"/>
              <w:jc w:val="center"/>
              <w:rPr>
                <w:rFonts w:ascii="Arial" w:hAnsi="Arial" w:cs="Arial"/>
                <w:sz w:val="18"/>
                <w:szCs w:val="18"/>
                <w:rPrChange w:id="1648" w:author="John Zorich" w:date="2014-09-25T12:13:00Z">
                  <w:rPr/>
                </w:rPrChange>
              </w:rPr>
              <w:pPrChange w:id="1649" w:author="John Zorich" w:date="2014-09-25T12:12:00Z">
                <w:pPr>
                  <w:pStyle w:val="TableText"/>
                </w:pPr>
              </w:pPrChange>
            </w:pPr>
            <w:r w:rsidRPr="002B148F">
              <w:rPr>
                <w:rFonts w:ascii="Arial" w:hAnsi="Arial" w:cs="Arial"/>
                <w:sz w:val="18"/>
                <w:szCs w:val="18"/>
                <w:rPrChange w:id="1650" w:author="John Zorich" w:date="2014-09-25T12:13:00Z">
                  <w:rPr/>
                </w:rPrChange>
              </w:rPr>
              <w:t>52.09^E</w:t>
            </w:r>
          </w:p>
        </w:tc>
        <w:tc>
          <w:tcPr>
            <w:tcW w:w="2265" w:type="dxa"/>
          </w:tcPr>
          <w:p w14:paraId="1845D672" w14:textId="77777777" w:rsidR="00CC5927" w:rsidRPr="002B148F" w:rsidRDefault="00CC5927" w:rsidP="001001E6">
            <w:pPr>
              <w:pStyle w:val="TableText"/>
              <w:rPr>
                <w:rFonts w:ascii="Arial" w:hAnsi="Arial" w:cs="Arial"/>
                <w:sz w:val="18"/>
                <w:szCs w:val="18"/>
                <w:rPrChange w:id="1651" w:author="John Zorich" w:date="2014-09-25T12:13:00Z">
                  <w:rPr/>
                </w:rPrChange>
              </w:rPr>
            </w:pPr>
            <w:r w:rsidRPr="002B148F">
              <w:rPr>
                <w:rFonts w:ascii="Arial" w:hAnsi="Arial" w:cs="Arial"/>
                <w:sz w:val="18"/>
                <w:szCs w:val="18"/>
                <w:rPrChange w:id="1652" w:author="John Zorich" w:date="2014-09-25T12:13:00Z">
                  <w:rPr/>
                </w:rPrChange>
              </w:rPr>
              <w:t>Pointer field (required):</w:t>
            </w:r>
          </w:p>
          <w:p w14:paraId="4A408BAF" w14:textId="77777777" w:rsidR="00CC5927" w:rsidRPr="002B148F" w:rsidRDefault="00CC5927" w:rsidP="001001E6">
            <w:pPr>
              <w:pStyle w:val="TableText"/>
              <w:rPr>
                <w:rFonts w:ascii="Arial" w:hAnsi="Arial" w:cs="Arial"/>
                <w:sz w:val="18"/>
                <w:szCs w:val="18"/>
                <w:rPrChange w:id="1653" w:author="John Zorich" w:date="2014-09-25T12:13:00Z">
                  <w:rPr/>
                </w:rPrChange>
              </w:rPr>
            </w:pPr>
            <w:r w:rsidRPr="002B148F">
              <w:rPr>
                <w:rFonts w:ascii="Arial" w:hAnsi="Arial" w:cs="Arial"/>
                <w:sz w:val="18"/>
                <w:szCs w:val="18"/>
                <w:rPrChange w:id="1654" w:author="John Zorich" w:date="2014-09-25T12:13:00Z">
                  <w:rPr/>
                </w:rPrChange>
              </w:rPr>
              <w:t>This is the pointer that identifies which facility was the ‘originating’ facility for this refill or partial fill request.</w:t>
            </w:r>
          </w:p>
        </w:tc>
      </w:tr>
      <w:tr w:rsidR="00CC5927" w:rsidRPr="002B148F" w14:paraId="564F52AF" w14:textId="77777777" w:rsidTr="001001E6">
        <w:trPr>
          <w:cantSplit/>
          <w:trHeight w:val="344"/>
          <w:tblCellSpacing w:w="15" w:type="dxa"/>
        </w:trPr>
        <w:tc>
          <w:tcPr>
            <w:tcW w:w="1322" w:type="dxa"/>
          </w:tcPr>
          <w:p w14:paraId="6FCB42E4" w14:textId="77777777" w:rsidR="00CC5927" w:rsidRPr="002B148F" w:rsidRDefault="00CC5927">
            <w:pPr>
              <w:pStyle w:val="TableText"/>
              <w:jc w:val="center"/>
              <w:rPr>
                <w:rFonts w:ascii="Arial" w:hAnsi="Arial" w:cs="Arial"/>
                <w:sz w:val="18"/>
                <w:szCs w:val="18"/>
                <w:rPrChange w:id="1655" w:author="John Zorich" w:date="2014-09-25T12:13:00Z">
                  <w:rPr/>
                </w:rPrChange>
              </w:rPr>
              <w:pPrChange w:id="1656" w:author="John Zorich" w:date="2014-09-25T12:12:00Z">
                <w:pPr>
                  <w:pStyle w:val="TableText"/>
                </w:pPr>
              </w:pPrChange>
            </w:pPr>
            <w:r w:rsidRPr="002B148F">
              <w:rPr>
                <w:rFonts w:ascii="Arial" w:hAnsi="Arial" w:cs="Arial"/>
                <w:sz w:val="18"/>
                <w:szCs w:val="18"/>
                <w:rPrChange w:id="1657" w:author="John Zorich" w:date="2014-09-25T12:13:00Z">
                  <w:rPr/>
                </w:rPrChange>
              </w:rPr>
              <w:t>.05</w:t>
            </w:r>
          </w:p>
        </w:tc>
        <w:tc>
          <w:tcPr>
            <w:tcW w:w="1703" w:type="dxa"/>
          </w:tcPr>
          <w:p w14:paraId="63D20B07" w14:textId="77777777" w:rsidR="00CC5927" w:rsidRPr="002B148F" w:rsidRDefault="00CC5927">
            <w:pPr>
              <w:pStyle w:val="TableText"/>
              <w:jc w:val="center"/>
              <w:rPr>
                <w:rFonts w:ascii="Arial" w:hAnsi="Arial" w:cs="Arial"/>
                <w:sz w:val="18"/>
                <w:szCs w:val="18"/>
                <w:rPrChange w:id="1658" w:author="John Zorich" w:date="2014-09-25T12:13:00Z">
                  <w:rPr/>
                </w:rPrChange>
              </w:rPr>
              <w:pPrChange w:id="1659" w:author="John Zorich" w:date="2014-09-25T12:12:00Z">
                <w:pPr>
                  <w:pStyle w:val="TableText"/>
                </w:pPr>
              </w:pPrChange>
            </w:pPr>
            <w:r w:rsidRPr="002B148F">
              <w:rPr>
                <w:rFonts w:ascii="Arial" w:hAnsi="Arial" w:cs="Arial"/>
                <w:sz w:val="18"/>
                <w:szCs w:val="18"/>
                <w:rPrChange w:id="1660" w:author="John Zorich" w:date="2014-09-25T12:13:00Z">
                  <w:rPr/>
                </w:rPrChange>
              </w:rPr>
              <w:t>REQUEST TYPE</w:t>
            </w:r>
          </w:p>
        </w:tc>
        <w:tc>
          <w:tcPr>
            <w:tcW w:w="1547" w:type="dxa"/>
          </w:tcPr>
          <w:p w14:paraId="0BFE0275" w14:textId="77777777" w:rsidR="00CC5927" w:rsidRPr="002B148F" w:rsidRDefault="00CC5927">
            <w:pPr>
              <w:pStyle w:val="TableText"/>
              <w:jc w:val="center"/>
              <w:rPr>
                <w:rFonts w:ascii="Arial" w:hAnsi="Arial" w:cs="Arial"/>
                <w:sz w:val="18"/>
                <w:szCs w:val="18"/>
                <w:rPrChange w:id="1661" w:author="John Zorich" w:date="2014-09-25T12:13:00Z">
                  <w:rPr/>
                </w:rPrChange>
              </w:rPr>
              <w:pPrChange w:id="1662" w:author="John Zorich" w:date="2014-09-25T12:12:00Z">
                <w:pPr>
                  <w:pStyle w:val="TableText"/>
                </w:pPr>
              </w:pPrChange>
            </w:pPr>
            <w:r w:rsidRPr="002B148F">
              <w:rPr>
                <w:rFonts w:ascii="Arial" w:hAnsi="Arial" w:cs="Arial"/>
                <w:sz w:val="18"/>
                <w:szCs w:val="18"/>
                <w:rPrChange w:id="1663" w:author="John Zorich" w:date="2014-09-25T12:13:00Z">
                  <w:rPr/>
                </w:rPrChange>
              </w:rPr>
              <w:t>N/A</w:t>
            </w:r>
          </w:p>
        </w:tc>
        <w:tc>
          <w:tcPr>
            <w:tcW w:w="1783" w:type="dxa"/>
          </w:tcPr>
          <w:p w14:paraId="2AB10019" w14:textId="77777777" w:rsidR="00CC5927" w:rsidRPr="002B148F" w:rsidRDefault="00CC5927">
            <w:pPr>
              <w:pStyle w:val="TableText"/>
              <w:jc w:val="center"/>
              <w:rPr>
                <w:rFonts w:ascii="Arial" w:hAnsi="Arial" w:cs="Arial"/>
                <w:sz w:val="18"/>
                <w:szCs w:val="18"/>
                <w:rPrChange w:id="1664" w:author="John Zorich" w:date="2014-09-25T12:13:00Z">
                  <w:rPr/>
                </w:rPrChange>
              </w:rPr>
              <w:pPrChange w:id="1665" w:author="John Zorich" w:date="2014-09-25T12:12:00Z">
                <w:pPr>
                  <w:pStyle w:val="TableText"/>
                </w:pPr>
              </w:pPrChange>
            </w:pPr>
          </w:p>
        </w:tc>
        <w:tc>
          <w:tcPr>
            <w:tcW w:w="2265" w:type="dxa"/>
          </w:tcPr>
          <w:p w14:paraId="635D7E65" w14:textId="77777777" w:rsidR="00CC5927" w:rsidRPr="002B148F" w:rsidRDefault="00CC5927" w:rsidP="001001E6">
            <w:pPr>
              <w:pStyle w:val="TableText"/>
              <w:rPr>
                <w:rFonts w:ascii="Arial" w:hAnsi="Arial" w:cs="Arial"/>
                <w:sz w:val="18"/>
                <w:szCs w:val="18"/>
                <w:rPrChange w:id="1666" w:author="John Zorich" w:date="2014-09-25T12:13:00Z">
                  <w:rPr/>
                </w:rPrChange>
              </w:rPr>
            </w:pPr>
            <w:r w:rsidRPr="002B148F">
              <w:rPr>
                <w:rFonts w:ascii="Arial" w:hAnsi="Arial" w:cs="Arial"/>
                <w:sz w:val="18"/>
                <w:szCs w:val="18"/>
                <w:rPrChange w:id="1667" w:author="John Zorich" w:date="2014-09-25T12:13:00Z">
                  <w:rPr/>
                </w:rPrChange>
              </w:rPr>
              <w:t>Set of codes:</w:t>
            </w:r>
          </w:p>
          <w:p w14:paraId="14C6D531" w14:textId="77777777" w:rsidR="00CC5927" w:rsidRPr="002B148F" w:rsidRDefault="00CC5927" w:rsidP="001001E6">
            <w:pPr>
              <w:pStyle w:val="TableText"/>
              <w:rPr>
                <w:rFonts w:ascii="Arial" w:hAnsi="Arial" w:cs="Arial"/>
                <w:sz w:val="18"/>
                <w:szCs w:val="18"/>
                <w:rPrChange w:id="1668" w:author="John Zorich" w:date="2014-09-25T12:13:00Z">
                  <w:rPr/>
                </w:rPrChange>
              </w:rPr>
            </w:pPr>
            <w:r w:rsidRPr="002B148F">
              <w:rPr>
                <w:rFonts w:ascii="Arial" w:hAnsi="Arial" w:cs="Arial"/>
                <w:sz w:val="18"/>
                <w:szCs w:val="18"/>
                <w:rPrChange w:id="1669" w:author="John Zorich" w:date="2014-09-25T12:13:00Z">
                  <w:rPr/>
                </w:rPrChange>
              </w:rPr>
              <w:t>RF for REFILL (outgoing)</w:t>
            </w:r>
          </w:p>
          <w:p w14:paraId="2AED6CE1" w14:textId="77777777" w:rsidR="00CC5927" w:rsidRPr="002B148F" w:rsidRDefault="00CC5927" w:rsidP="001001E6">
            <w:pPr>
              <w:pStyle w:val="TableText"/>
              <w:rPr>
                <w:rFonts w:ascii="Arial" w:hAnsi="Arial" w:cs="Arial"/>
                <w:sz w:val="18"/>
                <w:szCs w:val="18"/>
                <w:rPrChange w:id="1670" w:author="John Zorich" w:date="2014-09-25T12:13:00Z">
                  <w:rPr/>
                </w:rPrChange>
              </w:rPr>
            </w:pPr>
            <w:r w:rsidRPr="002B148F">
              <w:rPr>
                <w:rFonts w:ascii="Arial" w:hAnsi="Arial" w:cs="Arial"/>
                <w:sz w:val="18"/>
                <w:szCs w:val="18"/>
                <w:rPrChange w:id="1671" w:author="John Zorich" w:date="2014-09-25T12:13:00Z">
                  <w:rPr/>
                </w:rPrChange>
              </w:rPr>
              <w:t>PR for PARTIAL FILL (outgoing)</w:t>
            </w:r>
          </w:p>
          <w:p w14:paraId="7176B06D" w14:textId="77777777" w:rsidR="00CC5927" w:rsidRPr="002B148F" w:rsidRDefault="00CC5927" w:rsidP="001001E6">
            <w:pPr>
              <w:pStyle w:val="TableText"/>
              <w:rPr>
                <w:rFonts w:ascii="Arial" w:hAnsi="Arial" w:cs="Arial"/>
                <w:sz w:val="18"/>
                <w:szCs w:val="18"/>
                <w:rPrChange w:id="1672" w:author="John Zorich" w:date="2014-09-25T12:13:00Z">
                  <w:rPr/>
                </w:rPrChange>
              </w:rPr>
            </w:pPr>
            <w:r w:rsidRPr="002B148F">
              <w:rPr>
                <w:rFonts w:ascii="Arial" w:hAnsi="Arial" w:cs="Arial"/>
                <w:sz w:val="18"/>
                <w:szCs w:val="18"/>
                <w:rPrChange w:id="1673" w:author="John Zorich" w:date="2014-09-25T12:13:00Z">
                  <w:rPr/>
                </w:rPrChange>
              </w:rPr>
              <w:t>OR for OUTSIDE REFILL (incoming)</w:t>
            </w:r>
          </w:p>
          <w:p w14:paraId="715B4ABE" w14:textId="77777777" w:rsidR="00CC5927" w:rsidRPr="002B148F" w:rsidRDefault="00CC5927" w:rsidP="001001E6">
            <w:pPr>
              <w:pStyle w:val="TableText"/>
              <w:rPr>
                <w:rFonts w:ascii="Arial" w:hAnsi="Arial" w:cs="Arial"/>
                <w:sz w:val="18"/>
                <w:szCs w:val="18"/>
                <w:rPrChange w:id="1674" w:author="John Zorich" w:date="2014-09-25T12:13:00Z">
                  <w:rPr/>
                </w:rPrChange>
              </w:rPr>
            </w:pPr>
            <w:r w:rsidRPr="002B148F">
              <w:rPr>
                <w:rFonts w:ascii="Arial" w:hAnsi="Arial" w:cs="Arial"/>
                <w:sz w:val="18"/>
                <w:szCs w:val="18"/>
                <w:rPrChange w:id="1675" w:author="John Zorich" w:date="2014-09-25T12:13:00Z">
                  <w:rPr/>
                </w:rPrChange>
              </w:rPr>
              <w:t>OP for OUTSIDE PARTIAL FILL (incoming)</w:t>
            </w:r>
          </w:p>
        </w:tc>
      </w:tr>
      <w:tr w:rsidR="00CC5927" w:rsidRPr="002B148F" w14:paraId="60B34E15" w14:textId="77777777" w:rsidTr="001001E6">
        <w:trPr>
          <w:cantSplit/>
          <w:trHeight w:val="344"/>
          <w:tblCellSpacing w:w="15" w:type="dxa"/>
        </w:trPr>
        <w:tc>
          <w:tcPr>
            <w:tcW w:w="1322" w:type="dxa"/>
          </w:tcPr>
          <w:p w14:paraId="3C23E090" w14:textId="77777777" w:rsidR="00CC5927" w:rsidRPr="002B148F" w:rsidRDefault="00CC5927">
            <w:pPr>
              <w:pStyle w:val="TableText"/>
              <w:jc w:val="center"/>
              <w:rPr>
                <w:rFonts w:ascii="Arial" w:hAnsi="Arial" w:cs="Arial"/>
                <w:sz w:val="18"/>
                <w:szCs w:val="18"/>
                <w:rPrChange w:id="1676" w:author="John Zorich" w:date="2014-09-25T12:13:00Z">
                  <w:rPr/>
                </w:rPrChange>
              </w:rPr>
              <w:pPrChange w:id="1677" w:author="John Zorich" w:date="2014-09-25T12:12:00Z">
                <w:pPr>
                  <w:pStyle w:val="TableText"/>
                </w:pPr>
              </w:pPrChange>
            </w:pPr>
            <w:r w:rsidRPr="002B148F">
              <w:rPr>
                <w:rFonts w:ascii="Arial" w:hAnsi="Arial" w:cs="Arial"/>
                <w:sz w:val="18"/>
                <w:szCs w:val="18"/>
                <w:rPrChange w:id="1678" w:author="John Zorich" w:date="2014-09-25T12:13:00Z">
                  <w:rPr/>
                </w:rPrChange>
              </w:rPr>
              <w:t>.06</w:t>
            </w:r>
          </w:p>
        </w:tc>
        <w:tc>
          <w:tcPr>
            <w:tcW w:w="1703" w:type="dxa"/>
          </w:tcPr>
          <w:p w14:paraId="476AB7BF" w14:textId="77777777" w:rsidR="00CC5927" w:rsidRPr="002B148F" w:rsidRDefault="00CC5927">
            <w:pPr>
              <w:pStyle w:val="TableText"/>
              <w:jc w:val="center"/>
              <w:rPr>
                <w:rFonts w:ascii="Arial" w:hAnsi="Arial" w:cs="Arial"/>
                <w:sz w:val="18"/>
                <w:szCs w:val="18"/>
                <w:rPrChange w:id="1679" w:author="John Zorich" w:date="2014-09-25T12:13:00Z">
                  <w:rPr/>
                </w:rPrChange>
              </w:rPr>
              <w:pPrChange w:id="1680" w:author="John Zorich" w:date="2014-09-25T12:12:00Z">
                <w:pPr>
                  <w:pStyle w:val="TableText"/>
                </w:pPr>
              </w:pPrChange>
            </w:pPr>
            <w:r w:rsidRPr="002B148F">
              <w:rPr>
                <w:rFonts w:ascii="Arial" w:hAnsi="Arial" w:cs="Arial"/>
                <w:sz w:val="18"/>
                <w:szCs w:val="18"/>
                <w:rPrChange w:id="1681" w:author="John Zorich" w:date="2014-09-25T12:13:00Z">
                  <w:rPr/>
                </w:rPrChange>
              </w:rPr>
              <w:t>OUTGOING REQUEST PHARMACIST</w:t>
            </w:r>
          </w:p>
        </w:tc>
        <w:tc>
          <w:tcPr>
            <w:tcW w:w="1547" w:type="dxa"/>
          </w:tcPr>
          <w:p w14:paraId="64180682" w14:textId="77777777" w:rsidR="00CC5927" w:rsidRPr="002B148F" w:rsidRDefault="00CC5927">
            <w:pPr>
              <w:pStyle w:val="TableText"/>
              <w:jc w:val="center"/>
              <w:rPr>
                <w:rFonts w:ascii="Arial" w:hAnsi="Arial" w:cs="Arial"/>
                <w:sz w:val="18"/>
                <w:szCs w:val="18"/>
                <w:rPrChange w:id="1682" w:author="John Zorich" w:date="2014-09-25T12:13:00Z">
                  <w:rPr/>
                </w:rPrChange>
              </w:rPr>
              <w:pPrChange w:id="1683" w:author="John Zorich" w:date="2014-09-25T12:12:00Z">
                <w:pPr>
                  <w:pStyle w:val="TableText"/>
                </w:pPr>
              </w:pPrChange>
            </w:pPr>
            <w:r w:rsidRPr="002B148F">
              <w:rPr>
                <w:rFonts w:ascii="Arial" w:hAnsi="Arial" w:cs="Arial"/>
                <w:sz w:val="18"/>
                <w:szCs w:val="18"/>
                <w:rPrChange w:id="1684" w:author="John Zorich" w:date="2014-09-25T12:13:00Z">
                  <w:rPr/>
                </w:rPrChange>
              </w:rPr>
              <w:t>Pointer to the NEW PERSON file (#200)</w:t>
            </w:r>
          </w:p>
        </w:tc>
        <w:tc>
          <w:tcPr>
            <w:tcW w:w="1783" w:type="dxa"/>
          </w:tcPr>
          <w:p w14:paraId="08BE8731" w14:textId="77777777" w:rsidR="00CC5927" w:rsidRPr="002B148F" w:rsidRDefault="00CC5927">
            <w:pPr>
              <w:pStyle w:val="TableText"/>
              <w:jc w:val="center"/>
              <w:rPr>
                <w:rFonts w:ascii="Arial" w:hAnsi="Arial" w:cs="Arial"/>
                <w:sz w:val="18"/>
                <w:szCs w:val="18"/>
                <w:rPrChange w:id="1685" w:author="John Zorich" w:date="2014-09-25T12:13:00Z">
                  <w:rPr/>
                </w:rPrChange>
              </w:rPr>
              <w:pPrChange w:id="1686" w:author="John Zorich" w:date="2014-09-25T12:12:00Z">
                <w:pPr>
                  <w:pStyle w:val="TableText"/>
                </w:pPr>
              </w:pPrChange>
            </w:pPr>
          </w:p>
        </w:tc>
        <w:tc>
          <w:tcPr>
            <w:tcW w:w="2265" w:type="dxa"/>
          </w:tcPr>
          <w:p w14:paraId="10550DBD" w14:textId="77777777" w:rsidR="00CC5927" w:rsidRPr="002B148F" w:rsidRDefault="00CC5927" w:rsidP="001001E6">
            <w:pPr>
              <w:pStyle w:val="TableText"/>
              <w:rPr>
                <w:rFonts w:ascii="Arial" w:hAnsi="Arial" w:cs="Arial"/>
                <w:sz w:val="18"/>
                <w:szCs w:val="18"/>
                <w:rPrChange w:id="1687" w:author="John Zorich" w:date="2014-09-25T12:13:00Z">
                  <w:rPr/>
                </w:rPrChange>
              </w:rPr>
            </w:pPr>
            <w:r w:rsidRPr="002B148F">
              <w:rPr>
                <w:rFonts w:ascii="Arial" w:hAnsi="Arial" w:cs="Arial"/>
                <w:sz w:val="18"/>
                <w:szCs w:val="18"/>
                <w:rPrChange w:id="1688" w:author="John Zorich" w:date="2014-09-25T12:13:00Z">
                  <w:rPr/>
                </w:rPrChange>
              </w:rPr>
              <w:t>Pointer field (required):</w:t>
            </w:r>
          </w:p>
          <w:p w14:paraId="29FCC236" w14:textId="77777777" w:rsidR="00CC5927" w:rsidRPr="002B148F" w:rsidRDefault="00CC5927" w:rsidP="001001E6">
            <w:pPr>
              <w:pStyle w:val="TableText"/>
              <w:rPr>
                <w:rFonts w:ascii="Arial" w:hAnsi="Arial" w:cs="Arial"/>
                <w:sz w:val="18"/>
                <w:szCs w:val="18"/>
                <w:rPrChange w:id="1689" w:author="John Zorich" w:date="2014-09-25T12:13:00Z">
                  <w:rPr/>
                </w:rPrChange>
              </w:rPr>
            </w:pPr>
            <w:r w:rsidRPr="002B148F">
              <w:rPr>
                <w:rFonts w:ascii="Arial" w:hAnsi="Arial" w:cs="Arial"/>
                <w:sz w:val="18"/>
                <w:szCs w:val="18"/>
                <w:rPrChange w:id="1690" w:author="John Zorich" w:date="2014-09-25T12:13:00Z">
                  <w:rPr/>
                </w:rPrChange>
              </w:rPr>
              <w:t>This is the pointer to the person who iniated a refill or partial fill request to a remote facility.</w:t>
            </w:r>
          </w:p>
        </w:tc>
      </w:tr>
      <w:tr w:rsidR="00CC5927" w:rsidRPr="002B148F" w14:paraId="2E504F26" w14:textId="77777777" w:rsidTr="001001E6">
        <w:trPr>
          <w:cantSplit/>
          <w:trHeight w:val="344"/>
          <w:tblCellSpacing w:w="15" w:type="dxa"/>
        </w:trPr>
        <w:tc>
          <w:tcPr>
            <w:tcW w:w="1322" w:type="dxa"/>
          </w:tcPr>
          <w:p w14:paraId="59C76BDF" w14:textId="77777777" w:rsidR="00CC5927" w:rsidRPr="002B148F" w:rsidRDefault="00CC5927">
            <w:pPr>
              <w:pStyle w:val="TableText"/>
              <w:jc w:val="center"/>
              <w:rPr>
                <w:rFonts w:ascii="Arial" w:hAnsi="Arial" w:cs="Arial"/>
                <w:sz w:val="18"/>
                <w:szCs w:val="18"/>
                <w:rPrChange w:id="1691" w:author="John Zorich" w:date="2014-09-25T12:13:00Z">
                  <w:rPr/>
                </w:rPrChange>
              </w:rPr>
              <w:pPrChange w:id="1692" w:author="John Zorich" w:date="2014-09-25T12:12:00Z">
                <w:pPr>
                  <w:pStyle w:val="TableText"/>
                </w:pPr>
              </w:pPrChange>
            </w:pPr>
            <w:r w:rsidRPr="002B148F">
              <w:rPr>
                <w:rFonts w:ascii="Arial" w:hAnsi="Arial" w:cs="Arial"/>
                <w:sz w:val="18"/>
                <w:szCs w:val="18"/>
                <w:rPrChange w:id="1693" w:author="John Zorich" w:date="2014-09-25T12:13:00Z">
                  <w:rPr/>
                </w:rPrChange>
              </w:rPr>
              <w:t>.07</w:t>
            </w:r>
          </w:p>
        </w:tc>
        <w:tc>
          <w:tcPr>
            <w:tcW w:w="1703" w:type="dxa"/>
          </w:tcPr>
          <w:p w14:paraId="52822799" w14:textId="77777777" w:rsidR="00CC5927" w:rsidRPr="002B148F" w:rsidRDefault="00CC5927">
            <w:pPr>
              <w:pStyle w:val="TableText"/>
              <w:jc w:val="center"/>
              <w:rPr>
                <w:rFonts w:ascii="Arial" w:hAnsi="Arial" w:cs="Arial"/>
                <w:sz w:val="18"/>
                <w:szCs w:val="18"/>
                <w:rPrChange w:id="1694" w:author="John Zorich" w:date="2014-09-25T12:13:00Z">
                  <w:rPr/>
                </w:rPrChange>
              </w:rPr>
              <w:pPrChange w:id="1695" w:author="John Zorich" w:date="2014-09-25T12:12:00Z">
                <w:pPr>
                  <w:pStyle w:val="TableText"/>
                </w:pPr>
              </w:pPrChange>
            </w:pPr>
            <w:r w:rsidRPr="002B148F">
              <w:rPr>
                <w:rFonts w:ascii="Arial" w:hAnsi="Arial" w:cs="Arial"/>
                <w:sz w:val="18"/>
                <w:szCs w:val="18"/>
                <w:rPrChange w:id="1696" w:author="John Zorich" w:date="2014-09-25T12:13:00Z">
                  <w:rPr/>
                </w:rPrChange>
              </w:rPr>
              <w:t>REMOTE FILLING PHARMACIST</w:t>
            </w:r>
          </w:p>
        </w:tc>
        <w:tc>
          <w:tcPr>
            <w:tcW w:w="1547" w:type="dxa"/>
          </w:tcPr>
          <w:p w14:paraId="6635ED66" w14:textId="77777777" w:rsidR="00CC5927" w:rsidRPr="002B148F" w:rsidRDefault="00FB1FB3">
            <w:pPr>
              <w:pStyle w:val="TableText"/>
              <w:jc w:val="center"/>
              <w:rPr>
                <w:rFonts w:ascii="Arial" w:hAnsi="Arial" w:cs="Arial"/>
                <w:sz w:val="18"/>
                <w:szCs w:val="18"/>
                <w:rPrChange w:id="1697" w:author="John Zorich" w:date="2014-09-25T12:13:00Z">
                  <w:rPr/>
                </w:rPrChange>
              </w:rPr>
              <w:pPrChange w:id="1698" w:author="John Zorich" w:date="2014-09-25T12:12:00Z">
                <w:pPr>
                  <w:pStyle w:val="TableText"/>
                </w:pPr>
              </w:pPrChange>
            </w:pPr>
            <w:r w:rsidRPr="002B148F">
              <w:rPr>
                <w:rFonts w:ascii="Arial" w:hAnsi="Arial" w:cs="Arial"/>
                <w:sz w:val="18"/>
                <w:szCs w:val="18"/>
                <w:rPrChange w:id="1699" w:author="John Zorich" w:date="2014-09-25T12:13:00Z">
                  <w:rPr/>
                </w:rPrChange>
              </w:rPr>
              <w:t>N/A</w:t>
            </w:r>
          </w:p>
        </w:tc>
        <w:tc>
          <w:tcPr>
            <w:tcW w:w="1783" w:type="dxa"/>
          </w:tcPr>
          <w:p w14:paraId="3DE15392" w14:textId="77777777" w:rsidR="00CC5927" w:rsidRPr="002B148F" w:rsidRDefault="00FB1FB3">
            <w:pPr>
              <w:pStyle w:val="TableText"/>
              <w:jc w:val="center"/>
              <w:rPr>
                <w:rFonts w:ascii="Arial" w:hAnsi="Arial" w:cs="Arial"/>
                <w:sz w:val="18"/>
                <w:szCs w:val="18"/>
                <w:rPrChange w:id="1700" w:author="John Zorich" w:date="2014-09-25T12:13:00Z">
                  <w:rPr/>
                </w:rPrChange>
              </w:rPr>
              <w:pPrChange w:id="1701" w:author="John Zorich" w:date="2014-09-25T12:12:00Z">
                <w:pPr>
                  <w:pStyle w:val="TableText"/>
                </w:pPr>
              </w:pPrChange>
            </w:pPr>
            <w:r w:rsidRPr="002B148F">
              <w:rPr>
                <w:rFonts w:ascii="Arial" w:hAnsi="Arial" w:cs="Arial"/>
                <w:sz w:val="18"/>
                <w:szCs w:val="18"/>
                <w:rPrChange w:id="1702" w:author="John Zorich" w:date="2014-09-25T12:13:00Z">
                  <w:rPr/>
                </w:rPrChange>
              </w:rPr>
              <w:t>N/A</w:t>
            </w:r>
          </w:p>
        </w:tc>
        <w:tc>
          <w:tcPr>
            <w:tcW w:w="2265" w:type="dxa"/>
          </w:tcPr>
          <w:p w14:paraId="084FE900" w14:textId="77777777" w:rsidR="00CC5927" w:rsidRPr="002B148F" w:rsidRDefault="00FB1FB3" w:rsidP="001001E6">
            <w:pPr>
              <w:pStyle w:val="TableText"/>
              <w:rPr>
                <w:rFonts w:ascii="Arial" w:hAnsi="Arial" w:cs="Arial"/>
                <w:sz w:val="18"/>
                <w:szCs w:val="18"/>
                <w:rPrChange w:id="1703" w:author="John Zorich" w:date="2014-09-25T12:13:00Z">
                  <w:rPr/>
                </w:rPrChange>
              </w:rPr>
            </w:pPr>
            <w:r w:rsidRPr="002B148F">
              <w:rPr>
                <w:rFonts w:ascii="Arial" w:hAnsi="Arial" w:cs="Arial"/>
                <w:sz w:val="18"/>
                <w:szCs w:val="18"/>
                <w:rPrChange w:id="1704" w:author="John Zorich" w:date="2014-09-25T12:13:00Z">
                  <w:rPr/>
                </w:rPrChange>
              </w:rPr>
              <w:t>Free Text:</w:t>
            </w:r>
          </w:p>
          <w:p w14:paraId="7CAA5A1F" w14:textId="77777777" w:rsidR="00FB1FB3" w:rsidRPr="002B148F" w:rsidRDefault="00FB1FB3" w:rsidP="001001E6">
            <w:pPr>
              <w:pStyle w:val="TableText"/>
              <w:rPr>
                <w:rFonts w:ascii="Arial" w:hAnsi="Arial" w:cs="Arial"/>
                <w:sz w:val="18"/>
                <w:szCs w:val="18"/>
                <w:rPrChange w:id="1705" w:author="John Zorich" w:date="2014-09-25T12:13:00Z">
                  <w:rPr/>
                </w:rPrChange>
              </w:rPr>
            </w:pPr>
            <w:r w:rsidRPr="002B148F">
              <w:rPr>
                <w:rFonts w:ascii="Arial" w:hAnsi="Arial" w:cs="Arial"/>
                <w:sz w:val="18"/>
                <w:szCs w:val="18"/>
                <w:rPrChange w:id="1706" w:author="John Zorich" w:date="2014-09-25T12:13:00Z">
                  <w:rPr/>
                </w:rPrChange>
              </w:rPr>
              <w:t>This is the textual name of the pharmacist who is requesting a refill or partial fill from a remote facility. This field is used to log ‘incoming’ refill and partial fill pharmacist data.</w:t>
            </w:r>
          </w:p>
        </w:tc>
      </w:tr>
      <w:tr w:rsidR="00CC5927" w:rsidRPr="002B148F" w14:paraId="303918B4" w14:textId="77777777" w:rsidTr="001001E6">
        <w:trPr>
          <w:cantSplit/>
          <w:trHeight w:val="344"/>
          <w:tblCellSpacing w:w="15" w:type="dxa"/>
        </w:trPr>
        <w:tc>
          <w:tcPr>
            <w:tcW w:w="1322" w:type="dxa"/>
          </w:tcPr>
          <w:p w14:paraId="59F93042" w14:textId="77777777" w:rsidR="00CC5927" w:rsidRPr="002B148F" w:rsidRDefault="00FB1FB3">
            <w:pPr>
              <w:pStyle w:val="TableText"/>
              <w:jc w:val="center"/>
              <w:rPr>
                <w:rFonts w:ascii="Arial" w:hAnsi="Arial" w:cs="Arial"/>
                <w:sz w:val="18"/>
                <w:szCs w:val="18"/>
                <w:rPrChange w:id="1707" w:author="John Zorich" w:date="2014-09-25T12:13:00Z">
                  <w:rPr/>
                </w:rPrChange>
              </w:rPr>
              <w:pPrChange w:id="1708" w:author="John Zorich" w:date="2014-09-25T12:12:00Z">
                <w:pPr>
                  <w:pStyle w:val="TableText"/>
                </w:pPr>
              </w:pPrChange>
            </w:pPr>
            <w:r w:rsidRPr="002B148F">
              <w:rPr>
                <w:rFonts w:ascii="Arial" w:hAnsi="Arial" w:cs="Arial"/>
                <w:sz w:val="18"/>
                <w:szCs w:val="18"/>
                <w:rPrChange w:id="1709" w:author="John Zorich" w:date="2014-09-25T12:13:00Z">
                  <w:rPr/>
                </w:rPrChange>
              </w:rPr>
              <w:lastRenderedPageBreak/>
              <w:t>.07</w:t>
            </w:r>
          </w:p>
        </w:tc>
        <w:tc>
          <w:tcPr>
            <w:tcW w:w="1703" w:type="dxa"/>
          </w:tcPr>
          <w:p w14:paraId="47BD2A72" w14:textId="77777777" w:rsidR="00CC5927" w:rsidRPr="002B148F" w:rsidRDefault="00FB1FB3">
            <w:pPr>
              <w:pStyle w:val="TableText"/>
              <w:jc w:val="center"/>
              <w:rPr>
                <w:rFonts w:ascii="Arial" w:hAnsi="Arial" w:cs="Arial"/>
                <w:sz w:val="18"/>
                <w:szCs w:val="18"/>
                <w:rPrChange w:id="1710" w:author="John Zorich" w:date="2014-09-25T12:13:00Z">
                  <w:rPr/>
                </w:rPrChange>
              </w:rPr>
              <w:pPrChange w:id="1711" w:author="John Zorich" w:date="2014-09-25T12:12:00Z">
                <w:pPr>
                  <w:pStyle w:val="TableText"/>
                </w:pPr>
              </w:pPrChange>
            </w:pPr>
            <w:r w:rsidRPr="002B148F">
              <w:rPr>
                <w:rFonts w:ascii="Arial" w:hAnsi="Arial" w:cs="Arial"/>
                <w:sz w:val="18"/>
                <w:szCs w:val="18"/>
                <w:rPrChange w:id="1712" w:author="John Zorich" w:date="2014-09-25T12:13:00Z">
                  <w:rPr/>
                </w:rPrChange>
              </w:rPr>
              <w:t>QUANTITY</w:t>
            </w:r>
          </w:p>
        </w:tc>
        <w:tc>
          <w:tcPr>
            <w:tcW w:w="1547" w:type="dxa"/>
          </w:tcPr>
          <w:p w14:paraId="3F12226B" w14:textId="77777777" w:rsidR="00CC5927" w:rsidRPr="002B148F" w:rsidRDefault="00FB1FB3">
            <w:pPr>
              <w:pStyle w:val="TableText"/>
              <w:jc w:val="center"/>
              <w:rPr>
                <w:rFonts w:ascii="Arial" w:hAnsi="Arial" w:cs="Arial"/>
                <w:sz w:val="18"/>
                <w:szCs w:val="18"/>
                <w:rPrChange w:id="1713" w:author="John Zorich" w:date="2014-09-25T12:13:00Z">
                  <w:rPr/>
                </w:rPrChange>
              </w:rPr>
              <w:pPrChange w:id="1714" w:author="John Zorich" w:date="2014-09-25T12:12:00Z">
                <w:pPr>
                  <w:pStyle w:val="TableText"/>
                </w:pPr>
              </w:pPrChange>
            </w:pPr>
            <w:r w:rsidRPr="002B148F">
              <w:rPr>
                <w:rFonts w:ascii="Arial" w:hAnsi="Arial" w:cs="Arial"/>
                <w:sz w:val="18"/>
                <w:szCs w:val="18"/>
                <w:rPrChange w:id="1715" w:author="John Zorich" w:date="2014-09-25T12:13:00Z">
                  <w:rPr/>
                </w:rPrChange>
              </w:rPr>
              <w:t>N/A</w:t>
            </w:r>
          </w:p>
        </w:tc>
        <w:tc>
          <w:tcPr>
            <w:tcW w:w="1783" w:type="dxa"/>
          </w:tcPr>
          <w:p w14:paraId="35BF35E5" w14:textId="77777777" w:rsidR="00CC5927" w:rsidRPr="002B148F" w:rsidRDefault="00FB1FB3">
            <w:pPr>
              <w:pStyle w:val="TableText"/>
              <w:jc w:val="center"/>
              <w:rPr>
                <w:rFonts w:ascii="Arial" w:hAnsi="Arial" w:cs="Arial"/>
                <w:sz w:val="18"/>
                <w:szCs w:val="18"/>
                <w:rPrChange w:id="1716" w:author="John Zorich" w:date="2014-09-25T12:13:00Z">
                  <w:rPr/>
                </w:rPrChange>
              </w:rPr>
              <w:pPrChange w:id="1717" w:author="John Zorich" w:date="2014-09-25T12:12:00Z">
                <w:pPr>
                  <w:pStyle w:val="TableText"/>
                </w:pPr>
              </w:pPrChange>
            </w:pPr>
            <w:r w:rsidRPr="002B148F">
              <w:rPr>
                <w:rFonts w:ascii="Arial" w:hAnsi="Arial" w:cs="Arial"/>
                <w:sz w:val="18"/>
                <w:szCs w:val="18"/>
                <w:rPrChange w:id="1718" w:author="John Zorich" w:date="2014-09-25T12:13:00Z">
                  <w:rPr/>
                </w:rPrChange>
              </w:rPr>
              <w:t>N/A</w:t>
            </w:r>
          </w:p>
        </w:tc>
        <w:tc>
          <w:tcPr>
            <w:tcW w:w="2265" w:type="dxa"/>
          </w:tcPr>
          <w:p w14:paraId="03834F90" w14:textId="77777777" w:rsidR="00CC5927" w:rsidRPr="002B148F" w:rsidRDefault="00FB1FB3" w:rsidP="001001E6">
            <w:pPr>
              <w:pStyle w:val="TableText"/>
              <w:rPr>
                <w:rFonts w:ascii="Arial" w:hAnsi="Arial" w:cs="Arial"/>
                <w:sz w:val="18"/>
                <w:szCs w:val="18"/>
                <w:rPrChange w:id="1719" w:author="John Zorich" w:date="2014-09-25T12:13:00Z">
                  <w:rPr/>
                </w:rPrChange>
              </w:rPr>
            </w:pPr>
            <w:r w:rsidRPr="002B148F">
              <w:rPr>
                <w:rFonts w:ascii="Arial" w:hAnsi="Arial" w:cs="Arial"/>
                <w:sz w:val="18"/>
                <w:szCs w:val="18"/>
                <w:rPrChange w:id="1720" w:author="John Zorich" w:date="2014-09-25T12:13:00Z">
                  <w:rPr/>
                </w:rPrChange>
              </w:rPr>
              <w:t>Numeric:</w:t>
            </w:r>
          </w:p>
          <w:p w14:paraId="5F8FF1B8" w14:textId="77777777" w:rsidR="00FB1FB3" w:rsidRPr="002B148F" w:rsidRDefault="00FB1FB3" w:rsidP="00FB1FB3">
            <w:pPr>
              <w:pStyle w:val="TableText"/>
              <w:rPr>
                <w:rFonts w:ascii="Arial" w:hAnsi="Arial" w:cs="Arial"/>
                <w:sz w:val="18"/>
                <w:szCs w:val="18"/>
                <w:rPrChange w:id="1721" w:author="John Zorich" w:date="2014-09-25T12:13:00Z">
                  <w:rPr/>
                </w:rPrChange>
              </w:rPr>
            </w:pPr>
            <w:r w:rsidRPr="002B148F">
              <w:rPr>
                <w:rFonts w:ascii="Arial" w:hAnsi="Arial" w:cs="Arial"/>
                <w:sz w:val="18"/>
                <w:szCs w:val="18"/>
                <w:rPrChange w:id="1722" w:author="John Zorich" w:date="2014-09-25T12:13:00Z">
                  <w:rPr/>
                </w:rPrChange>
              </w:rPr>
              <w:t>This is the quantity associated with the remote refill or partial fill.</w:t>
            </w:r>
          </w:p>
        </w:tc>
      </w:tr>
      <w:tr w:rsidR="00CC5927" w:rsidRPr="002B148F" w14:paraId="25834FEE" w14:textId="77777777" w:rsidTr="001001E6">
        <w:trPr>
          <w:cantSplit/>
          <w:trHeight w:val="344"/>
          <w:tblCellSpacing w:w="15" w:type="dxa"/>
        </w:trPr>
        <w:tc>
          <w:tcPr>
            <w:tcW w:w="1322" w:type="dxa"/>
          </w:tcPr>
          <w:p w14:paraId="19758AB5" w14:textId="77777777" w:rsidR="00CC5927" w:rsidRPr="002B148F" w:rsidRDefault="00FB1FB3">
            <w:pPr>
              <w:pStyle w:val="TableText"/>
              <w:jc w:val="center"/>
              <w:rPr>
                <w:rFonts w:ascii="Arial" w:hAnsi="Arial" w:cs="Arial"/>
                <w:sz w:val="18"/>
                <w:szCs w:val="18"/>
                <w:rPrChange w:id="1723" w:author="John Zorich" w:date="2014-09-25T12:13:00Z">
                  <w:rPr/>
                </w:rPrChange>
              </w:rPr>
              <w:pPrChange w:id="1724" w:author="John Zorich" w:date="2014-09-25T12:12:00Z">
                <w:pPr>
                  <w:pStyle w:val="TableText"/>
                </w:pPr>
              </w:pPrChange>
            </w:pPr>
            <w:r w:rsidRPr="002B148F">
              <w:rPr>
                <w:rFonts w:ascii="Arial" w:hAnsi="Arial" w:cs="Arial"/>
                <w:sz w:val="18"/>
                <w:szCs w:val="18"/>
                <w:rPrChange w:id="1725" w:author="John Zorich" w:date="2014-09-25T12:13:00Z">
                  <w:rPr/>
                </w:rPrChange>
              </w:rPr>
              <w:t>.08</w:t>
            </w:r>
          </w:p>
        </w:tc>
        <w:tc>
          <w:tcPr>
            <w:tcW w:w="1703" w:type="dxa"/>
          </w:tcPr>
          <w:p w14:paraId="4D570903" w14:textId="6415E5B5" w:rsidR="00CC5927" w:rsidRPr="002B148F" w:rsidRDefault="00FB1FB3">
            <w:pPr>
              <w:pStyle w:val="TableText"/>
              <w:jc w:val="center"/>
              <w:rPr>
                <w:rFonts w:ascii="Arial" w:hAnsi="Arial" w:cs="Arial"/>
                <w:sz w:val="18"/>
                <w:szCs w:val="18"/>
                <w:rPrChange w:id="1726" w:author="John Zorich" w:date="2014-09-25T12:13:00Z">
                  <w:rPr/>
                </w:rPrChange>
              </w:rPr>
              <w:pPrChange w:id="1727" w:author="John Zorich" w:date="2014-09-25T12:12:00Z">
                <w:pPr>
                  <w:pStyle w:val="TableText"/>
                </w:pPr>
              </w:pPrChange>
            </w:pPr>
            <w:r w:rsidRPr="002B148F">
              <w:rPr>
                <w:rFonts w:ascii="Arial" w:hAnsi="Arial" w:cs="Arial"/>
                <w:sz w:val="18"/>
                <w:szCs w:val="18"/>
                <w:rPrChange w:id="1728" w:author="John Zorich" w:date="2014-09-25T12:13:00Z">
                  <w:rPr/>
                </w:rPrChange>
              </w:rPr>
              <w:t>DAYS SUPPLY</w:t>
            </w:r>
          </w:p>
        </w:tc>
        <w:tc>
          <w:tcPr>
            <w:tcW w:w="1547" w:type="dxa"/>
          </w:tcPr>
          <w:p w14:paraId="1F0187F7" w14:textId="77777777" w:rsidR="00CC5927" w:rsidRPr="002B148F" w:rsidRDefault="00FB1FB3">
            <w:pPr>
              <w:pStyle w:val="TableText"/>
              <w:jc w:val="center"/>
              <w:rPr>
                <w:rFonts w:ascii="Arial" w:hAnsi="Arial" w:cs="Arial"/>
                <w:sz w:val="18"/>
                <w:szCs w:val="18"/>
                <w:rPrChange w:id="1729" w:author="John Zorich" w:date="2014-09-25T12:13:00Z">
                  <w:rPr/>
                </w:rPrChange>
              </w:rPr>
              <w:pPrChange w:id="1730" w:author="John Zorich" w:date="2014-09-25T12:12:00Z">
                <w:pPr>
                  <w:pStyle w:val="TableText"/>
                </w:pPr>
              </w:pPrChange>
            </w:pPr>
            <w:r w:rsidRPr="002B148F">
              <w:rPr>
                <w:rFonts w:ascii="Arial" w:hAnsi="Arial" w:cs="Arial"/>
                <w:sz w:val="18"/>
                <w:szCs w:val="18"/>
                <w:rPrChange w:id="1731" w:author="John Zorich" w:date="2014-09-25T12:13:00Z">
                  <w:rPr/>
                </w:rPrChange>
              </w:rPr>
              <w:t>N/A</w:t>
            </w:r>
          </w:p>
        </w:tc>
        <w:tc>
          <w:tcPr>
            <w:tcW w:w="1783" w:type="dxa"/>
          </w:tcPr>
          <w:p w14:paraId="18C9DA56" w14:textId="77777777" w:rsidR="00CC5927" w:rsidRPr="002B148F" w:rsidRDefault="00FB1FB3">
            <w:pPr>
              <w:pStyle w:val="TableText"/>
              <w:jc w:val="center"/>
              <w:rPr>
                <w:rFonts w:ascii="Arial" w:hAnsi="Arial" w:cs="Arial"/>
                <w:sz w:val="18"/>
                <w:szCs w:val="18"/>
                <w:rPrChange w:id="1732" w:author="John Zorich" w:date="2014-09-25T12:13:00Z">
                  <w:rPr/>
                </w:rPrChange>
              </w:rPr>
              <w:pPrChange w:id="1733" w:author="John Zorich" w:date="2014-09-25T12:12:00Z">
                <w:pPr>
                  <w:pStyle w:val="TableText"/>
                </w:pPr>
              </w:pPrChange>
            </w:pPr>
            <w:r w:rsidRPr="002B148F">
              <w:rPr>
                <w:rFonts w:ascii="Arial" w:hAnsi="Arial" w:cs="Arial"/>
                <w:sz w:val="18"/>
                <w:szCs w:val="18"/>
                <w:rPrChange w:id="1734" w:author="John Zorich" w:date="2014-09-25T12:13:00Z">
                  <w:rPr/>
                </w:rPrChange>
              </w:rPr>
              <w:t>N/A</w:t>
            </w:r>
          </w:p>
        </w:tc>
        <w:tc>
          <w:tcPr>
            <w:tcW w:w="2265" w:type="dxa"/>
          </w:tcPr>
          <w:p w14:paraId="12C9D349" w14:textId="77777777" w:rsidR="00CC5927" w:rsidRPr="002B148F" w:rsidRDefault="00FB1FB3" w:rsidP="001001E6">
            <w:pPr>
              <w:pStyle w:val="TableText"/>
              <w:rPr>
                <w:rFonts w:ascii="Arial" w:hAnsi="Arial" w:cs="Arial"/>
                <w:sz w:val="18"/>
                <w:szCs w:val="18"/>
                <w:rPrChange w:id="1735" w:author="John Zorich" w:date="2014-09-25T12:13:00Z">
                  <w:rPr/>
                </w:rPrChange>
              </w:rPr>
            </w:pPr>
            <w:r w:rsidRPr="002B148F">
              <w:rPr>
                <w:rFonts w:ascii="Arial" w:hAnsi="Arial" w:cs="Arial"/>
                <w:sz w:val="18"/>
                <w:szCs w:val="18"/>
                <w:rPrChange w:id="1736" w:author="John Zorich" w:date="2014-09-25T12:13:00Z">
                  <w:rPr/>
                </w:rPrChange>
              </w:rPr>
              <w:t>Numeric:</w:t>
            </w:r>
          </w:p>
          <w:p w14:paraId="63BB5A47" w14:textId="77777777" w:rsidR="00FB1FB3" w:rsidRPr="002B148F" w:rsidRDefault="00FB1FB3" w:rsidP="001001E6">
            <w:pPr>
              <w:pStyle w:val="TableText"/>
              <w:rPr>
                <w:rFonts w:ascii="Arial" w:hAnsi="Arial" w:cs="Arial"/>
                <w:sz w:val="18"/>
                <w:szCs w:val="18"/>
                <w:rPrChange w:id="1737" w:author="John Zorich" w:date="2014-09-25T12:13:00Z">
                  <w:rPr/>
                </w:rPrChange>
              </w:rPr>
            </w:pPr>
            <w:r w:rsidRPr="002B148F">
              <w:rPr>
                <w:rFonts w:ascii="Arial" w:hAnsi="Arial" w:cs="Arial"/>
                <w:sz w:val="18"/>
                <w:szCs w:val="18"/>
                <w:rPrChange w:id="1738" w:author="John Zorich" w:date="2014-09-25T12:13:00Z">
                  <w:rPr/>
                </w:rPrChange>
              </w:rPr>
              <w:t>This is the days supply assocated with the remote fill or partial fill request.</w:t>
            </w:r>
          </w:p>
        </w:tc>
      </w:tr>
      <w:tr w:rsidR="00CC5927" w:rsidRPr="002B148F" w14:paraId="4099A08F" w14:textId="77777777" w:rsidTr="001001E6">
        <w:trPr>
          <w:cantSplit/>
          <w:trHeight w:val="344"/>
          <w:tblCellSpacing w:w="15" w:type="dxa"/>
        </w:trPr>
        <w:tc>
          <w:tcPr>
            <w:tcW w:w="1322" w:type="dxa"/>
          </w:tcPr>
          <w:p w14:paraId="399E13C9" w14:textId="77777777" w:rsidR="00CC5927" w:rsidRPr="002B148F" w:rsidRDefault="00FB1FB3">
            <w:pPr>
              <w:pStyle w:val="TableText"/>
              <w:jc w:val="center"/>
              <w:rPr>
                <w:rFonts w:ascii="Arial" w:hAnsi="Arial" w:cs="Arial"/>
                <w:sz w:val="18"/>
                <w:szCs w:val="18"/>
                <w:rPrChange w:id="1739" w:author="John Zorich" w:date="2014-09-25T12:13:00Z">
                  <w:rPr/>
                </w:rPrChange>
              </w:rPr>
              <w:pPrChange w:id="1740" w:author="John Zorich" w:date="2014-09-25T12:12:00Z">
                <w:pPr>
                  <w:pStyle w:val="TableText"/>
                </w:pPr>
              </w:pPrChange>
            </w:pPr>
            <w:r w:rsidRPr="002B148F">
              <w:rPr>
                <w:rFonts w:ascii="Arial" w:hAnsi="Arial" w:cs="Arial"/>
                <w:sz w:val="18"/>
                <w:szCs w:val="18"/>
                <w:rPrChange w:id="1741" w:author="John Zorich" w:date="2014-09-25T12:13:00Z">
                  <w:rPr/>
                </w:rPrChange>
              </w:rPr>
              <w:t>.09</w:t>
            </w:r>
          </w:p>
        </w:tc>
        <w:tc>
          <w:tcPr>
            <w:tcW w:w="1703" w:type="dxa"/>
          </w:tcPr>
          <w:p w14:paraId="0069D3F3" w14:textId="77777777" w:rsidR="00CC5927" w:rsidRPr="002B148F" w:rsidRDefault="00FB1FB3">
            <w:pPr>
              <w:pStyle w:val="TableText"/>
              <w:jc w:val="center"/>
              <w:rPr>
                <w:rFonts w:ascii="Arial" w:hAnsi="Arial" w:cs="Arial"/>
                <w:sz w:val="18"/>
                <w:szCs w:val="18"/>
                <w:rPrChange w:id="1742" w:author="John Zorich" w:date="2014-09-25T12:13:00Z">
                  <w:rPr/>
                </w:rPrChange>
              </w:rPr>
              <w:pPrChange w:id="1743" w:author="John Zorich" w:date="2014-09-25T12:12:00Z">
                <w:pPr>
                  <w:pStyle w:val="TableText"/>
                </w:pPr>
              </w:pPrChange>
            </w:pPr>
            <w:r w:rsidRPr="002B148F">
              <w:rPr>
                <w:rFonts w:ascii="Arial" w:hAnsi="Arial" w:cs="Arial"/>
                <w:sz w:val="18"/>
                <w:szCs w:val="18"/>
                <w:rPrChange w:id="1744" w:author="John Zorich" w:date="2014-09-25T12:13:00Z">
                  <w:rPr/>
                </w:rPrChange>
              </w:rPr>
              <w:t>REFILL/PARTIAL DATE</w:t>
            </w:r>
          </w:p>
        </w:tc>
        <w:tc>
          <w:tcPr>
            <w:tcW w:w="1547" w:type="dxa"/>
          </w:tcPr>
          <w:p w14:paraId="76F4C127" w14:textId="77777777" w:rsidR="00CC5927" w:rsidRPr="002B148F" w:rsidRDefault="00FB1FB3">
            <w:pPr>
              <w:pStyle w:val="TableText"/>
              <w:jc w:val="center"/>
              <w:rPr>
                <w:rFonts w:ascii="Arial" w:hAnsi="Arial" w:cs="Arial"/>
                <w:sz w:val="18"/>
                <w:szCs w:val="18"/>
                <w:rPrChange w:id="1745" w:author="John Zorich" w:date="2014-09-25T12:13:00Z">
                  <w:rPr/>
                </w:rPrChange>
              </w:rPr>
              <w:pPrChange w:id="1746" w:author="John Zorich" w:date="2014-09-25T12:12:00Z">
                <w:pPr>
                  <w:pStyle w:val="TableText"/>
                </w:pPr>
              </w:pPrChange>
            </w:pPr>
            <w:r w:rsidRPr="002B148F">
              <w:rPr>
                <w:rFonts w:ascii="Arial" w:hAnsi="Arial" w:cs="Arial"/>
                <w:sz w:val="18"/>
                <w:szCs w:val="18"/>
                <w:rPrChange w:id="1747" w:author="John Zorich" w:date="2014-09-25T12:13:00Z">
                  <w:rPr/>
                </w:rPrChange>
              </w:rPr>
              <w:t>N/A</w:t>
            </w:r>
          </w:p>
        </w:tc>
        <w:tc>
          <w:tcPr>
            <w:tcW w:w="1783" w:type="dxa"/>
          </w:tcPr>
          <w:p w14:paraId="26A2F7FF" w14:textId="77777777" w:rsidR="00CC5927" w:rsidRPr="002B148F" w:rsidRDefault="00FB1FB3">
            <w:pPr>
              <w:pStyle w:val="TableText"/>
              <w:jc w:val="center"/>
              <w:rPr>
                <w:rFonts w:ascii="Arial" w:hAnsi="Arial" w:cs="Arial"/>
                <w:sz w:val="18"/>
                <w:szCs w:val="18"/>
                <w:rPrChange w:id="1748" w:author="John Zorich" w:date="2014-09-25T12:13:00Z">
                  <w:rPr/>
                </w:rPrChange>
              </w:rPr>
              <w:pPrChange w:id="1749" w:author="John Zorich" w:date="2014-09-25T12:12:00Z">
                <w:pPr>
                  <w:pStyle w:val="TableText"/>
                </w:pPr>
              </w:pPrChange>
            </w:pPr>
            <w:r w:rsidRPr="002B148F">
              <w:rPr>
                <w:rFonts w:ascii="Arial" w:hAnsi="Arial" w:cs="Arial"/>
                <w:sz w:val="18"/>
                <w:szCs w:val="18"/>
                <w:rPrChange w:id="1750" w:author="John Zorich" w:date="2014-09-25T12:13:00Z">
                  <w:rPr/>
                </w:rPrChange>
              </w:rPr>
              <w:t>N/A</w:t>
            </w:r>
          </w:p>
        </w:tc>
        <w:tc>
          <w:tcPr>
            <w:tcW w:w="2265" w:type="dxa"/>
          </w:tcPr>
          <w:p w14:paraId="5510B90B" w14:textId="77777777" w:rsidR="00CC5927" w:rsidRPr="002B148F" w:rsidRDefault="00FB1FB3" w:rsidP="001001E6">
            <w:pPr>
              <w:pStyle w:val="TableText"/>
              <w:rPr>
                <w:rFonts w:ascii="Arial" w:hAnsi="Arial" w:cs="Arial"/>
                <w:sz w:val="18"/>
                <w:szCs w:val="18"/>
                <w:rPrChange w:id="1751" w:author="John Zorich" w:date="2014-09-25T12:13:00Z">
                  <w:rPr/>
                </w:rPrChange>
              </w:rPr>
            </w:pPr>
            <w:r w:rsidRPr="002B148F">
              <w:rPr>
                <w:rFonts w:ascii="Arial" w:hAnsi="Arial" w:cs="Arial"/>
                <w:sz w:val="18"/>
                <w:szCs w:val="18"/>
                <w:rPrChange w:id="1752" w:author="John Zorich" w:date="2014-09-25T12:13:00Z">
                  <w:rPr/>
                </w:rPrChange>
              </w:rPr>
              <w:t>Date:</w:t>
            </w:r>
          </w:p>
          <w:p w14:paraId="7D97B8CE" w14:textId="77777777" w:rsidR="00FB1FB3" w:rsidRPr="002B148F" w:rsidRDefault="00FB1FB3" w:rsidP="001001E6">
            <w:pPr>
              <w:pStyle w:val="TableText"/>
              <w:rPr>
                <w:rFonts w:ascii="Arial" w:hAnsi="Arial" w:cs="Arial"/>
                <w:sz w:val="18"/>
                <w:szCs w:val="18"/>
                <w:rPrChange w:id="1753" w:author="John Zorich" w:date="2014-09-25T12:13:00Z">
                  <w:rPr/>
                </w:rPrChange>
              </w:rPr>
            </w:pPr>
            <w:r w:rsidRPr="002B148F">
              <w:rPr>
                <w:rFonts w:ascii="Arial" w:hAnsi="Arial" w:cs="Arial"/>
                <w:sz w:val="18"/>
                <w:szCs w:val="18"/>
                <w:rPrChange w:id="1754" w:author="John Zorich" w:date="2014-09-25T12:13:00Z">
                  <w:rPr/>
                </w:rPrChange>
              </w:rPr>
              <w:t xml:space="preserve">This is the date for the refill or partial fill request. This represents the date as it is logged in the .01 field of either the REFILL (#52.1) or PARTAIL DATE </w:t>
            </w:r>
            <w:r w:rsidRPr="002B148F">
              <w:rPr>
                <w:rFonts w:ascii="Arial" w:hAnsi="Arial" w:cs="Arial"/>
                <w:sz w:val="18"/>
                <w:szCs w:val="18"/>
                <w:highlight w:val="yellow"/>
                <w:rPrChange w:id="1755" w:author="John Zorich" w:date="2014-09-25T12:13:00Z">
                  <w:rPr>
                    <w:highlight w:val="yellow"/>
                  </w:rPr>
                </w:rPrChange>
              </w:rPr>
              <w:t>(#52.2)</w:t>
            </w:r>
            <w:r w:rsidRPr="002B148F">
              <w:rPr>
                <w:rFonts w:ascii="Arial" w:hAnsi="Arial" w:cs="Arial"/>
                <w:sz w:val="18"/>
                <w:szCs w:val="18"/>
                <w:rPrChange w:id="1756" w:author="John Zorich" w:date="2014-09-25T12:13:00Z">
                  <w:rPr/>
                </w:rPrChange>
              </w:rPr>
              <w:t xml:space="preserve"> subfile within the PRESCRIPTION file (#52).</w:t>
            </w:r>
          </w:p>
        </w:tc>
      </w:tr>
      <w:tr w:rsidR="00CC5927" w:rsidRPr="002B148F" w14:paraId="39BE6273" w14:textId="77777777" w:rsidTr="001001E6">
        <w:trPr>
          <w:cantSplit/>
          <w:trHeight w:val="344"/>
          <w:tblCellSpacing w:w="15" w:type="dxa"/>
        </w:trPr>
        <w:tc>
          <w:tcPr>
            <w:tcW w:w="1322" w:type="dxa"/>
          </w:tcPr>
          <w:p w14:paraId="60B1732D" w14:textId="77777777" w:rsidR="00CC5927" w:rsidRPr="002B148F" w:rsidRDefault="00FB1FB3">
            <w:pPr>
              <w:pStyle w:val="TableText"/>
              <w:jc w:val="center"/>
              <w:rPr>
                <w:rFonts w:ascii="Arial" w:hAnsi="Arial" w:cs="Arial"/>
                <w:sz w:val="18"/>
                <w:szCs w:val="18"/>
                <w:rPrChange w:id="1757" w:author="John Zorich" w:date="2014-09-25T12:13:00Z">
                  <w:rPr/>
                </w:rPrChange>
              </w:rPr>
              <w:pPrChange w:id="1758" w:author="John Zorich" w:date="2014-09-25T12:12:00Z">
                <w:pPr>
                  <w:pStyle w:val="TableText"/>
                </w:pPr>
              </w:pPrChange>
            </w:pPr>
            <w:r w:rsidRPr="002B148F">
              <w:rPr>
                <w:rFonts w:ascii="Arial" w:hAnsi="Arial" w:cs="Arial"/>
                <w:sz w:val="18"/>
                <w:szCs w:val="18"/>
                <w:rPrChange w:id="1759" w:author="John Zorich" w:date="2014-09-25T12:13:00Z">
                  <w:rPr/>
                </w:rPrChange>
              </w:rPr>
              <w:t>.1</w:t>
            </w:r>
          </w:p>
        </w:tc>
        <w:tc>
          <w:tcPr>
            <w:tcW w:w="1703" w:type="dxa"/>
          </w:tcPr>
          <w:p w14:paraId="129C6E66" w14:textId="77777777" w:rsidR="00CC5927" w:rsidRPr="002B148F" w:rsidRDefault="00FB1FB3">
            <w:pPr>
              <w:pStyle w:val="TableText"/>
              <w:jc w:val="center"/>
              <w:rPr>
                <w:rFonts w:ascii="Arial" w:hAnsi="Arial" w:cs="Arial"/>
                <w:sz w:val="18"/>
                <w:szCs w:val="18"/>
                <w:rPrChange w:id="1760" w:author="John Zorich" w:date="2014-09-25T12:13:00Z">
                  <w:rPr/>
                </w:rPrChange>
              </w:rPr>
              <w:pPrChange w:id="1761" w:author="John Zorich" w:date="2014-09-25T12:12:00Z">
                <w:pPr>
                  <w:pStyle w:val="TableText"/>
                </w:pPr>
              </w:pPrChange>
            </w:pPr>
            <w:r w:rsidRPr="002B148F">
              <w:rPr>
                <w:rFonts w:ascii="Arial" w:hAnsi="Arial" w:cs="Arial"/>
                <w:sz w:val="18"/>
                <w:szCs w:val="18"/>
                <w:rPrChange w:id="1762" w:author="John Zorich" w:date="2014-09-25T12:13:00Z">
                  <w:rPr/>
                </w:rPrChange>
              </w:rPr>
              <w:t>DISPENSED DATE</w:t>
            </w:r>
          </w:p>
        </w:tc>
        <w:tc>
          <w:tcPr>
            <w:tcW w:w="1547" w:type="dxa"/>
          </w:tcPr>
          <w:p w14:paraId="16440BDC" w14:textId="77777777" w:rsidR="00CC5927" w:rsidRPr="002B148F" w:rsidRDefault="00FB1FB3">
            <w:pPr>
              <w:pStyle w:val="TableText"/>
              <w:jc w:val="center"/>
              <w:rPr>
                <w:rFonts w:ascii="Arial" w:hAnsi="Arial" w:cs="Arial"/>
                <w:sz w:val="18"/>
                <w:szCs w:val="18"/>
                <w:rPrChange w:id="1763" w:author="John Zorich" w:date="2014-09-25T12:13:00Z">
                  <w:rPr/>
                </w:rPrChange>
              </w:rPr>
              <w:pPrChange w:id="1764" w:author="John Zorich" w:date="2014-09-25T12:12:00Z">
                <w:pPr>
                  <w:pStyle w:val="TableText"/>
                </w:pPr>
              </w:pPrChange>
            </w:pPr>
            <w:r w:rsidRPr="002B148F">
              <w:rPr>
                <w:rFonts w:ascii="Arial" w:hAnsi="Arial" w:cs="Arial"/>
                <w:sz w:val="18"/>
                <w:szCs w:val="18"/>
                <w:rPrChange w:id="1765" w:author="John Zorich" w:date="2014-09-25T12:13:00Z">
                  <w:rPr/>
                </w:rPrChange>
              </w:rPr>
              <w:t>N/A</w:t>
            </w:r>
          </w:p>
        </w:tc>
        <w:tc>
          <w:tcPr>
            <w:tcW w:w="1783" w:type="dxa"/>
          </w:tcPr>
          <w:p w14:paraId="4B87B15E" w14:textId="77777777" w:rsidR="00CC5927" w:rsidRPr="002B148F" w:rsidRDefault="00FB1FB3">
            <w:pPr>
              <w:pStyle w:val="TableText"/>
              <w:jc w:val="center"/>
              <w:rPr>
                <w:rFonts w:ascii="Arial" w:hAnsi="Arial" w:cs="Arial"/>
                <w:sz w:val="18"/>
                <w:szCs w:val="18"/>
                <w:rPrChange w:id="1766" w:author="John Zorich" w:date="2014-09-25T12:13:00Z">
                  <w:rPr/>
                </w:rPrChange>
              </w:rPr>
              <w:pPrChange w:id="1767" w:author="John Zorich" w:date="2014-09-25T12:12:00Z">
                <w:pPr>
                  <w:pStyle w:val="TableText"/>
                </w:pPr>
              </w:pPrChange>
            </w:pPr>
            <w:r w:rsidRPr="002B148F">
              <w:rPr>
                <w:rFonts w:ascii="Arial" w:hAnsi="Arial" w:cs="Arial"/>
                <w:sz w:val="18"/>
                <w:szCs w:val="18"/>
                <w:rPrChange w:id="1768" w:author="John Zorich" w:date="2014-09-25T12:13:00Z">
                  <w:rPr/>
                </w:rPrChange>
              </w:rPr>
              <w:t>N/A</w:t>
            </w:r>
          </w:p>
        </w:tc>
        <w:tc>
          <w:tcPr>
            <w:tcW w:w="2265" w:type="dxa"/>
          </w:tcPr>
          <w:p w14:paraId="2FAC30B3" w14:textId="77777777" w:rsidR="00CC5927" w:rsidRPr="002B148F" w:rsidRDefault="00FB1FB3" w:rsidP="001001E6">
            <w:pPr>
              <w:pStyle w:val="TableText"/>
              <w:rPr>
                <w:rFonts w:ascii="Arial" w:hAnsi="Arial" w:cs="Arial"/>
                <w:sz w:val="18"/>
                <w:szCs w:val="18"/>
                <w:rPrChange w:id="1769" w:author="John Zorich" w:date="2014-09-25T12:13:00Z">
                  <w:rPr/>
                </w:rPrChange>
              </w:rPr>
            </w:pPr>
            <w:r w:rsidRPr="002B148F">
              <w:rPr>
                <w:rFonts w:ascii="Arial" w:hAnsi="Arial" w:cs="Arial"/>
                <w:sz w:val="18"/>
                <w:szCs w:val="18"/>
                <w:rPrChange w:id="1770" w:author="John Zorich" w:date="2014-09-25T12:13:00Z">
                  <w:rPr/>
                </w:rPrChange>
              </w:rPr>
              <w:t>Date:</w:t>
            </w:r>
          </w:p>
          <w:p w14:paraId="7BD51CCA" w14:textId="77777777" w:rsidR="00FB1FB3" w:rsidRPr="002B148F" w:rsidRDefault="00FB1FB3" w:rsidP="001001E6">
            <w:pPr>
              <w:pStyle w:val="TableText"/>
              <w:rPr>
                <w:rFonts w:ascii="Arial" w:hAnsi="Arial" w:cs="Arial"/>
                <w:sz w:val="18"/>
                <w:szCs w:val="18"/>
                <w:rPrChange w:id="1771" w:author="John Zorich" w:date="2014-09-25T12:13:00Z">
                  <w:rPr/>
                </w:rPrChange>
              </w:rPr>
            </w:pPr>
            <w:r w:rsidRPr="002B148F">
              <w:rPr>
                <w:rFonts w:ascii="Arial" w:hAnsi="Arial" w:cs="Arial"/>
                <w:sz w:val="18"/>
                <w:szCs w:val="18"/>
                <w:rPrChange w:id="1772" w:author="John Zorich" w:date="2014-09-25T12:13:00Z">
                  <w:rPr/>
                </w:rPrChange>
              </w:rPr>
              <w:t>This is the date that the remote prescription request was dispensed.</w:t>
            </w:r>
          </w:p>
        </w:tc>
      </w:tr>
      <w:tr w:rsidR="00FB1FB3" w:rsidRPr="002B148F" w14:paraId="709F6699" w14:textId="77777777" w:rsidTr="001001E6">
        <w:trPr>
          <w:cantSplit/>
          <w:trHeight w:val="344"/>
          <w:tblCellSpacing w:w="15" w:type="dxa"/>
        </w:trPr>
        <w:tc>
          <w:tcPr>
            <w:tcW w:w="1322" w:type="dxa"/>
          </w:tcPr>
          <w:p w14:paraId="57D3B35D" w14:textId="77777777" w:rsidR="00FB1FB3" w:rsidRPr="002B148F" w:rsidRDefault="00FB1FB3">
            <w:pPr>
              <w:pStyle w:val="TableText"/>
              <w:jc w:val="center"/>
              <w:rPr>
                <w:rFonts w:ascii="Arial" w:hAnsi="Arial" w:cs="Arial"/>
                <w:sz w:val="18"/>
                <w:szCs w:val="18"/>
                <w:rPrChange w:id="1773" w:author="John Zorich" w:date="2014-09-25T12:13:00Z">
                  <w:rPr/>
                </w:rPrChange>
              </w:rPr>
              <w:pPrChange w:id="1774" w:author="John Zorich" w:date="2014-09-25T12:12:00Z">
                <w:pPr>
                  <w:pStyle w:val="TableText"/>
                </w:pPr>
              </w:pPrChange>
            </w:pPr>
            <w:r w:rsidRPr="002B148F">
              <w:rPr>
                <w:rFonts w:ascii="Arial" w:hAnsi="Arial" w:cs="Arial"/>
                <w:sz w:val="18"/>
                <w:szCs w:val="18"/>
                <w:rPrChange w:id="1775" w:author="John Zorich" w:date="2014-09-25T12:13:00Z">
                  <w:rPr/>
                </w:rPrChange>
              </w:rPr>
              <w:t>1</w:t>
            </w:r>
          </w:p>
        </w:tc>
        <w:tc>
          <w:tcPr>
            <w:tcW w:w="1703" w:type="dxa"/>
          </w:tcPr>
          <w:p w14:paraId="6F94CB9A" w14:textId="77777777" w:rsidR="00FB1FB3" w:rsidRPr="002B148F" w:rsidRDefault="00FB1FB3">
            <w:pPr>
              <w:pStyle w:val="TableText"/>
              <w:jc w:val="center"/>
              <w:rPr>
                <w:rFonts w:ascii="Arial" w:hAnsi="Arial" w:cs="Arial"/>
                <w:sz w:val="18"/>
                <w:szCs w:val="18"/>
                <w:rPrChange w:id="1776" w:author="John Zorich" w:date="2014-09-25T12:13:00Z">
                  <w:rPr/>
                </w:rPrChange>
              </w:rPr>
              <w:pPrChange w:id="1777" w:author="John Zorich" w:date="2014-09-25T12:12:00Z">
                <w:pPr>
                  <w:pStyle w:val="TableText"/>
                </w:pPr>
              </w:pPrChange>
            </w:pPr>
            <w:r w:rsidRPr="002B148F">
              <w:rPr>
                <w:rFonts w:ascii="Arial" w:hAnsi="Arial" w:cs="Arial"/>
                <w:sz w:val="18"/>
                <w:szCs w:val="18"/>
                <w:rPrChange w:id="1778" w:author="John Zorich" w:date="2014-09-25T12:13:00Z">
                  <w:rPr/>
                </w:rPrChange>
              </w:rPr>
              <w:t>REMOTE DRUG NAME</w:t>
            </w:r>
          </w:p>
        </w:tc>
        <w:tc>
          <w:tcPr>
            <w:tcW w:w="1547" w:type="dxa"/>
          </w:tcPr>
          <w:p w14:paraId="3A53C476" w14:textId="77777777" w:rsidR="00FB1FB3" w:rsidRPr="002B148F" w:rsidRDefault="00FB1FB3">
            <w:pPr>
              <w:pStyle w:val="TableText"/>
              <w:jc w:val="center"/>
              <w:rPr>
                <w:rFonts w:ascii="Arial" w:hAnsi="Arial" w:cs="Arial"/>
                <w:sz w:val="18"/>
                <w:szCs w:val="18"/>
                <w:rPrChange w:id="1779" w:author="John Zorich" w:date="2014-09-25T12:13:00Z">
                  <w:rPr/>
                </w:rPrChange>
              </w:rPr>
              <w:pPrChange w:id="1780" w:author="John Zorich" w:date="2014-09-25T12:12:00Z">
                <w:pPr>
                  <w:pStyle w:val="TableText"/>
                </w:pPr>
              </w:pPrChange>
            </w:pPr>
            <w:r w:rsidRPr="002B148F">
              <w:rPr>
                <w:rFonts w:ascii="Arial" w:hAnsi="Arial" w:cs="Arial"/>
                <w:sz w:val="18"/>
                <w:szCs w:val="18"/>
                <w:rPrChange w:id="1781" w:author="John Zorich" w:date="2014-09-25T12:13:00Z">
                  <w:rPr/>
                </w:rPrChange>
              </w:rPr>
              <w:t>N/A</w:t>
            </w:r>
          </w:p>
        </w:tc>
        <w:tc>
          <w:tcPr>
            <w:tcW w:w="1783" w:type="dxa"/>
          </w:tcPr>
          <w:p w14:paraId="3AA4C3E6" w14:textId="77777777" w:rsidR="00FB1FB3" w:rsidRPr="002B148F" w:rsidRDefault="00FB1FB3">
            <w:pPr>
              <w:pStyle w:val="TableText"/>
              <w:jc w:val="center"/>
              <w:rPr>
                <w:rFonts w:ascii="Arial" w:hAnsi="Arial" w:cs="Arial"/>
                <w:sz w:val="18"/>
                <w:szCs w:val="18"/>
                <w:rPrChange w:id="1782" w:author="John Zorich" w:date="2014-09-25T12:13:00Z">
                  <w:rPr/>
                </w:rPrChange>
              </w:rPr>
              <w:pPrChange w:id="1783" w:author="John Zorich" w:date="2014-09-25T12:12:00Z">
                <w:pPr>
                  <w:pStyle w:val="TableText"/>
                </w:pPr>
              </w:pPrChange>
            </w:pPr>
            <w:r w:rsidRPr="002B148F">
              <w:rPr>
                <w:rFonts w:ascii="Arial" w:hAnsi="Arial" w:cs="Arial"/>
                <w:sz w:val="18"/>
                <w:szCs w:val="18"/>
                <w:rPrChange w:id="1784" w:author="John Zorich" w:date="2014-09-25T12:13:00Z">
                  <w:rPr/>
                </w:rPrChange>
              </w:rPr>
              <w:t>N/A</w:t>
            </w:r>
          </w:p>
        </w:tc>
        <w:tc>
          <w:tcPr>
            <w:tcW w:w="2265" w:type="dxa"/>
          </w:tcPr>
          <w:p w14:paraId="5DFC3102" w14:textId="77777777" w:rsidR="00FB1FB3" w:rsidRPr="002B148F" w:rsidRDefault="00FB1FB3" w:rsidP="001001E6">
            <w:pPr>
              <w:pStyle w:val="TableText"/>
              <w:rPr>
                <w:rFonts w:ascii="Arial" w:hAnsi="Arial" w:cs="Arial"/>
                <w:sz w:val="18"/>
                <w:szCs w:val="18"/>
                <w:rPrChange w:id="1785" w:author="John Zorich" w:date="2014-09-25T12:13:00Z">
                  <w:rPr/>
                </w:rPrChange>
              </w:rPr>
            </w:pPr>
            <w:r w:rsidRPr="002B148F">
              <w:rPr>
                <w:rFonts w:ascii="Arial" w:hAnsi="Arial" w:cs="Arial"/>
                <w:sz w:val="18"/>
                <w:szCs w:val="18"/>
                <w:rPrChange w:id="1786" w:author="John Zorich" w:date="2014-09-25T12:13:00Z">
                  <w:rPr/>
                </w:rPrChange>
              </w:rPr>
              <w:t>Free Text:</w:t>
            </w:r>
          </w:p>
          <w:p w14:paraId="2EF10D7E" w14:textId="77777777" w:rsidR="00FB1FB3" w:rsidRPr="002B148F" w:rsidRDefault="00FB1FB3" w:rsidP="001001E6">
            <w:pPr>
              <w:pStyle w:val="TableText"/>
              <w:rPr>
                <w:rFonts w:ascii="Arial" w:hAnsi="Arial" w:cs="Arial"/>
                <w:sz w:val="18"/>
                <w:szCs w:val="18"/>
                <w:rPrChange w:id="1787" w:author="John Zorich" w:date="2014-09-25T12:13:00Z">
                  <w:rPr/>
                </w:rPrChange>
              </w:rPr>
            </w:pPr>
            <w:r w:rsidRPr="002B148F">
              <w:rPr>
                <w:rFonts w:ascii="Arial" w:hAnsi="Arial" w:cs="Arial"/>
                <w:sz w:val="18"/>
                <w:szCs w:val="18"/>
                <w:rPrChange w:id="1788" w:author="John Zorich" w:date="2014-09-25T12:13:00Z">
                  <w:rPr/>
                </w:rPrChange>
              </w:rPr>
              <w:t>This is the textual value for the remote drug.</w:t>
            </w:r>
          </w:p>
        </w:tc>
      </w:tr>
      <w:tr w:rsidR="00FB1FB3" w:rsidRPr="002B148F" w14:paraId="52AE11CC" w14:textId="77777777" w:rsidTr="001001E6">
        <w:trPr>
          <w:cantSplit/>
          <w:trHeight w:val="344"/>
          <w:tblCellSpacing w:w="15" w:type="dxa"/>
        </w:trPr>
        <w:tc>
          <w:tcPr>
            <w:tcW w:w="1322" w:type="dxa"/>
          </w:tcPr>
          <w:p w14:paraId="2E2FF4E4" w14:textId="77777777" w:rsidR="00FB1FB3" w:rsidRPr="002B148F" w:rsidRDefault="00FB1FB3">
            <w:pPr>
              <w:pStyle w:val="TableText"/>
              <w:jc w:val="center"/>
              <w:rPr>
                <w:rFonts w:ascii="Arial" w:hAnsi="Arial" w:cs="Arial"/>
                <w:sz w:val="18"/>
                <w:szCs w:val="18"/>
                <w:rPrChange w:id="1789" w:author="John Zorich" w:date="2014-09-25T12:13:00Z">
                  <w:rPr/>
                </w:rPrChange>
              </w:rPr>
              <w:pPrChange w:id="1790" w:author="John Zorich" w:date="2014-09-25T12:12:00Z">
                <w:pPr>
                  <w:pStyle w:val="TableText"/>
                </w:pPr>
              </w:pPrChange>
            </w:pPr>
            <w:r w:rsidRPr="002B148F">
              <w:rPr>
                <w:rFonts w:ascii="Arial" w:hAnsi="Arial" w:cs="Arial"/>
                <w:sz w:val="18"/>
                <w:szCs w:val="18"/>
                <w:rPrChange w:id="1791" w:author="John Zorich" w:date="2014-09-25T12:13:00Z">
                  <w:rPr/>
                </w:rPrChange>
              </w:rPr>
              <w:t>1.1</w:t>
            </w:r>
          </w:p>
        </w:tc>
        <w:tc>
          <w:tcPr>
            <w:tcW w:w="1703" w:type="dxa"/>
          </w:tcPr>
          <w:p w14:paraId="00D2ABAB" w14:textId="77777777" w:rsidR="00FB1FB3" w:rsidRPr="002B148F" w:rsidRDefault="00FB1FB3">
            <w:pPr>
              <w:pStyle w:val="TableText"/>
              <w:jc w:val="center"/>
              <w:rPr>
                <w:rFonts w:ascii="Arial" w:hAnsi="Arial" w:cs="Arial"/>
                <w:sz w:val="18"/>
                <w:szCs w:val="18"/>
                <w:rPrChange w:id="1792" w:author="John Zorich" w:date="2014-09-25T12:13:00Z">
                  <w:rPr/>
                </w:rPrChange>
              </w:rPr>
              <w:pPrChange w:id="1793" w:author="John Zorich" w:date="2014-09-25T12:12:00Z">
                <w:pPr>
                  <w:pStyle w:val="TableText"/>
                </w:pPr>
              </w:pPrChange>
            </w:pPr>
            <w:r w:rsidRPr="002B148F">
              <w:rPr>
                <w:rFonts w:ascii="Arial" w:hAnsi="Arial" w:cs="Arial"/>
                <w:sz w:val="18"/>
                <w:szCs w:val="18"/>
                <w:rPrChange w:id="1794" w:author="John Zorich" w:date="2014-09-25T12:13:00Z">
                  <w:rPr/>
                </w:rPrChange>
              </w:rPr>
              <w:t>LOCAL (MATCHED) DRUG</w:t>
            </w:r>
          </w:p>
        </w:tc>
        <w:tc>
          <w:tcPr>
            <w:tcW w:w="1547" w:type="dxa"/>
          </w:tcPr>
          <w:p w14:paraId="2D10749F" w14:textId="77777777" w:rsidR="00FB1FB3" w:rsidRPr="002B148F" w:rsidRDefault="00FB1FB3">
            <w:pPr>
              <w:pStyle w:val="TableText"/>
              <w:jc w:val="center"/>
              <w:rPr>
                <w:rFonts w:ascii="Arial" w:hAnsi="Arial" w:cs="Arial"/>
                <w:sz w:val="18"/>
                <w:szCs w:val="18"/>
                <w:rPrChange w:id="1795" w:author="John Zorich" w:date="2014-09-25T12:13:00Z">
                  <w:rPr/>
                </w:rPrChange>
              </w:rPr>
              <w:pPrChange w:id="1796" w:author="John Zorich" w:date="2014-09-25T12:12:00Z">
                <w:pPr>
                  <w:pStyle w:val="TableText"/>
                </w:pPr>
              </w:pPrChange>
            </w:pPr>
            <w:r w:rsidRPr="002B148F">
              <w:rPr>
                <w:rFonts w:ascii="Arial" w:hAnsi="Arial" w:cs="Arial"/>
                <w:sz w:val="18"/>
                <w:szCs w:val="18"/>
                <w:rPrChange w:id="1797" w:author="John Zorich" w:date="2014-09-25T12:13:00Z">
                  <w:rPr/>
                </w:rPrChange>
              </w:rPr>
              <w:t>Pointer to the DRUG file (#50)</w:t>
            </w:r>
          </w:p>
        </w:tc>
        <w:tc>
          <w:tcPr>
            <w:tcW w:w="1783" w:type="dxa"/>
          </w:tcPr>
          <w:p w14:paraId="6B56C5C3" w14:textId="77777777" w:rsidR="00FB1FB3" w:rsidRPr="002B148F" w:rsidRDefault="00FB1FB3">
            <w:pPr>
              <w:pStyle w:val="TableText"/>
              <w:jc w:val="center"/>
              <w:rPr>
                <w:rFonts w:ascii="Arial" w:hAnsi="Arial" w:cs="Arial"/>
                <w:sz w:val="18"/>
                <w:szCs w:val="18"/>
                <w:rPrChange w:id="1798" w:author="John Zorich" w:date="2014-09-25T12:13:00Z">
                  <w:rPr/>
                </w:rPrChange>
              </w:rPr>
              <w:pPrChange w:id="1799" w:author="John Zorich" w:date="2014-09-25T12:12:00Z">
                <w:pPr>
                  <w:pStyle w:val="TableText"/>
                </w:pPr>
              </w:pPrChange>
            </w:pPr>
            <w:r w:rsidRPr="002B148F">
              <w:rPr>
                <w:rFonts w:ascii="Arial" w:hAnsi="Arial" w:cs="Arial"/>
                <w:sz w:val="18"/>
                <w:szCs w:val="18"/>
                <w:rPrChange w:id="1800" w:author="John Zorich" w:date="2014-09-25T12:13:00Z">
                  <w:rPr/>
                </w:rPrChange>
              </w:rPr>
              <w:t>N/A</w:t>
            </w:r>
          </w:p>
        </w:tc>
        <w:tc>
          <w:tcPr>
            <w:tcW w:w="2265" w:type="dxa"/>
          </w:tcPr>
          <w:p w14:paraId="7AEDB28D" w14:textId="77777777" w:rsidR="00FB1FB3" w:rsidRPr="002B148F" w:rsidRDefault="00FB1FB3" w:rsidP="001001E6">
            <w:pPr>
              <w:pStyle w:val="TableText"/>
              <w:rPr>
                <w:rFonts w:ascii="Arial" w:hAnsi="Arial" w:cs="Arial"/>
                <w:sz w:val="18"/>
                <w:szCs w:val="18"/>
                <w:rPrChange w:id="1801" w:author="John Zorich" w:date="2014-09-25T12:13:00Z">
                  <w:rPr/>
                </w:rPrChange>
              </w:rPr>
            </w:pPr>
            <w:r w:rsidRPr="002B148F">
              <w:rPr>
                <w:rFonts w:ascii="Arial" w:hAnsi="Arial" w:cs="Arial"/>
                <w:sz w:val="18"/>
                <w:szCs w:val="18"/>
                <w:rPrChange w:id="1802" w:author="John Zorich" w:date="2014-09-25T12:13:00Z">
                  <w:rPr/>
                </w:rPrChange>
              </w:rPr>
              <w:t>Pointer to the DRUG file (#50).</w:t>
            </w:r>
          </w:p>
          <w:p w14:paraId="0BE7B241" w14:textId="77777777" w:rsidR="00FB1FB3" w:rsidRPr="002B148F" w:rsidRDefault="00FB1FB3" w:rsidP="001001E6">
            <w:pPr>
              <w:pStyle w:val="TableText"/>
              <w:rPr>
                <w:rFonts w:ascii="Arial" w:hAnsi="Arial" w:cs="Arial"/>
                <w:sz w:val="18"/>
                <w:szCs w:val="18"/>
                <w:rPrChange w:id="1803" w:author="John Zorich" w:date="2014-09-25T12:13:00Z">
                  <w:rPr/>
                </w:rPrChange>
              </w:rPr>
            </w:pPr>
            <w:r w:rsidRPr="002B148F">
              <w:rPr>
                <w:rFonts w:ascii="Arial" w:hAnsi="Arial" w:cs="Arial"/>
                <w:sz w:val="18"/>
                <w:szCs w:val="18"/>
                <w:rPrChange w:id="1804" w:author="John Zorich" w:date="2014-09-25T12:13:00Z">
                  <w:rPr/>
                </w:rPrChange>
              </w:rPr>
              <w:t>This holds the locally identified drug that is equivalent to the drug name that is received from the remote (originating) facility.</w:t>
            </w:r>
          </w:p>
        </w:tc>
      </w:tr>
      <w:tr w:rsidR="00FB1FB3" w:rsidRPr="002B148F" w14:paraId="03CB29DF" w14:textId="77777777" w:rsidTr="001001E6">
        <w:trPr>
          <w:cantSplit/>
          <w:trHeight w:val="344"/>
          <w:tblCellSpacing w:w="15" w:type="dxa"/>
        </w:trPr>
        <w:tc>
          <w:tcPr>
            <w:tcW w:w="1322" w:type="dxa"/>
          </w:tcPr>
          <w:p w14:paraId="7AEDA30F" w14:textId="77777777" w:rsidR="00FB1FB3" w:rsidRPr="002B148F" w:rsidRDefault="00FB1FB3">
            <w:pPr>
              <w:pStyle w:val="TableText"/>
              <w:jc w:val="center"/>
              <w:rPr>
                <w:rFonts w:ascii="Arial" w:hAnsi="Arial" w:cs="Arial"/>
                <w:sz w:val="18"/>
                <w:szCs w:val="18"/>
                <w:rPrChange w:id="1805" w:author="John Zorich" w:date="2014-09-25T12:13:00Z">
                  <w:rPr/>
                </w:rPrChange>
              </w:rPr>
              <w:pPrChange w:id="1806" w:author="John Zorich" w:date="2014-09-25T12:14:00Z">
                <w:pPr>
                  <w:pStyle w:val="TableText"/>
                </w:pPr>
              </w:pPrChange>
            </w:pPr>
            <w:r w:rsidRPr="002B148F">
              <w:rPr>
                <w:rFonts w:ascii="Arial" w:hAnsi="Arial" w:cs="Arial"/>
                <w:sz w:val="18"/>
                <w:szCs w:val="18"/>
                <w:rPrChange w:id="1807" w:author="John Zorich" w:date="2014-09-25T12:13:00Z">
                  <w:rPr/>
                </w:rPrChange>
              </w:rPr>
              <w:t>1.2</w:t>
            </w:r>
          </w:p>
        </w:tc>
        <w:tc>
          <w:tcPr>
            <w:tcW w:w="1703" w:type="dxa"/>
          </w:tcPr>
          <w:p w14:paraId="0995827E" w14:textId="77777777" w:rsidR="00FB1FB3" w:rsidRPr="002B148F" w:rsidRDefault="00FB1FB3">
            <w:pPr>
              <w:pStyle w:val="TableText"/>
              <w:jc w:val="center"/>
              <w:rPr>
                <w:rFonts w:ascii="Arial" w:hAnsi="Arial" w:cs="Arial"/>
                <w:sz w:val="18"/>
                <w:szCs w:val="18"/>
                <w:rPrChange w:id="1808" w:author="John Zorich" w:date="2014-09-25T12:13:00Z">
                  <w:rPr/>
                </w:rPrChange>
              </w:rPr>
              <w:pPrChange w:id="1809" w:author="John Zorich" w:date="2014-09-25T12:12:00Z">
                <w:pPr>
                  <w:pStyle w:val="TableText"/>
                </w:pPr>
              </w:pPrChange>
            </w:pPr>
            <w:r w:rsidRPr="002B148F">
              <w:rPr>
                <w:rFonts w:ascii="Arial" w:hAnsi="Arial" w:cs="Arial"/>
                <w:sz w:val="18"/>
                <w:szCs w:val="18"/>
                <w:rPrChange w:id="1810" w:author="John Zorich" w:date="2014-09-25T12:13:00Z">
                  <w:rPr/>
                </w:rPrChange>
              </w:rPr>
              <w:t>TOTAL REFILL/PARTIAL COST</w:t>
            </w:r>
          </w:p>
        </w:tc>
        <w:tc>
          <w:tcPr>
            <w:tcW w:w="1547" w:type="dxa"/>
          </w:tcPr>
          <w:p w14:paraId="47BBE1FB" w14:textId="77777777" w:rsidR="00FB1FB3" w:rsidRPr="002B148F" w:rsidRDefault="00FB1FB3">
            <w:pPr>
              <w:pStyle w:val="TableText"/>
              <w:jc w:val="center"/>
              <w:rPr>
                <w:rFonts w:ascii="Arial" w:hAnsi="Arial" w:cs="Arial"/>
                <w:sz w:val="18"/>
                <w:szCs w:val="18"/>
                <w:rPrChange w:id="1811" w:author="John Zorich" w:date="2014-09-25T12:13:00Z">
                  <w:rPr/>
                </w:rPrChange>
              </w:rPr>
              <w:pPrChange w:id="1812" w:author="John Zorich" w:date="2014-09-25T12:12:00Z">
                <w:pPr>
                  <w:pStyle w:val="TableText"/>
                </w:pPr>
              </w:pPrChange>
            </w:pPr>
            <w:r w:rsidRPr="002B148F">
              <w:rPr>
                <w:rFonts w:ascii="Arial" w:hAnsi="Arial" w:cs="Arial"/>
                <w:sz w:val="18"/>
                <w:szCs w:val="18"/>
                <w:rPrChange w:id="1813" w:author="John Zorich" w:date="2014-09-25T12:13:00Z">
                  <w:rPr/>
                </w:rPrChange>
              </w:rPr>
              <w:t>N/A</w:t>
            </w:r>
          </w:p>
          <w:p w14:paraId="0DD93B98" w14:textId="77777777" w:rsidR="00FB1FB3" w:rsidRPr="002B148F" w:rsidRDefault="00FB1FB3">
            <w:pPr>
              <w:jc w:val="center"/>
              <w:rPr>
                <w:rFonts w:ascii="Arial" w:hAnsi="Arial" w:cs="Arial"/>
                <w:sz w:val="18"/>
                <w:szCs w:val="18"/>
                <w:rPrChange w:id="1814" w:author="John Zorich" w:date="2014-09-25T12:13:00Z">
                  <w:rPr/>
                </w:rPrChange>
              </w:rPr>
            </w:pPr>
          </w:p>
        </w:tc>
        <w:tc>
          <w:tcPr>
            <w:tcW w:w="1783" w:type="dxa"/>
          </w:tcPr>
          <w:p w14:paraId="61CFEECA" w14:textId="77777777" w:rsidR="00FB1FB3" w:rsidRPr="002B148F" w:rsidRDefault="00FB1FB3">
            <w:pPr>
              <w:pStyle w:val="TableText"/>
              <w:jc w:val="center"/>
              <w:rPr>
                <w:rFonts w:ascii="Arial" w:hAnsi="Arial" w:cs="Arial"/>
                <w:sz w:val="18"/>
                <w:szCs w:val="18"/>
                <w:rPrChange w:id="1815" w:author="John Zorich" w:date="2014-09-25T12:13:00Z">
                  <w:rPr/>
                </w:rPrChange>
              </w:rPr>
              <w:pPrChange w:id="1816" w:author="John Zorich" w:date="2014-09-25T12:12:00Z">
                <w:pPr>
                  <w:pStyle w:val="TableText"/>
                </w:pPr>
              </w:pPrChange>
            </w:pPr>
            <w:r w:rsidRPr="002B148F">
              <w:rPr>
                <w:rFonts w:ascii="Arial" w:hAnsi="Arial" w:cs="Arial"/>
                <w:sz w:val="18"/>
                <w:szCs w:val="18"/>
                <w:rPrChange w:id="1817" w:author="John Zorich" w:date="2014-09-25T12:13:00Z">
                  <w:rPr/>
                </w:rPrChange>
              </w:rPr>
              <w:t>N/A</w:t>
            </w:r>
          </w:p>
        </w:tc>
        <w:tc>
          <w:tcPr>
            <w:tcW w:w="2265" w:type="dxa"/>
          </w:tcPr>
          <w:p w14:paraId="01089A8C" w14:textId="77777777" w:rsidR="00FB1FB3" w:rsidRPr="002B148F" w:rsidRDefault="00FB1FB3" w:rsidP="001001E6">
            <w:pPr>
              <w:pStyle w:val="TableText"/>
              <w:rPr>
                <w:rFonts w:ascii="Arial" w:hAnsi="Arial" w:cs="Arial"/>
                <w:sz w:val="18"/>
                <w:szCs w:val="18"/>
                <w:rPrChange w:id="1818" w:author="John Zorich" w:date="2014-09-25T12:13:00Z">
                  <w:rPr/>
                </w:rPrChange>
              </w:rPr>
            </w:pPr>
            <w:r w:rsidRPr="002B148F">
              <w:rPr>
                <w:rFonts w:ascii="Arial" w:hAnsi="Arial" w:cs="Arial"/>
                <w:sz w:val="18"/>
                <w:szCs w:val="18"/>
                <w:rPrChange w:id="1819" w:author="John Zorich" w:date="2014-09-25T12:13:00Z">
                  <w:rPr/>
                </w:rPrChange>
              </w:rPr>
              <w:t>Numeric:</w:t>
            </w:r>
          </w:p>
          <w:p w14:paraId="421D9432" w14:textId="77777777" w:rsidR="00FB1FB3" w:rsidRPr="002B148F" w:rsidRDefault="00FB1FB3" w:rsidP="001001E6">
            <w:pPr>
              <w:pStyle w:val="TableText"/>
              <w:rPr>
                <w:rFonts w:ascii="Arial" w:hAnsi="Arial" w:cs="Arial"/>
                <w:sz w:val="18"/>
                <w:szCs w:val="18"/>
                <w:rPrChange w:id="1820" w:author="John Zorich" w:date="2014-09-25T12:13:00Z">
                  <w:rPr/>
                </w:rPrChange>
              </w:rPr>
            </w:pPr>
            <w:r w:rsidRPr="002B148F">
              <w:rPr>
                <w:rFonts w:ascii="Arial" w:hAnsi="Arial" w:cs="Arial"/>
                <w:sz w:val="18"/>
                <w:szCs w:val="18"/>
                <w:rPrChange w:id="1821" w:author="John Zorich" w:date="2014-09-25T12:13:00Z">
                  <w:rPr/>
                </w:rPrChange>
              </w:rPr>
              <w:t>This field is used to store the total cost for the refill or partial fill request. This value is based on the current cost of the drug, multiplied by the quantity.</w:t>
            </w:r>
          </w:p>
        </w:tc>
      </w:tr>
      <w:tr w:rsidR="00FB1FB3" w:rsidRPr="002B148F" w14:paraId="51EB0F31" w14:textId="77777777" w:rsidTr="001001E6">
        <w:trPr>
          <w:cantSplit/>
          <w:trHeight w:val="344"/>
          <w:tblCellSpacing w:w="15" w:type="dxa"/>
        </w:trPr>
        <w:tc>
          <w:tcPr>
            <w:tcW w:w="1322" w:type="dxa"/>
          </w:tcPr>
          <w:p w14:paraId="2411F793" w14:textId="77777777" w:rsidR="00FB1FB3" w:rsidRPr="002B148F" w:rsidRDefault="00FB1FB3">
            <w:pPr>
              <w:pStyle w:val="TableText"/>
              <w:jc w:val="center"/>
              <w:rPr>
                <w:rFonts w:ascii="Arial" w:hAnsi="Arial" w:cs="Arial"/>
                <w:sz w:val="18"/>
                <w:szCs w:val="18"/>
                <w:rPrChange w:id="1822" w:author="John Zorich" w:date="2014-09-25T12:13:00Z">
                  <w:rPr/>
                </w:rPrChange>
              </w:rPr>
              <w:pPrChange w:id="1823" w:author="John Zorich" w:date="2014-09-25T12:14:00Z">
                <w:pPr>
                  <w:pStyle w:val="TableText"/>
                </w:pPr>
              </w:pPrChange>
            </w:pPr>
            <w:r w:rsidRPr="002B148F">
              <w:rPr>
                <w:rFonts w:ascii="Arial" w:hAnsi="Arial" w:cs="Arial"/>
                <w:sz w:val="18"/>
                <w:szCs w:val="18"/>
                <w:rPrChange w:id="1824" w:author="John Zorich" w:date="2014-09-25T12:13:00Z">
                  <w:rPr/>
                </w:rPrChange>
              </w:rPr>
              <w:t>2</w:t>
            </w:r>
          </w:p>
        </w:tc>
        <w:tc>
          <w:tcPr>
            <w:tcW w:w="1703" w:type="dxa"/>
          </w:tcPr>
          <w:p w14:paraId="605398A5" w14:textId="77777777" w:rsidR="00FB1FB3" w:rsidRPr="002B148F" w:rsidRDefault="00FB1FB3">
            <w:pPr>
              <w:pStyle w:val="TableText"/>
              <w:jc w:val="center"/>
              <w:rPr>
                <w:rFonts w:ascii="Arial" w:hAnsi="Arial" w:cs="Arial"/>
                <w:sz w:val="18"/>
                <w:szCs w:val="18"/>
                <w:rPrChange w:id="1825" w:author="John Zorich" w:date="2014-09-25T12:13:00Z">
                  <w:rPr/>
                </w:rPrChange>
              </w:rPr>
              <w:pPrChange w:id="1826" w:author="John Zorich" w:date="2014-09-25T12:12:00Z">
                <w:pPr>
                  <w:pStyle w:val="TableText"/>
                </w:pPr>
              </w:pPrChange>
            </w:pPr>
            <w:r w:rsidRPr="002B148F">
              <w:rPr>
                <w:rFonts w:ascii="Arial" w:hAnsi="Arial" w:cs="Arial"/>
                <w:sz w:val="18"/>
                <w:szCs w:val="18"/>
                <w:rPrChange w:id="1827" w:author="John Zorich" w:date="2014-09-25T12:13:00Z">
                  <w:rPr/>
                </w:rPrChange>
              </w:rPr>
              <w:t>MESSAGE DETAILS</w:t>
            </w:r>
          </w:p>
        </w:tc>
        <w:tc>
          <w:tcPr>
            <w:tcW w:w="1547" w:type="dxa"/>
          </w:tcPr>
          <w:p w14:paraId="0213CE68" w14:textId="77777777" w:rsidR="00FB1FB3" w:rsidRPr="002B148F" w:rsidRDefault="00FB1FB3">
            <w:pPr>
              <w:pStyle w:val="TableText"/>
              <w:jc w:val="center"/>
              <w:rPr>
                <w:rFonts w:ascii="Arial" w:hAnsi="Arial" w:cs="Arial"/>
                <w:sz w:val="18"/>
                <w:szCs w:val="18"/>
                <w:rPrChange w:id="1828" w:author="John Zorich" w:date="2014-09-25T12:13:00Z">
                  <w:rPr/>
                </w:rPrChange>
              </w:rPr>
              <w:pPrChange w:id="1829" w:author="John Zorich" w:date="2014-09-25T12:12:00Z">
                <w:pPr>
                  <w:pStyle w:val="TableText"/>
                </w:pPr>
              </w:pPrChange>
            </w:pPr>
            <w:r w:rsidRPr="002B148F">
              <w:rPr>
                <w:rFonts w:ascii="Arial" w:hAnsi="Arial" w:cs="Arial"/>
                <w:sz w:val="18"/>
                <w:szCs w:val="18"/>
                <w:rPrChange w:id="1830" w:author="John Zorich" w:date="2014-09-25T12:13:00Z">
                  <w:rPr/>
                </w:rPrChange>
              </w:rPr>
              <w:t>N/A</w:t>
            </w:r>
          </w:p>
        </w:tc>
        <w:tc>
          <w:tcPr>
            <w:tcW w:w="1783" w:type="dxa"/>
          </w:tcPr>
          <w:p w14:paraId="4CE224CD" w14:textId="77777777" w:rsidR="00FB1FB3" w:rsidRPr="002B148F" w:rsidRDefault="00FB1FB3">
            <w:pPr>
              <w:pStyle w:val="TableText"/>
              <w:jc w:val="center"/>
              <w:rPr>
                <w:rFonts w:ascii="Arial" w:hAnsi="Arial" w:cs="Arial"/>
                <w:sz w:val="18"/>
                <w:szCs w:val="18"/>
                <w:rPrChange w:id="1831" w:author="John Zorich" w:date="2014-09-25T12:13:00Z">
                  <w:rPr/>
                </w:rPrChange>
              </w:rPr>
              <w:pPrChange w:id="1832" w:author="John Zorich" w:date="2014-09-25T12:12:00Z">
                <w:pPr>
                  <w:pStyle w:val="TableText"/>
                </w:pPr>
              </w:pPrChange>
            </w:pPr>
            <w:r w:rsidRPr="002B148F">
              <w:rPr>
                <w:rFonts w:ascii="Arial" w:hAnsi="Arial" w:cs="Arial"/>
                <w:sz w:val="18"/>
                <w:szCs w:val="18"/>
                <w:rPrChange w:id="1833" w:author="John Zorich" w:date="2014-09-25T12:13:00Z">
                  <w:rPr/>
                </w:rPrChange>
              </w:rPr>
              <w:t>N/A</w:t>
            </w:r>
          </w:p>
        </w:tc>
        <w:tc>
          <w:tcPr>
            <w:tcW w:w="2265" w:type="dxa"/>
          </w:tcPr>
          <w:p w14:paraId="1AAAAF15" w14:textId="77777777" w:rsidR="00FB1FB3" w:rsidRPr="002B148F" w:rsidRDefault="00FB1FB3" w:rsidP="001001E6">
            <w:pPr>
              <w:pStyle w:val="TableText"/>
              <w:rPr>
                <w:rFonts w:ascii="Arial" w:hAnsi="Arial" w:cs="Arial"/>
                <w:sz w:val="18"/>
                <w:szCs w:val="18"/>
                <w:rPrChange w:id="1834" w:author="John Zorich" w:date="2014-09-25T12:13:00Z">
                  <w:rPr/>
                </w:rPrChange>
              </w:rPr>
            </w:pPr>
            <w:r w:rsidRPr="002B148F">
              <w:rPr>
                <w:rFonts w:ascii="Arial" w:hAnsi="Arial" w:cs="Arial"/>
                <w:sz w:val="18"/>
                <w:szCs w:val="18"/>
                <w:rPrChange w:id="1835" w:author="John Zorich" w:date="2014-09-25T12:13:00Z">
                  <w:rPr/>
                </w:rPrChange>
              </w:rPr>
              <w:t>Word-processing:</w:t>
            </w:r>
          </w:p>
          <w:p w14:paraId="210B849C" w14:textId="77777777" w:rsidR="00FB1FB3" w:rsidRPr="002B148F" w:rsidRDefault="00FB1FB3" w:rsidP="001001E6">
            <w:pPr>
              <w:pStyle w:val="TableText"/>
              <w:rPr>
                <w:rFonts w:ascii="Arial" w:hAnsi="Arial" w:cs="Arial"/>
                <w:sz w:val="18"/>
                <w:szCs w:val="18"/>
                <w:rPrChange w:id="1836" w:author="John Zorich" w:date="2014-09-25T12:13:00Z">
                  <w:rPr/>
                </w:rPrChange>
              </w:rPr>
            </w:pPr>
            <w:r w:rsidRPr="002B148F">
              <w:rPr>
                <w:rFonts w:ascii="Arial" w:hAnsi="Arial" w:cs="Arial"/>
                <w:sz w:val="18"/>
                <w:szCs w:val="18"/>
                <w:rPrChange w:id="1837" w:author="John Zorich" w:date="2014-09-25T12:13:00Z">
                  <w:rPr/>
                </w:rPrChange>
              </w:rPr>
              <w:t xml:space="preserve">This is where any additional message details are stored. </w:t>
            </w:r>
          </w:p>
        </w:tc>
      </w:tr>
      <w:tr w:rsidR="00FB1FB3" w:rsidRPr="002B148F" w14:paraId="5915B1B3" w14:textId="77777777" w:rsidTr="001001E6">
        <w:trPr>
          <w:cantSplit/>
          <w:trHeight w:val="344"/>
          <w:tblCellSpacing w:w="15" w:type="dxa"/>
        </w:trPr>
        <w:tc>
          <w:tcPr>
            <w:tcW w:w="1322" w:type="dxa"/>
          </w:tcPr>
          <w:p w14:paraId="41B29F52" w14:textId="77777777" w:rsidR="00FB1FB3" w:rsidRPr="002B148F" w:rsidRDefault="00FB1FB3">
            <w:pPr>
              <w:pStyle w:val="TableText"/>
              <w:jc w:val="center"/>
              <w:rPr>
                <w:rFonts w:ascii="Arial" w:hAnsi="Arial" w:cs="Arial"/>
                <w:sz w:val="18"/>
                <w:szCs w:val="18"/>
                <w:rPrChange w:id="1838" w:author="John Zorich" w:date="2014-09-25T12:13:00Z">
                  <w:rPr/>
                </w:rPrChange>
              </w:rPr>
              <w:pPrChange w:id="1839" w:author="John Zorich" w:date="2014-09-25T12:14:00Z">
                <w:pPr>
                  <w:pStyle w:val="TableText"/>
                </w:pPr>
              </w:pPrChange>
            </w:pPr>
            <w:r w:rsidRPr="002B148F">
              <w:rPr>
                <w:rFonts w:ascii="Arial" w:hAnsi="Arial" w:cs="Arial"/>
                <w:sz w:val="18"/>
                <w:szCs w:val="18"/>
                <w:rPrChange w:id="1840" w:author="John Zorich" w:date="2014-09-25T12:13:00Z">
                  <w:rPr/>
                </w:rPrChange>
              </w:rPr>
              <w:lastRenderedPageBreak/>
              <w:t>3</w:t>
            </w:r>
          </w:p>
        </w:tc>
        <w:tc>
          <w:tcPr>
            <w:tcW w:w="1703" w:type="dxa"/>
          </w:tcPr>
          <w:p w14:paraId="7C96E26E" w14:textId="77777777" w:rsidR="00FB1FB3" w:rsidRPr="002B148F" w:rsidRDefault="00FB1FB3">
            <w:pPr>
              <w:pStyle w:val="TableText"/>
              <w:jc w:val="center"/>
              <w:rPr>
                <w:rFonts w:ascii="Arial" w:hAnsi="Arial" w:cs="Arial"/>
                <w:sz w:val="18"/>
                <w:szCs w:val="18"/>
                <w:rPrChange w:id="1841" w:author="John Zorich" w:date="2014-09-25T12:13:00Z">
                  <w:rPr/>
                </w:rPrChange>
              </w:rPr>
              <w:pPrChange w:id="1842" w:author="John Zorich" w:date="2014-09-25T12:12:00Z">
                <w:pPr>
                  <w:pStyle w:val="TableText"/>
                </w:pPr>
              </w:pPrChange>
            </w:pPr>
            <w:r w:rsidRPr="002B148F">
              <w:rPr>
                <w:rFonts w:ascii="Arial" w:hAnsi="Arial" w:cs="Arial"/>
                <w:sz w:val="18"/>
                <w:szCs w:val="18"/>
                <w:rPrChange w:id="1843" w:author="John Zorich" w:date="2014-09-25T12:13:00Z">
                  <w:rPr/>
                </w:rPrChange>
              </w:rPr>
              <w:t>LABEL DATA</w:t>
            </w:r>
          </w:p>
        </w:tc>
        <w:tc>
          <w:tcPr>
            <w:tcW w:w="1547" w:type="dxa"/>
          </w:tcPr>
          <w:p w14:paraId="43798767" w14:textId="77777777" w:rsidR="00FB1FB3" w:rsidRPr="002B148F" w:rsidRDefault="00FB1FB3">
            <w:pPr>
              <w:pStyle w:val="TableText"/>
              <w:jc w:val="center"/>
              <w:rPr>
                <w:rFonts w:ascii="Arial" w:hAnsi="Arial" w:cs="Arial"/>
                <w:sz w:val="18"/>
                <w:szCs w:val="18"/>
                <w:rPrChange w:id="1844" w:author="John Zorich" w:date="2014-09-25T12:13:00Z">
                  <w:rPr/>
                </w:rPrChange>
              </w:rPr>
              <w:pPrChange w:id="1845" w:author="John Zorich" w:date="2014-09-25T12:12:00Z">
                <w:pPr>
                  <w:pStyle w:val="TableText"/>
                </w:pPr>
              </w:pPrChange>
            </w:pPr>
            <w:r w:rsidRPr="002B148F">
              <w:rPr>
                <w:rFonts w:ascii="Arial" w:hAnsi="Arial" w:cs="Arial"/>
                <w:sz w:val="18"/>
                <w:szCs w:val="18"/>
                <w:rPrChange w:id="1846" w:author="John Zorich" w:date="2014-09-25T12:13:00Z">
                  <w:rPr/>
                </w:rPrChange>
              </w:rPr>
              <w:t>N/A</w:t>
            </w:r>
          </w:p>
        </w:tc>
        <w:tc>
          <w:tcPr>
            <w:tcW w:w="1783" w:type="dxa"/>
          </w:tcPr>
          <w:p w14:paraId="284C548F" w14:textId="77777777" w:rsidR="00FB1FB3" w:rsidRPr="002B148F" w:rsidRDefault="00FB1FB3">
            <w:pPr>
              <w:pStyle w:val="TableText"/>
              <w:jc w:val="center"/>
              <w:rPr>
                <w:rFonts w:ascii="Arial" w:hAnsi="Arial" w:cs="Arial"/>
                <w:sz w:val="18"/>
                <w:szCs w:val="18"/>
                <w:rPrChange w:id="1847" w:author="John Zorich" w:date="2014-09-25T12:13:00Z">
                  <w:rPr/>
                </w:rPrChange>
              </w:rPr>
              <w:pPrChange w:id="1848" w:author="John Zorich" w:date="2014-09-25T12:12:00Z">
                <w:pPr>
                  <w:pStyle w:val="TableText"/>
                </w:pPr>
              </w:pPrChange>
            </w:pPr>
            <w:r w:rsidRPr="002B148F">
              <w:rPr>
                <w:rFonts w:ascii="Arial" w:hAnsi="Arial" w:cs="Arial"/>
                <w:sz w:val="18"/>
                <w:szCs w:val="18"/>
                <w:rPrChange w:id="1849" w:author="John Zorich" w:date="2014-09-25T12:13:00Z">
                  <w:rPr/>
                </w:rPrChange>
              </w:rPr>
              <w:t>N/A</w:t>
            </w:r>
          </w:p>
        </w:tc>
        <w:tc>
          <w:tcPr>
            <w:tcW w:w="2265" w:type="dxa"/>
          </w:tcPr>
          <w:p w14:paraId="1354B922" w14:textId="77777777" w:rsidR="00FB1FB3" w:rsidRPr="002B148F" w:rsidRDefault="00FB1FB3" w:rsidP="001001E6">
            <w:pPr>
              <w:pStyle w:val="TableText"/>
              <w:rPr>
                <w:rFonts w:ascii="Arial" w:hAnsi="Arial" w:cs="Arial"/>
                <w:sz w:val="18"/>
                <w:szCs w:val="18"/>
                <w:rPrChange w:id="1850" w:author="John Zorich" w:date="2014-09-25T12:13:00Z">
                  <w:rPr/>
                </w:rPrChange>
              </w:rPr>
            </w:pPr>
            <w:r w:rsidRPr="002B148F">
              <w:rPr>
                <w:rFonts w:ascii="Arial" w:hAnsi="Arial" w:cs="Arial"/>
                <w:sz w:val="18"/>
                <w:szCs w:val="18"/>
                <w:rPrChange w:id="1851" w:author="John Zorich" w:date="2014-09-25T12:13:00Z">
                  <w:rPr/>
                </w:rPrChange>
              </w:rPr>
              <w:t>Word-processing:</w:t>
            </w:r>
          </w:p>
          <w:p w14:paraId="344F1642" w14:textId="77777777" w:rsidR="00FB1FB3" w:rsidRPr="002B148F" w:rsidRDefault="00FB1FB3" w:rsidP="001001E6">
            <w:pPr>
              <w:pStyle w:val="TableText"/>
              <w:rPr>
                <w:rFonts w:ascii="Arial" w:hAnsi="Arial" w:cs="Arial"/>
                <w:sz w:val="18"/>
                <w:szCs w:val="18"/>
                <w:rPrChange w:id="1852" w:author="John Zorich" w:date="2014-09-25T12:13:00Z">
                  <w:rPr/>
                </w:rPrChange>
              </w:rPr>
            </w:pPr>
            <w:r w:rsidRPr="002B148F">
              <w:rPr>
                <w:rFonts w:ascii="Arial" w:hAnsi="Arial" w:cs="Arial"/>
                <w:sz w:val="18"/>
                <w:szCs w:val="18"/>
                <w:rPrChange w:id="1853" w:author="John Zorich" w:date="2014-09-25T12:13:00Z">
                  <w:rPr/>
                </w:rPrChange>
              </w:rPr>
              <w:t>Once label data has been received from the originating facility, it is stored here for future reference and reprint.</w:t>
            </w:r>
          </w:p>
        </w:tc>
      </w:tr>
      <w:tr w:rsidR="00FB1FB3" w:rsidRPr="002B148F" w14:paraId="3F2FDACE" w14:textId="77777777" w:rsidTr="001001E6">
        <w:trPr>
          <w:cantSplit/>
          <w:trHeight w:val="344"/>
          <w:tblCellSpacing w:w="15" w:type="dxa"/>
        </w:trPr>
        <w:tc>
          <w:tcPr>
            <w:tcW w:w="1322" w:type="dxa"/>
          </w:tcPr>
          <w:p w14:paraId="304F040F" w14:textId="77777777" w:rsidR="00FB1FB3" w:rsidRPr="002B148F" w:rsidRDefault="00FB1FB3" w:rsidP="001001E6">
            <w:pPr>
              <w:pStyle w:val="TableText"/>
              <w:rPr>
                <w:rFonts w:ascii="Arial" w:hAnsi="Arial" w:cs="Arial"/>
                <w:sz w:val="18"/>
                <w:szCs w:val="18"/>
                <w:rPrChange w:id="1854" w:author="John Zorich" w:date="2014-09-25T12:13:00Z">
                  <w:rPr/>
                </w:rPrChange>
              </w:rPr>
            </w:pPr>
          </w:p>
        </w:tc>
        <w:tc>
          <w:tcPr>
            <w:tcW w:w="1703" w:type="dxa"/>
          </w:tcPr>
          <w:p w14:paraId="625B79BB" w14:textId="77777777" w:rsidR="00FB1FB3" w:rsidRPr="002B148F" w:rsidRDefault="00FB1FB3" w:rsidP="001001E6">
            <w:pPr>
              <w:pStyle w:val="TableText"/>
              <w:rPr>
                <w:rFonts w:ascii="Arial" w:hAnsi="Arial" w:cs="Arial"/>
                <w:sz w:val="18"/>
                <w:szCs w:val="18"/>
                <w:rPrChange w:id="1855" w:author="John Zorich" w:date="2014-09-25T12:13:00Z">
                  <w:rPr/>
                </w:rPrChange>
              </w:rPr>
            </w:pPr>
          </w:p>
        </w:tc>
        <w:tc>
          <w:tcPr>
            <w:tcW w:w="1547" w:type="dxa"/>
          </w:tcPr>
          <w:p w14:paraId="6A59E34E" w14:textId="77777777" w:rsidR="00FB1FB3" w:rsidRPr="002B148F" w:rsidRDefault="00FB1FB3" w:rsidP="001001E6">
            <w:pPr>
              <w:pStyle w:val="TableText"/>
              <w:rPr>
                <w:rFonts w:ascii="Arial" w:hAnsi="Arial" w:cs="Arial"/>
                <w:sz w:val="18"/>
                <w:szCs w:val="18"/>
                <w:rPrChange w:id="1856" w:author="John Zorich" w:date="2014-09-25T12:13:00Z">
                  <w:rPr/>
                </w:rPrChange>
              </w:rPr>
            </w:pPr>
          </w:p>
        </w:tc>
        <w:tc>
          <w:tcPr>
            <w:tcW w:w="1783" w:type="dxa"/>
          </w:tcPr>
          <w:p w14:paraId="15722884" w14:textId="77777777" w:rsidR="00FB1FB3" w:rsidRPr="002B148F" w:rsidRDefault="00FB1FB3" w:rsidP="001001E6">
            <w:pPr>
              <w:pStyle w:val="TableText"/>
              <w:rPr>
                <w:rFonts w:ascii="Arial" w:hAnsi="Arial" w:cs="Arial"/>
                <w:sz w:val="18"/>
                <w:szCs w:val="18"/>
                <w:rPrChange w:id="1857" w:author="John Zorich" w:date="2014-09-25T12:13:00Z">
                  <w:rPr/>
                </w:rPrChange>
              </w:rPr>
            </w:pPr>
          </w:p>
        </w:tc>
        <w:tc>
          <w:tcPr>
            <w:tcW w:w="2265" w:type="dxa"/>
          </w:tcPr>
          <w:p w14:paraId="5789091F" w14:textId="77777777" w:rsidR="00FB1FB3" w:rsidRPr="002B148F" w:rsidRDefault="00FB1FB3" w:rsidP="001001E6">
            <w:pPr>
              <w:pStyle w:val="TableText"/>
              <w:rPr>
                <w:rFonts w:ascii="Arial" w:hAnsi="Arial" w:cs="Arial"/>
                <w:sz w:val="18"/>
                <w:szCs w:val="18"/>
                <w:rPrChange w:id="1858" w:author="John Zorich" w:date="2014-09-25T12:13:00Z">
                  <w:rPr/>
                </w:rPrChange>
              </w:rPr>
            </w:pPr>
          </w:p>
        </w:tc>
      </w:tr>
    </w:tbl>
    <w:p w14:paraId="29E9E3EF" w14:textId="77777777" w:rsidR="00327840" w:rsidRPr="002C0913" w:rsidRDefault="00327840" w:rsidP="002C0913">
      <w:pPr>
        <w:pStyle w:val="Heading1"/>
      </w:pPr>
      <w:bookmarkStart w:id="1859" w:name="_Toc313444219"/>
      <w:bookmarkStart w:id="1860" w:name="_Toc399411114"/>
      <w:r w:rsidRPr="002C0913">
        <w:lastRenderedPageBreak/>
        <w:t>Exported Remote Procedure Calls</w:t>
      </w:r>
      <w:bookmarkEnd w:id="1859"/>
      <w:bookmarkEnd w:id="1860"/>
    </w:p>
    <w:p w14:paraId="0CDA0C2A" w14:textId="77777777" w:rsidR="00823667" w:rsidRDefault="00B215A8" w:rsidP="00B215A8">
      <w:pPr>
        <w:pStyle w:val="BodyText3"/>
        <w:ind w:left="360"/>
      </w:pPr>
      <w:r>
        <w:t>N/A</w:t>
      </w:r>
    </w:p>
    <w:p w14:paraId="24114D8C" w14:textId="77777777" w:rsidR="00327840" w:rsidRPr="002C0913" w:rsidRDefault="004C27FE" w:rsidP="002C0913">
      <w:pPr>
        <w:pStyle w:val="Heading1"/>
      </w:pPr>
      <w:r w:rsidRPr="002C0913">
        <w:lastRenderedPageBreak/>
        <w:fldChar w:fldCharType="begin"/>
      </w:r>
      <w:r w:rsidR="00327840" w:rsidRPr="002C0913">
        <w:instrText xml:space="preserve"> XE "Exported Options" </w:instrText>
      </w:r>
      <w:r w:rsidRPr="002C0913">
        <w:fldChar w:fldCharType="end"/>
      </w:r>
      <w:bookmarkStart w:id="1861" w:name="_Toc313444223"/>
      <w:bookmarkStart w:id="1862" w:name="_Toc399411115"/>
      <w:r w:rsidR="00327840" w:rsidRPr="002C0913">
        <w:t>Exported Options</w:t>
      </w:r>
      <w:bookmarkEnd w:id="1861"/>
      <w:bookmarkEnd w:id="1862"/>
    </w:p>
    <w:p w14:paraId="46D8C6BB" w14:textId="77777777" w:rsidR="00327840" w:rsidRDefault="00B215A8" w:rsidP="00327840">
      <w:pPr>
        <w:pStyle w:val="Heading2"/>
      </w:pPr>
      <w:bookmarkStart w:id="1863" w:name="_Toc313444224"/>
      <w:bookmarkStart w:id="1864" w:name="_Toc399411116"/>
      <w:r>
        <w:t>Pharmacy Remote Prescription Manager</w:t>
      </w:r>
      <w:r w:rsidR="00327840">
        <w:t xml:space="preserve"> Options</w:t>
      </w:r>
      <w:bookmarkEnd w:id="1863"/>
      <w:bookmarkEnd w:id="1864"/>
    </w:p>
    <w:tbl>
      <w:tblPr>
        <w:tblW w:w="8460" w:type="dxa"/>
        <w:tblCellSpacing w:w="15" w:type="dxa"/>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520"/>
        <w:gridCol w:w="1080"/>
        <w:gridCol w:w="4860"/>
      </w:tblGrid>
      <w:tr w:rsidR="00327840" w:rsidRPr="00AB757A" w14:paraId="21890598" w14:textId="77777777" w:rsidTr="00AB757A">
        <w:trPr>
          <w:cantSplit/>
          <w:trHeight w:val="154"/>
          <w:tblHeader/>
          <w:tblCellSpacing w:w="15" w:type="dxa"/>
        </w:trPr>
        <w:tc>
          <w:tcPr>
            <w:tcW w:w="2475" w:type="dxa"/>
            <w:shd w:val="clear" w:color="auto" w:fill="A6A6A6" w:themeFill="background1" w:themeFillShade="A6"/>
          </w:tcPr>
          <w:p w14:paraId="054CC9BB" w14:textId="77777777" w:rsidR="00327840" w:rsidRPr="002B148F" w:rsidRDefault="00327840" w:rsidP="001001E6">
            <w:pPr>
              <w:pStyle w:val="TableHeading"/>
              <w:rPr>
                <w:rFonts w:cs="Arial"/>
                <w:sz w:val="18"/>
                <w:rPrChange w:id="1865" w:author="John Zorich" w:date="2014-09-25T12:15:00Z">
                  <w:rPr>
                    <w:rFonts w:ascii="Times New Roman" w:hAnsi="Times New Roman"/>
                  </w:rPr>
                </w:rPrChange>
              </w:rPr>
            </w:pPr>
            <w:r w:rsidRPr="002B148F">
              <w:rPr>
                <w:rFonts w:cs="Arial"/>
                <w:sz w:val="18"/>
                <w:rPrChange w:id="1866" w:author="John Zorich" w:date="2014-09-25T12:15:00Z">
                  <w:rPr>
                    <w:rFonts w:ascii="Times New Roman" w:hAnsi="Times New Roman"/>
                  </w:rPr>
                </w:rPrChange>
              </w:rPr>
              <w:t>Name</w:t>
            </w:r>
          </w:p>
        </w:tc>
        <w:tc>
          <w:tcPr>
            <w:tcW w:w="1050" w:type="dxa"/>
            <w:shd w:val="clear" w:color="auto" w:fill="A6A6A6" w:themeFill="background1" w:themeFillShade="A6"/>
          </w:tcPr>
          <w:p w14:paraId="6DE3BD95" w14:textId="77777777" w:rsidR="00327840" w:rsidRPr="002B148F" w:rsidRDefault="00327840" w:rsidP="001001E6">
            <w:pPr>
              <w:pStyle w:val="TableHeading"/>
              <w:rPr>
                <w:rFonts w:cs="Arial"/>
                <w:sz w:val="18"/>
                <w:rPrChange w:id="1867" w:author="John Zorich" w:date="2014-09-25T12:15:00Z">
                  <w:rPr>
                    <w:rFonts w:ascii="Times New Roman" w:hAnsi="Times New Roman"/>
                  </w:rPr>
                </w:rPrChange>
              </w:rPr>
            </w:pPr>
            <w:r w:rsidRPr="002B148F">
              <w:rPr>
                <w:rFonts w:cs="Arial"/>
                <w:sz w:val="18"/>
                <w:rPrChange w:id="1868" w:author="John Zorich" w:date="2014-09-25T12:15:00Z">
                  <w:rPr>
                    <w:rFonts w:ascii="Times New Roman" w:hAnsi="Times New Roman"/>
                  </w:rPr>
                </w:rPrChange>
              </w:rPr>
              <w:t>Type</w:t>
            </w:r>
          </w:p>
        </w:tc>
        <w:tc>
          <w:tcPr>
            <w:tcW w:w="4815" w:type="dxa"/>
            <w:shd w:val="clear" w:color="auto" w:fill="A6A6A6" w:themeFill="background1" w:themeFillShade="A6"/>
          </w:tcPr>
          <w:p w14:paraId="54ECF53D" w14:textId="77777777" w:rsidR="00327840" w:rsidRPr="002B148F" w:rsidRDefault="00327840" w:rsidP="001001E6">
            <w:pPr>
              <w:pStyle w:val="TableHeading"/>
              <w:rPr>
                <w:rFonts w:cs="Arial"/>
                <w:sz w:val="18"/>
                <w:rPrChange w:id="1869" w:author="John Zorich" w:date="2014-09-25T12:15:00Z">
                  <w:rPr>
                    <w:rFonts w:ascii="Times New Roman" w:hAnsi="Times New Roman"/>
                  </w:rPr>
                </w:rPrChange>
              </w:rPr>
            </w:pPr>
            <w:r w:rsidRPr="002B148F">
              <w:rPr>
                <w:rFonts w:cs="Arial"/>
                <w:sz w:val="18"/>
                <w:rPrChange w:id="1870" w:author="John Zorich" w:date="2014-09-25T12:15:00Z">
                  <w:rPr>
                    <w:rFonts w:ascii="Times New Roman" w:hAnsi="Times New Roman"/>
                  </w:rPr>
                </w:rPrChange>
              </w:rPr>
              <w:t>Description</w:t>
            </w:r>
          </w:p>
        </w:tc>
      </w:tr>
      <w:tr w:rsidR="00B215A8" w14:paraId="470F862B" w14:textId="77777777" w:rsidTr="001001E6">
        <w:trPr>
          <w:cantSplit/>
          <w:trHeight w:val="358"/>
          <w:tblCellSpacing w:w="15" w:type="dxa"/>
        </w:trPr>
        <w:tc>
          <w:tcPr>
            <w:tcW w:w="2475" w:type="dxa"/>
          </w:tcPr>
          <w:p w14:paraId="20A8694B" w14:textId="77777777" w:rsidR="00B215A8" w:rsidRPr="002B148F" w:rsidRDefault="00B215A8" w:rsidP="00276B40">
            <w:pPr>
              <w:pStyle w:val="TableText"/>
              <w:rPr>
                <w:rFonts w:ascii="Arial" w:hAnsi="Arial" w:cs="Arial"/>
                <w:sz w:val="18"/>
                <w:rPrChange w:id="1871" w:author="John Zorich" w:date="2014-09-25T12:15:00Z">
                  <w:rPr/>
                </w:rPrChange>
              </w:rPr>
            </w:pPr>
            <w:r w:rsidRPr="002B148F">
              <w:rPr>
                <w:rFonts w:ascii="Arial" w:hAnsi="Arial" w:cs="Arial"/>
                <w:sz w:val="18"/>
                <w:rPrChange w:id="1872" w:author="John Zorich" w:date="2014-09-25T12:15:00Z">
                  <w:rPr/>
                </w:rPrChange>
              </w:rPr>
              <w:fldChar w:fldCharType="begin"/>
            </w:r>
            <w:r w:rsidRPr="002B148F">
              <w:rPr>
                <w:rFonts w:ascii="Arial" w:hAnsi="Arial" w:cs="Arial"/>
                <w:sz w:val="18"/>
                <w:rPrChange w:id="1873" w:author="John Zorich" w:date="2014-09-25T12:15:00Z">
                  <w:rPr/>
                </w:rPrChange>
              </w:rPr>
              <w:instrText xml:space="preserve"> XE "EDPF TRACKING MENU ALL:Exported Options" </w:instrText>
            </w:r>
            <w:r w:rsidRPr="002B148F">
              <w:rPr>
                <w:rFonts w:ascii="Arial" w:hAnsi="Arial" w:cs="Arial"/>
                <w:sz w:val="18"/>
                <w:rPrChange w:id="1874" w:author="John Zorich" w:date="2014-09-25T12:15:00Z">
                  <w:rPr/>
                </w:rPrChange>
              </w:rPr>
              <w:fldChar w:fldCharType="end"/>
            </w:r>
            <w:r w:rsidRPr="002B148F">
              <w:rPr>
                <w:rFonts w:ascii="Arial" w:hAnsi="Arial" w:cs="Arial"/>
                <w:sz w:val="18"/>
                <w:rPrChange w:id="1875" w:author="John Zorich" w:date="2014-09-25T12:15:00Z">
                  <w:rPr/>
                </w:rPrChange>
              </w:rPr>
              <w:t>PSO RX</w:t>
            </w:r>
          </w:p>
        </w:tc>
        <w:tc>
          <w:tcPr>
            <w:tcW w:w="1050" w:type="dxa"/>
          </w:tcPr>
          <w:p w14:paraId="77DC2A40" w14:textId="77777777" w:rsidR="00B215A8" w:rsidRPr="002B148F" w:rsidRDefault="00B215A8" w:rsidP="00276B40">
            <w:pPr>
              <w:pStyle w:val="TableText"/>
              <w:rPr>
                <w:rFonts w:ascii="Arial" w:hAnsi="Arial" w:cs="Arial"/>
                <w:sz w:val="18"/>
                <w:rPrChange w:id="1876" w:author="John Zorich" w:date="2014-09-25T12:15:00Z">
                  <w:rPr/>
                </w:rPrChange>
              </w:rPr>
            </w:pPr>
            <w:r w:rsidRPr="002B148F">
              <w:rPr>
                <w:rFonts w:ascii="Arial" w:hAnsi="Arial" w:cs="Arial"/>
                <w:sz w:val="18"/>
                <w:rPrChange w:id="1877" w:author="John Zorich" w:date="2014-09-25T12:15:00Z">
                  <w:rPr/>
                </w:rPrChange>
              </w:rPr>
              <w:t>Menu</w:t>
            </w:r>
          </w:p>
        </w:tc>
        <w:tc>
          <w:tcPr>
            <w:tcW w:w="4815" w:type="dxa"/>
          </w:tcPr>
          <w:p w14:paraId="544DC871" w14:textId="77777777" w:rsidR="00B215A8" w:rsidRPr="002B148F" w:rsidRDefault="00B215A8" w:rsidP="00276B40">
            <w:pPr>
              <w:pStyle w:val="TableText"/>
              <w:rPr>
                <w:rFonts w:ascii="Arial" w:hAnsi="Arial" w:cs="Arial"/>
                <w:sz w:val="18"/>
                <w:rPrChange w:id="1878" w:author="John Zorich" w:date="2014-09-25T12:15:00Z">
                  <w:rPr/>
                </w:rPrChange>
              </w:rPr>
            </w:pPr>
            <w:r w:rsidRPr="002B148F">
              <w:rPr>
                <w:rFonts w:ascii="Arial" w:hAnsi="Arial" w:cs="Arial"/>
                <w:sz w:val="18"/>
                <w:rPrChange w:id="1879" w:author="John Zorich" w:date="2014-09-25T12:15:00Z">
                  <w:rPr/>
                </w:rPrChange>
              </w:rPr>
              <w:t>The overarching menu in which PSO REMOTE RX REPORT is contained.</w:t>
            </w:r>
          </w:p>
        </w:tc>
      </w:tr>
      <w:tr w:rsidR="00B215A8" w14:paraId="234A21A3" w14:textId="77777777" w:rsidTr="001001E6">
        <w:trPr>
          <w:cantSplit/>
          <w:trHeight w:val="358"/>
          <w:tblCellSpacing w:w="15" w:type="dxa"/>
        </w:trPr>
        <w:tc>
          <w:tcPr>
            <w:tcW w:w="2475" w:type="dxa"/>
          </w:tcPr>
          <w:p w14:paraId="399B07C6" w14:textId="77777777" w:rsidR="00B215A8" w:rsidRPr="002B148F" w:rsidRDefault="00B215A8" w:rsidP="00276B40">
            <w:pPr>
              <w:pStyle w:val="TableText"/>
              <w:rPr>
                <w:rFonts w:ascii="Arial" w:hAnsi="Arial" w:cs="Arial"/>
                <w:sz w:val="18"/>
                <w:rPrChange w:id="1880" w:author="John Zorich" w:date="2014-09-25T12:15:00Z">
                  <w:rPr/>
                </w:rPrChange>
              </w:rPr>
            </w:pPr>
            <w:r w:rsidRPr="002B148F">
              <w:rPr>
                <w:rFonts w:ascii="Arial" w:hAnsi="Arial" w:cs="Arial"/>
                <w:sz w:val="18"/>
                <w:rPrChange w:id="1881" w:author="John Zorich" w:date="2014-09-25T12:15:00Z">
                  <w:rPr/>
                </w:rPrChange>
              </w:rPr>
              <w:fldChar w:fldCharType="begin"/>
            </w:r>
            <w:r w:rsidRPr="002B148F">
              <w:rPr>
                <w:rFonts w:ascii="Arial" w:hAnsi="Arial" w:cs="Arial"/>
                <w:sz w:val="18"/>
                <w:rPrChange w:id="1882" w:author="John Zorich" w:date="2014-09-25T12:15:00Z">
                  <w:rPr/>
                </w:rPrChange>
              </w:rPr>
              <w:instrText xml:space="preserve"> XE "EDP CONVERSION:Exported Options" </w:instrText>
            </w:r>
            <w:r w:rsidRPr="002B148F">
              <w:rPr>
                <w:rFonts w:ascii="Arial" w:hAnsi="Arial" w:cs="Arial"/>
                <w:sz w:val="18"/>
                <w:rPrChange w:id="1883" w:author="John Zorich" w:date="2014-09-25T12:15:00Z">
                  <w:rPr/>
                </w:rPrChange>
              </w:rPr>
              <w:fldChar w:fldCharType="end"/>
            </w:r>
            <w:r w:rsidRPr="002B148F">
              <w:rPr>
                <w:rFonts w:ascii="Arial" w:hAnsi="Arial" w:cs="Arial"/>
                <w:sz w:val="18"/>
                <w:rPrChange w:id="1884" w:author="John Zorich" w:date="2014-09-25T12:15:00Z">
                  <w:rPr/>
                </w:rPrChange>
              </w:rPr>
              <w:t xml:space="preserve">PSO REMOTE RX REPORT </w:t>
            </w:r>
          </w:p>
        </w:tc>
        <w:tc>
          <w:tcPr>
            <w:tcW w:w="1050" w:type="dxa"/>
          </w:tcPr>
          <w:p w14:paraId="0B85FCD7" w14:textId="77777777" w:rsidR="00B215A8" w:rsidRPr="002B148F" w:rsidRDefault="00B215A8" w:rsidP="00276B40">
            <w:pPr>
              <w:pStyle w:val="TableText"/>
              <w:rPr>
                <w:rFonts w:ascii="Arial" w:hAnsi="Arial" w:cs="Arial"/>
                <w:sz w:val="18"/>
                <w:rPrChange w:id="1885" w:author="John Zorich" w:date="2014-09-25T12:15:00Z">
                  <w:rPr/>
                </w:rPrChange>
              </w:rPr>
            </w:pPr>
            <w:r w:rsidRPr="002B148F">
              <w:rPr>
                <w:rFonts w:ascii="Arial" w:hAnsi="Arial" w:cs="Arial"/>
                <w:sz w:val="18"/>
                <w:rPrChange w:id="1886" w:author="John Zorich" w:date="2014-09-25T12:15:00Z">
                  <w:rPr/>
                </w:rPrChange>
              </w:rPr>
              <w:t>Run Routine</w:t>
            </w:r>
          </w:p>
        </w:tc>
        <w:tc>
          <w:tcPr>
            <w:tcW w:w="4815" w:type="dxa"/>
          </w:tcPr>
          <w:p w14:paraId="2E4189A4" w14:textId="77777777" w:rsidR="00B215A8" w:rsidRPr="002B148F" w:rsidRDefault="00B215A8" w:rsidP="00276B40">
            <w:pPr>
              <w:pStyle w:val="TableText"/>
              <w:rPr>
                <w:rFonts w:ascii="Arial" w:hAnsi="Arial" w:cs="Arial"/>
                <w:sz w:val="18"/>
                <w:rPrChange w:id="1887" w:author="John Zorich" w:date="2014-09-25T12:15:00Z">
                  <w:rPr/>
                </w:rPrChange>
              </w:rPr>
            </w:pPr>
            <w:r w:rsidRPr="002B148F">
              <w:rPr>
                <w:rFonts w:ascii="Arial" w:hAnsi="Arial" w:cs="Arial"/>
                <w:sz w:val="18"/>
                <w:rPrChange w:id="1888" w:author="John Zorich" w:date="2014-09-25T12:15:00Z">
                  <w:rPr/>
                </w:rPrChange>
              </w:rPr>
              <w:t>This option provides details about remote refill and partial fill request, as well as incoming refill and partial fill requests.</w:t>
            </w:r>
          </w:p>
        </w:tc>
      </w:tr>
    </w:tbl>
    <w:p w14:paraId="6DF92182" w14:textId="77777777" w:rsidR="00327840" w:rsidRPr="002C0913" w:rsidRDefault="004C27FE" w:rsidP="002C0913">
      <w:pPr>
        <w:pStyle w:val="Heading1"/>
      </w:pPr>
      <w:r w:rsidRPr="002C0913">
        <w:lastRenderedPageBreak/>
        <w:fldChar w:fldCharType="begin"/>
      </w:r>
      <w:r w:rsidR="00327840" w:rsidRPr="002C0913">
        <w:instrText xml:space="preserve"> XE "Security" </w:instrText>
      </w:r>
      <w:r w:rsidRPr="002C0913">
        <w:fldChar w:fldCharType="end"/>
      </w:r>
      <w:bookmarkStart w:id="1889" w:name="_Toc313444227"/>
      <w:bookmarkStart w:id="1890" w:name="_Toc399411117"/>
      <w:r w:rsidR="00327840" w:rsidRPr="002C0913">
        <w:t>Security</w:t>
      </w:r>
      <w:bookmarkEnd w:id="1889"/>
      <w:bookmarkEnd w:id="1890"/>
    </w:p>
    <w:p w14:paraId="09877A61" w14:textId="77777777" w:rsidR="00327840" w:rsidRDefault="00327840" w:rsidP="003B6FBE">
      <w:pPr>
        <w:pStyle w:val="BodyText2"/>
        <w:ind w:left="0"/>
      </w:pPr>
    </w:p>
    <w:p w14:paraId="2D6EA259" w14:textId="77777777" w:rsidR="00EC75BA" w:rsidRDefault="004C27FE" w:rsidP="00EC75BA">
      <w:pPr>
        <w:pStyle w:val="Heading2"/>
      </w:pPr>
      <w:r>
        <w:fldChar w:fldCharType="begin"/>
      </w:r>
      <w:r w:rsidR="00327840">
        <w:instrText xml:space="preserve"> XE "</w:instrText>
      </w:r>
      <w:r w:rsidR="00327840" w:rsidRPr="00BF699D">
        <w:instrText>Security:Secure Sockets Layer (SSL)</w:instrText>
      </w:r>
      <w:r w:rsidR="00327840">
        <w:instrText xml:space="preserve">" </w:instrText>
      </w:r>
      <w:r>
        <w:fldChar w:fldCharType="end"/>
      </w:r>
      <w:bookmarkStart w:id="1891" w:name="_Toc313444229"/>
      <w:bookmarkStart w:id="1892" w:name="_Toc399411118"/>
      <w:r w:rsidR="00327840">
        <w:t>Secure Socket</w:t>
      </w:r>
      <w:r w:rsidR="003B6FBE">
        <w:t>s</w:t>
      </w:r>
      <w:r w:rsidR="00327840">
        <w:t xml:space="preserve"> Layer</w:t>
      </w:r>
      <w:bookmarkEnd w:id="1891"/>
      <w:r w:rsidR="00327840">
        <w:t xml:space="preserve"> </w:t>
      </w:r>
      <w:r w:rsidR="003B6FBE">
        <w:t>(SSL)</w:t>
      </w:r>
      <w:bookmarkEnd w:id="1892"/>
    </w:p>
    <w:p w14:paraId="0856F246" w14:textId="77777777" w:rsidR="00EC75BA" w:rsidRDefault="003B6FBE" w:rsidP="00EC75BA">
      <w:pPr>
        <w:pStyle w:val="BodyText2"/>
      </w:pPr>
      <w:r>
        <w:t xml:space="preserve">The architecture does not use SSL to transport HL7 from VistA to/from the Pharmacy Manager. </w:t>
      </w:r>
      <w:r w:rsidR="00EC75BA">
        <w:t xml:space="preserve">The Pharmacy Manager uses the HAPI </w:t>
      </w:r>
      <w:r w:rsidR="00EC75BA" w:rsidRPr="00EC75BA">
        <w:t>(HL7 application programming interface; pronounced "happy") open-source, object-oriented HL7 2.x parser for Java</w:t>
      </w:r>
      <w:r>
        <w:t xml:space="preserve"> wich is capable of sending and receiving HL7 over SSL</w:t>
      </w:r>
      <w:r w:rsidR="00EC75BA" w:rsidRPr="00EC75BA">
        <w:t>.</w:t>
      </w:r>
      <w:r w:rsidR="00EC75BA">
        <w:t xml:space="preserve"> </w:t>
      </w:r>
      <w:r>
        <w:t>The use of SSL is achievable with minor modifications to the Pharmacy Manager. T</w:t>
      </w:r>
      <w:r w:rsidR="00EC75BA">
        <w:t xml:space="preserve">he </w:t>
      </w:r>
      <w:r>
        <w:t xml:space="preserve">scope and complexity of the </w:t>
      </w:r>
      <w:r w:rsidR="00EC75BA">
        <w:t xml:space="preserve">changes </w:t>
      </w:r>
      <w:r>
        <w:t xml:space="preserve">required </w:t>
      </w:r>
      <w:r w:rsidR="00EC75BA">
        <w:t xml:space="preserve">to VistA to support </w:t>
      </w:r>
      <w:r>
        <w:t xml:space="preserve">HL7 over SSL </w:t>
      </w:r>
      <w:r w:rsidR="00EC75BA">
        <w:t xml:space="preserve">are unknown. </w:t>
      </w:r>
    </w:p>
    <w:p w14:paraId="0A9914EA" w14:textId="77777777" w:rsidR="00EC75BA" w:rsidRDefault="00EC75BA" w:rsidP="00EC75BA">
      <w:pPr>
        <w:pStyle w:val="BodyText2"/>
      </w:pPr>
      <w:r>
        <w:t>The HTTP communication between the Pharmacy Manager and the RESTful web services, among other</w:t>
      </w:r>
      <w:r w:rsidR="003B6FBE">
        <w:t xml:space="preserve"> systems</w:t>
      </w:r>
      <w:r>
        <w:t xml:space="preserve">, can use </w:t>
      </w:r>
      <w:r w:rsidR="003B6FBE">
        <w:t xml:space="preserve">HTTP </w:t>
      </w:r>
      <w:r>
        <w:t xml:space="preserve">secure sockets or HTTPS. Configuration changes to the Java application server are needed. Switching a Java application server from HTTP to HTTPS </w:t>
      </w:r>
      <w:r w:rsidR="003B6FBE">
        <w:t>is</w:t>
      </w:r>
      <w:r>
        <w:t xml:space="preserve"> easily accomplish</w:t>
      </w:r>
      <w:r w:rsidR="003B6FBE">
        <w:t>ed</w:t>
      </w:r>
      <w:r>
        <w:t xml:space="preserve"> but outside the scope of this document. Once HTTPS switch over is completed, the configuration endpoint URLs in the Pharmacy Manager configuration will need updating from http:// to https://; see Installation Manual for details.</w:t>
      </w:r>
    </w:p>
    <w:p w14:paraId="2DC4124D" w14:textId="77777777" w:rsidR="003B6FBE" w:rsidRPr="003B6FBE" w:rsidRDefault="003B6FBE" w:rsidP="003B6FBE">
      <w:pPr>
        <w:pStyle w:val="Heading2"/>
      </w:pPr>
      <w:r w:rsidRPr="003B6FBE">
        <w:fldChar w:fldCharType="begin"/>
      </w:r>
      <w:r w:rsidRPr="003B6FBE">
        <w:instrText xml:space="preserve"> XE "KAAJEE:Security" </w:instrText>
      </w:r>
      <w:r w:rsidRPr="003B6FBE">
        <w:fldChar w:fldCharType="end"/>
      </w:r>
      <w:r w:rsidRPr="003B6FBE">
        <w:fldChar w:fldCharType="begin"/>
      </w:r>
      <w:r w:rsidRPr="003B6FBE">
        <w:instrText xml:space="preserve"> XE "Security:KAAJEE" </w:instrText>
      </w:r>
      <w:r w:rsidRPr="003B6FBE">
        <w:fldChar w:fldCharType="end"/>
      </w:r>
      <w:bookmarkStart w:id="1893" w:name="_Toc399411119"/>
      <w:r w:rsidRPr="003B6FBE">
        <w:t>Authentication and Authorization</w:t>
      </w:r>
      <w:bookmarkEnd w:id="1893"/>
    </w:p>
    <w:p w14:paraId="55FEDDC7" w14:textId="77777777" w:rsidR="003B6FBE" w:rsidRPr="00EC75BA" w:rsidRDefault="003B6FBE" w:rsidP="003B6FBE">
      <w:pPr>
        <w:pStyle w:val="BodyText2"/>
      </w:pPr>
      <w:r>
        <w:t xml:space="preserve">The RESTful web services, by default, use a security filter that transforms VistA login credentials into JEE-compatible login credentials. The web services use the HTTP BASIC authentication username and password as access and verify codes, respectively, </w:t>
      </w:r>
      <w:r w:rsidR="00643BFE">
        <w:t>and</w:t>
      </w:r>
      <w:r>
        <w:t xml:space="preserve"> make a call to the MUMPS CHECKAV^XUSRB function</w:t>
      </w:r>
      <w:r w:rsidR="00643BFE">
        <w:t xml:space="preserve"> for validation and retrieval of the user identifier (DUZ) to be used in subsequent calls</w:t>
      </w:r>
      <w:r>
        <w:t>.</w:t>
      </w:r>
    </w:p>
    <w:p w14:paraId="2D8EF1E9" w14:textId="77777777" w:rsidR="00327840" w:rsidRPr="00B215A8" w:rsidRDefault="004C27FE" w:rsidP="00327840">
      <w:pPr>
        <w:pStyle w:val="Heading2"/>
        <w:rPr>
          <w:highlight w:val="yellow"/>
        </w:rPr>
      </w:pPr>
      <w:r w:rsidRPr="00B215A8">
        <w:rPr>
          <w:highlight w:val="yellow"/>
        </w:rPr>
        <w:fldChar w:fldCharType="begin"/>
      </w:r>
      <w:r w:rsidR="00327840" w:rsidRPr="00B215A8">
        <w:rPr>
          <w:highlight w:val="yellow"/>
        </w:rPr>
        <w:instrText xml:space="preserve"> XE "Security Keys:Security" </w:instrText>
      </w:r>
      <w:r w:rsidRPr="00B215A8">
        <w:rPr>
          <w:highlight w:val="yellow"/>
        </w:rPr>
        <w:fldChar w:fldCharType="end"/>
      </w:r>
      <w:r w:rsidRPr="00B215A8">
        <w:rPr>
          <w:highlight w:val="yellow"/>
        </w:rPr>
        <w:fldChar w:fldCharType="begin"/>
      </w:r>
      <w:r w:rsidR="00327840" w:rsidRPr="00B215A8">
        <w:rPr>
          <w:highlight w:val="yellow"/>
        </w:rPr>
        <w:instrText xml:space="preserve"> XE "Security:Security keys" </w:instrText>
      </w:r>
      <w:r w:rsidRPr="00B215A8">
        <w:rPr>
          <w:highlight w:val="yellow"/>
        </w:rPr>
        <w:fldChar w:fldCharType="end"/>
      </w:r>
      <w:bookmarkStart w:id="1894" w:name="_Toc399411120"/>
      <w:r w:rsidR="00B215A8" w:rsidRPr="00B215A8">
        <w:rPr>
          <w:highlight w:val="yellow"/>
        </w:rPr>
        <w:t>Remote Prescription Locking</w:t>
      </w:r>
      <w:bookmarkEnd w:id="1894"/>
    </w:p>
    <w:p w14:paraId="5FE35095" w14:textId="77777777" w:rsidR="00327840" w:rsidRPr="00DC6671" w:rsidRDefault="00B215A8" w:rsidP="00B215A8">
      <w:pPr>
        <w:pStyle w:val="BodyText"/>
        <w:ind w:left="1440"/>
      </w:pPr>
      <w:r w:rsidRPr="00B215A8">
        <w:rPr>
          <w:highlight w:val="yellow"/>
        </w:rPr>
        <w:t>Before any action is taken on a remote prescription, the prescription is locked. The lock only remains long enough for the routines to file the data, which is generally only a few milliseconds. This prevents a ‘remote’ refill or partial fill from occurring in the event that a user at the originating site is taking action on the same patient</w:t>
      </w:r>
      <w:r w:rsidR="004327BF">
        <w:rPr>
          <w:highlight w:val="yellow"/>
        </w:rPr>
        <w:t>’</w:t>
      </w:r>
      <w:r w:rsidRPr="00B215A8">
        <w:rPr>
          <w:highlight w:val="yellow"/>
        </w:rPr>
        <w:t>s prescription.</w:t>
      </w:r>
    </w:p>
    <w:p w14:paraId="2E975546" w14:textId="77777777" w:rsidR="00327840" w:rsidRPr="00327840" w:rsidRDefault="00327840" w:rsidP="00327840">
      <w:pPr>
        <w:pStyle w:val="BodyText"/>
        <w:ind w:left="0"/>
      </w:pPr>
    </w:p>
    <w:p w14:paraId="7EAF1C8B" w14:textId="77777777" w:rsidR="00124D95" w:rsidRPr="002C0913" w:rsidRDefault="004C27FE" w:rsidP="002C0913">
      <w:pPr>
        <w:pStyle w:val="Heading1"/>
      </w:pPr>
      <w:r w:rsidRPr="002C0913">
        <w:lastRenderedPageBreak/>
        <w:fldChar w:fldCharType="begin"/>
      </w:r>
      <w:r w:rsidR="007224DB" w:rsidRPr="002C0913">
        <w:instrText xml:space="preserve"> XE "Protocols" </w:instrText>
      </w:r>
      <w:r w:rsidRPr="002C0913">
        <w:fldChar w:fldCharType="end"/>
      </w:r>
      <w:bookmarkStart w:id="1895" w:name="_Toc313444247"/>
      <w:bookmarkStart w:id="1896" w:name="_Toc399411121"/>
      <w:r w:rsidR="0098200B" w:rsidRPr="002C0913">
        <w:t>Protocols</w:t>
      </w:r>
      <w:bookmarkEnd w:id="1895"/>
      <w:bookmarkEnd w:id="1896"/>
    </w:p>
    <w:p w14:paraId="1EE6F097" w14:textId="77777777" w:rsidR="0098200B" w:rsidRDefault="004C27FE" w:rsidP="0098200B">
      <w:pPr>
        <w:pStyle w:val="Heading2"/>
      </w:pPr>
      <w:r>
        <w:fldChar w:fldCharType="begin"/>
      </w:r>
      <w:r w:rsidR="00E91CAE">
        <w:instrText xml:space="preserve"> XE "</w:instrText>
      </w:r>
      <w:r w:rsidR="00E91CAE" w:rsidRPr="003A7B87">
        <w:instrText>EDIS Protocols:Protocols</w:instrText>
      </w:r>
      <w:r w:rsidR="00E91CAE">
        <w:instrText xml:space="preserve">" </w:instrText>
      </w:r>
      <w:r>
        <w:fldChar w:fldCharType="end"/>
      </w:r>
      <w:bookmarkStart w:id="1897" w:name="_Toc313444248"/>
      <w:bookmarkStart w:id="1898" w:name="_Toc399411122"/>
      <w:r w:rsidR="003B08C7">
        <w:t>Protocols</w:t>
      </w:r>
      <w:bookmarkEnd w:id="1897"/>
      <w:bookmarkEnd w:id="1898"/>
    </w:p>
    <w:p w14:paraId="1CA8A082" w14:textId="77777777" w:rsidR="00B215A8" w:rsidRDefault="00B215A8" w:rsidP="003B08C7">
      <w:pPr>
        <w:pStyle w:val="BodyText2"/>
      </w:pPr>
      <w:r>
        <w:t>PSO LM REFILL REMOTE ORDER prompts the user for details needed in the refill of a remote prescription and sends the refill request to the remote facility.</w:t>
      </w:r>
    </w:p>
    <w:p w14:paraId="0C2251ED" w14:textId="77777777" w:rsidR="00B215A8" w:rsidRDefault="00B215A8" w:rsidP="003B08C7">
      <w:pPr>
        <w:pStyle w:val="BodyText2"/>
      </w:pPr>
      <w:r>
        <w:t>PSO LM REMOTE ORDER MENU holds the options for viewing remote prescriptions.</w:t>
      </w:r>
    </w:p>
    <w:p w14:paraId="1BADBB81" w14:textId="77777777" w:rsidR="00B215A8" w:rsidRDefault="00B215A8" w:rsidP="003B08C7">
      <w:pPr>
        <w:pStyle w:val="BodyText2"/>
      </w:pPr>
      <w:r>
        <w:t>PSO LM REMOTE PARTAIL prompts the user for details needed for the partial fill of a remote prescription and send the  partial fill request to the remote facility.</w:t>
      </w:r>
    </w:p>
    <w:p w14:paraId="72FF057F" w14:textId="77777777" w:rsidR="00B215A8" w:rsidRDefault="00B215A8" w:rsidP="003B08C7">
      <w:pPr>
        <w:pStyle w:val="BodyText2"/>
      </w:pPr>
      <w:r>
        <w:t>PSO LM REMOTE RX REPORT MENU holds the options for selecting and viewing an item in the remote prescription report.</w:t>
      </w:r>
    </w:p>
    <w:p w14:paraId="3C82DDD6" w14:textId="77777777" w:rsidR="00B215A8" w:rsidRDefault="00B215A8" w:rsidP="003B08C7">
      <w:pPr>
        <w:pStyle w:val="BodyText2"/>
      </w:pPr>
      <w:r>
        <w:t>PSO LM SELECT REPORT ITEM controls the selection and viewing of a remote prescription within the PSO LM BACKDOOR orders option.</w:t>
      </w:r>
    </w:p>
    <w:p w14:paraId="03852899" w14:textId="77777777" w:rsidR="00B215A8" w:rsidRPr="00B215A8" w:rsidRDefault="00B215A8" w:rsidP="003B08C7">
      <w:pPr>
        <w:pStyle w:val="BodyText2"/>
        <w:rPr>
          <w:highlight w:val="yellow"/>
        </w:rPr>
      </w:pPr>
      <w:r w:rsidRPr="00B215A8">
        <w:rPr>
          <w:highlight w:val="yellow"/>
        </w:rPr>
        <w:t xml:space="preserve">ZJTH PHARM QBP-Q13 EVENT is the </w:t>
      </w:r>
      <w:r w:rsidR="00EC75BA">
        <w:rPr>
          <w:highlight w:val="yellow"/>
        </w:rPr>
        <w:t xml:space="preserve">HL7 </w:t>
      </w:r>
      <w:r w:rsidRPr="00B215A8">
        <w:rPr>
          <w:highlight w:val="yellow"/>
        </w:rPr>
        <w:t>event driver for retrieving the list of remote prescriptions</w:t>
      </w:r>
    </w:p>
    <w:p w14:paraId="26731E7F" w14:textId="77777777" w:rsidR="00B215A8" w:rsidRPr="00B215A8" w:rsidRDefault="00B215A8" w:rsidP="003B08C7">
      <w:pPr>
        <w:pStyle w:val="BodyText2"/>
        <w:rPr>
          <w:highlight w:val="yellow"/>
        </w:rPr>
      </w:pPr>
      <w:r w:rsidRPr="00B215A8">
        <w:rPr>
          <w:highlight w:val="yellow"/>
        </w:rPr>
        <w:t xml:space="preserve">ZJTH PHARM QBP-Q13 ESUBS is the </w:t>
      </w:r>
      <w:r w:rsidR="00EC75BA">
        <w:rPr>
          <w:highlight w:val="yellow"/>
        </w:rPr>
        <w:t xml:space="preserve">HL7 </w:t>
      </w:r>
      <w:r w:rsidRPr="00B215A8">
        <w:rPr>
          <w:highlight w:val="yellow"/>
        </w:rPr>
        <w:t>subscriber to the ZJTH PHARM QBP-Q13 EVENT</w:t>
      </w:r>
    </w:p>
    <w:p w14:paraId="2965A85C" w14:textId="77777777" w:rsidR="00B215A8" w:rsidRPr="00B215A8" w:rsidRDefault="00B215A8" w:rsidP="00B215A8">
      <w:pPr>
        <w:pStyle w:val="BodyText2"/>
        <w:rPr>
          <w:highlight w:val="yellow"/>
        </w:rPr>
      </w:pPr>
      <w:r w:rsidRPr="00B215A8">
        <w:rPr>
          <w:highlight w:val="yellow"/>
        </w:rPr>
        <w:t xml:space="preserve">ZJTH PHARM RDS-Q13 EVENT is the </w:t>
      </w:r>
      <w:r w:rsidR="00EC75BA">
        <w:rPr>
          <w:highlight w:val="yellow"/>
        </w:rPr>
        <w:t xml:space="preserve">HL7 </w:t>
      </w:r>
      <w:r w:rsidRPr="00B215A8">
        <w:rPr>
          <w:highlight w:val="yellow"/>
        </w:rPr>
        <w:t>event driver for sending refill and partial fill requests for remote prescriptions</w:t>
      </w:r>
    </w:p>
    <w:p w14:paraId="3BF88A11" w14:textId="77777777" w:rsidR="00B215A8" w:rsidRDefault="00B215A8" w:rsidP="00B215A8">
      <w:pPr>
        <w:pStyle w:val="BodyText2"/>
      </w:pPr>
      <w:r w:rsidRPr="00B215A8">
        <w:rPr>
          <w:highlight w:val="yellow"/>
        </w:rPr>
        <w:t xml:space="preserve">ZJTH PHARM RDS-Q13 ESUBS is the </w:t>
      </w:r>
      <w:r w:rsidR="00EC75BA">
        <w:rPr>
          <w:highlight w:val="yellow"/>
        </w:rPr>
        <w:t xml:space="preserve">HL7 </w:t>
      </w:r>
      <w:r w:rsidRPr="00B215A8">
        <w:rPr>
          <w:highlight w:val="yellow"/>
        </w:rPr>
        <w:t>subscriber to the ZJTH PHARM QBP-Q13 EVENT</w:t>
      </w:r>
    </w:p>
    <w:p w14:paraId="48D5944E" w14:textId="77777777" w:rsidR="008D1F4D" w:rsidRPr="002C0913" w:rsidRDefault="006550A0" w:rsidP="002C0913">
      <w:pPr>
        <w:pStyle w:val="Heading1"/>
      </w:pPr>
      <w:bookmarkStart w:id="1899" w:name="_Toc313444250"/>
      <w:bookmarkStart w:id="1900" w:name="_Toc399411123"/>
      <w:r w:rsidRPr="002C0913">
        <w:lastRenderedPageBreak/>
        <w:t xml:space="preserve">List </w:t>
      </w:r>
      <w:r w:rsidR="004C27FE" w:rsidRPr="002C0913">
        <w:fldChar w:fldCharType="begin"/>
      </w:r>
      <w:r w:rsidR="00E120E1" w:rsidRPr="002C0913">
        <w:instrText xml:space="preserve"> XE "Templates" </w:instrText>
      </w:r>
      <w:r w:rsidR="004C27FE" w:rsidRPr="002C0913">
        <w:fldChar w:fldCharType="end"/>
      </w:r>
      <w:r w:rsidR="005A3719" w:rsidRPr="002C0913">
        <w:t>Templates</w:t>
      </w:r>
      <w:bookmarkEnd w:id="1899"/>
      <w:bookmarkEnd w:id="1900"/>
    </w:p>
    <w:p w14:paraId="44A73DEA" w14:textId="77777777" w:rsidR="005A3719" w:rsidRDefault="004C27FE" w:rsidP="005A3719">
      <w:pPr>
        <w:pStyle w:val="Heading2"/>
      </w:pPr>
      <w:r>
        <w:fldChar w:fldCharType="begin"/>
      </w:r>
      <w:r w:rsidR="00E120E1">
        <w:instrText xml:space="preserve"> XE "</w:instrText>
      </w:r>
      <w:r w:rsidR="00E120E1" w:rsidRPr="00B0716D">
        <w:instrText xml:space="preserve">EDIS </w:instrText>
      </w:r>
      <w:r w:rsidR="00E120E1">
        <w:instrText>T</w:instrText>
      </w:r>
      <w:r w:rsidR="00E120E1" w:rsidRPr="00B0716D">
        <w:instrText>emplates:Templates</w:instrText>
      </w:r>
      <w:r w:rsidR="00E120E1">
        <w:instrText xml:space="preserve">" </w:instrText>
      </w:r>
      <w:r>
        <w:fldChar w:fldCharType="end"/>
      </w:r>
      <w:bookmarkStart w:id="1901" w:name="_Toc313444251"/>
      <w:bookmarkStart w:id="1902" w:name="_Toc399411124"/>
      <w:r w:rsidR="00D04F8F">
        <w:t>Pharmacy Remote Prescription Manager</w:t>
      </w:r>
      <w:r w:rsidR="005A3719">
        <w:t xml:space="preserve"> </w:t>
      </w:r>
      <w:r w:rsidR="006550A0">
        <w:t xml:space="preserve">List </w:t>
      </w:r>
      <w:r w:rsidR="005A3719">
        <w:t>Templates</w:t>
      </w:r>
      <w:bookmarkEnd w:id="1901"/>
      <w:bookmarkEnd w:id="1902"/>
    </w:p>
    <w:p w14:paraId="5EFF2215" w14:textId="77777777" w:rsidR="005A3719" w:rsidRDefault="004C27FE" w:rsidP="005A3719">
      <w:pPr>
        <w:pStyle w:val="BodyText2"/>
      </w:pPr>
      <w:r>
        <w:fldChar w:fldCharType="begin"/>
      </w:r>
      <w:r w:rsidR="00E120E1">
        <w:instrText xml:space="preserve"> XE "</w:instrText>
      </w:r>
      <w:r w:rsidR="00E120E1" w:rsidRPr="007046E5">
        <w:instrText>Templates:EDPF BIGBOARD KISOKS</w:instrText>
      </w:r>
      <w:r w:rsidR="00E120E1">
        <w:instrText xml:space="preserve">" </w:instrText>
      </w:r>
      <w:r>
        <w:fldChar w:fldCharType="end"/>
      </w:r>
      <w:r w:rsidR="00D04F8F">
        <w:t>PSO LM REMOTE ORDER SELECTION provides the logic needed to display a remote prescription within PSO LM BACKDOOR ORDERS.</w:t>
      </w:r>
    </w:p>
    <w:p w14:paraId="7CCB64EE" w14:textId="77777777" w:rsidR="00D04F8F" w:rsidRDefault="00D04F8F" w:rsidP="005A3719">
      <w:pPr>
        <w:pStyle w:val="BodyText2"/>
      </w:pPr>
      <w:r>
        <w:t>PSO LM REMOTE REPORT DETAILS provides the logic that will display details about a remote report item.</w:t>
      </w:r>
    </w:p>
    <w:p w14:paraId="21EBEE7B" w14:textId="77777777" w:rsidR="00D04F8F" w:rsidRPr="005A3719" w:rsidRDefault="00D04F8F" w:rsidP="005A3719">
      <w:pPr>
        <w:pStyle w:val="BodyText2"/>
      </w:pPr>
      <w:r>
        <w:t>PSO LM REMOTE RX REPORT is the menu system for the selection items of the remote prescription report.</w:t>
      </w:r>
    </w:p>
    <w:p w14:paraId="7328AD70" w14:textId="77777777" w:rsidR="00896EE0" w:rsidRPr="001E1EEA" w:rsidRDefault="00896EE0" w:rsidP="001E1EEA">
      <w:pPr>
        <w:pStyle w:val="BodyText2"/>
      </w:pPr>
    </w:p>
    <w:p w14:paraId="7A9289D6" w14:textId="77777777" w:rsidR="004044C2" w:rsidRPr="004044C2" w:rsidRDefault="004044C2" w:rsidP="004044C2">
      <w:pPr>
        <w:pStyle w:val="BodyText2"/>
      </w:pPr>
      <w:bookmarkStart w:id="1903" w:name="_Toc313444252"/>
      <w:bookmarkStart w:id="1904" w:name="_Toc313444253"/>
      <w:bookmarkStart w:id="1905" w:name="_Toc313444254"/>
      <w:bookmarkStart w:id="1906" w:name="_Toc313444255"/>
      <w:bookmarkStart w:id="1907" w:name="_Toc313444256"/>
      <w:bookmarkStart w:id="1908" w:name="_Toc313444257"/>
      <w:bookmarkStart w:id="1909" w:name="_Toc313444258"/>
      <w:bookmarkStart w:id="1910" w:name="_Toc313444259"/>
      <w:bookmarkStart w:id="1911" w:name="_Toc313444260"/>
      <w:bookmarkStart w:id="1912" w:name="_Toc313444261"/>
      <w:bookmarkStart w:id="1913" w:name="_Toc313444262"/>
      <w:bookmarkStart w:id="1914" w:name="_Toc313444263"/>
      <w:bookmarkStart w:id="1915" w:name="_Toc313444264"/>
      <w:bookmarkStart w:id="1916" w:name="_Toc313444265"/>
      <w:bookmarkStart w:id="1917" w:name="_Toc313444266"/>
      <w:bookmarkStart w:id="1918" w:name="_Toc313444267"/>
      <w:bookmarkStart w:id="1919" w:name="_Toc313444268"/>
      <w:bookmarkStart w:id="1920" w:name="_Toc313444269"/>
      <w:bookmarkStart w:id="1921" w:name="_Toc313444270"/>
      <w:bookmarkStart w:id="1922" w:name="_Toc313444271"/>
      <w:bookmarkStart w:id="1923" w:name="_Toc313444272"/>
      <w:bookmarkStart w:id="1924" w:name="_Toc313444273"/>
      <w:bookmarkStart w:id="1925" w:name="_Toc313444274"/>
      <w:bookmarkStart w:id="1926" w:name="_Toc313444275"/>
      <w:bookmarkStart w:id="1927" w:name="_Toc313444276"/>
      <w:bookmarkStart w:id="1928" w:name="_Toc313444277"/>
      <w:bookmarkStart w:id="1929" w:name="_Toc313444278"/>
      <w:bookmarkStart w:id="1930" w:name="_Toc313444279"/>
      <w:bookmarkStart w:id="1931" w:name="_Toc313444280"/>
      <w:bookmarkStart w:id="1932" w:name="_Toc313444281"/>
      <w:bookmarkStart w:id="1933" w:name="_Toc313444282"/>
      <w:bookmarkStart w:id="1934" w:name="_Toc313444283"/>
      <w:bookmarkStart w:id="1935" w:name="_Toc313444284"/>
      <w:bookmarkStart w:id="1936" w:name="_Toc313444285"/>
      <w:bookmarkStart w:id="1937" w:name="_Toc313444286"/>
      <w:bookmarkStart w:id="1938" w:name="_Toc313444287"/>
      <w:bookmarkStart w:id="1939" w:name="_Toc313444288"/>
      <w:bookmarkStart w:id="1940" w:name="_Toc313444289"/>
      <w:bookmarkStart w:id="1941" w:name="_Toc313444290"/>
      <w:bookmarkStart w:id="1942" w:name="_Toc313444291"/>
      <w:bookmarkStart w:id="1943" w:name="_Toc313444292"/>
      <w:bookmarkStart w:id="1944" w:name="_Toc313444293"/>
      <w:bookmarkStart w:id="1945" w:name="_Toc313444294"/>
      <w:bookmarkStart w:id="1946" w:name="_Toc313444295"/>
      <w:bookmarkStart w:id="1947" w:name="_Toc313444296"/>
      <w:bookmarkStart w:id="1948" w:name="_Toc313444297"/>
      <w:bookmarkStart w:id="1949" w:name="_Toc313444298"/>
      <w:bookmarkStart w:id="1950" w:name="_Toc313444299"/>
      <w:bookmarkStart w:id="1951" w:name="_Toc313444300"/>
      <w:bookmarkStart w:id="1952" w:name="_Toc313444301"/>
      <w:bookmarkStart w:id="1953" w:name="_Toc313444302"/>
      <w:bookmarkStart w:id="1954" w:name="_Toc313444303"/>
      <w:bookmarkStart w:id="1955" w:name="_Toc313444304"/>
      <w:bookmarkStart w:id="1956" w:name="_Toc313444305"/>
      <w:bookmarkStart w:id="1957" w:name="_Toc313444306"/>
      <w:bookmarkStart w:id="1958" w:name="_Toc313444307"/>
      <w:bookmarkStart w:id="1959" w:name="_Toc313444308"/>
      <w:bookmarkStart w:id="1960" w:name="_Toc313444309"/>
      <w:bookmarkStart w:id="1961" w:name="_Toc313444310"/>
      <w:bookmarkStart w:id="1962" w:name="_Toc313444311"/>
      <w:bookmarkStart w:id="1963" w:name="_Toc313444312"/>
      <w:bookmarkStart w:id="1964" w:name="_Toc313444313"/>
      <w:bookmarkStart w:id="1965" w:name="_Toc313444314"/>
      <w:bookmarkStart w:id="1966" w:name="_Toc313444315"/>
      <w:bookmarkStart w:id="1967" w:name="_Toc313444316"/>
      <w:bookmarkStart w:id="1968" w:name="_Toc313444317"/>
      <w:bookmarkStart w:id="1969" w:name="_Toc313444318"/>
      <w:bookmarkStart w:id="1970" w:name="_Toc313444319"/>
      <w:bookmarkStart w:id="1971" w:name="_Toc313444320"/>
      <w:bookmarkStart w:id="1972" w:name="_Toc313444321"/>
      <w:bookmarkStart w:id="1973" w:name="_Toc313444322"/>
      <w:bookmarkStart w:id="1974" w:name="_Toc313444323"/>
      <w:bookmarkStart w:id="1975" w:name="_Toc313444324"/>
      <w:bookmarkStart w:id="1976" w:name="_Toc313444325"/>
      <w:bookmarkStart w:id="1977" w:name="_Toc313444326"/>
      <w:bookmarkStart w:id="1978" w:name="_Toc313444327"/>
      <w:bookmarkStart w:id="1979" w:name="_Toc313444328"/>
      <w:bookmarkStart w:id="1980" w:name="_Toc313444329"/>
      <w:bookmarkStart w:id="1981" w:name="_Toc313444330"/>
      <w:bookmarkStart w:id="1982" w:name="_Toc313444331"/>
      <w:bookmarkStart w:id="1983" w:name="_Toc313444332"/>
      <w:bookmarkStart w:id="1984" w:name="_Toc313444333"/>
      <w:bookmarkStart w:id="1985" w:name="_Toc313444334"/>
      <w:bookmarkStart w:id="1986" w:name="_Toc313444335"/>
      <w:bookmarkStart w:id="1987" w:name="_Toc313444336"/>
      <w:bookmarkStart w:id="1988" w:name="_Toc313444337"/>
      <w:bookmarkStart w:id="1989" w:name="_Toc313444338"/>
      <w:bookmarkStart w:id="1990" w:name="_Toc313444339"/>
      <w:bookmarkStart w:id="1991" w:name="_Toc313444340"/>
      <w:bookmarkStart w:id="1992" w:name="_Toc313444341"/>
      <w:bookmarkStart w:id="1993" w:name="_Toc313444342"/>
      <w:bookmarkStart w:id="1994" w:name="_Toc313444343"/>
      <w:bookmarkStart w:id="1995" w:name="_Toc313444344"/>
      <w:bookmarkStart w:id="1996" w:name="_Toc313444345"/>
      <w:bookmarkStart w:id="1997" w:name="_Toc313444346"/>
      <w:bookmarkStart w:id="1998" w:name="_Toc313444347"/>
      <w:bookmarkStart w:id="1999" w:name="_Toc313444348"/>
      <w:bookmarkStart w:id="2000" w:name="_Toc313444349"/>
      <w:bookmarkStart w:id="2001" w:name="_Toc313444350"/>
      <w:bookmarkStart w:id="2002" w:name="_Toc313444351"/>
      <w:bookmarkStart w:id="2003" w:name="_Toc313444352"/>
      <w:bookmarkStart w:id="2004" w:name="_Toc313444353"/>
      <w:bookmarkStart w:id="2005" w:name="_Toc313444354"/>
      <w:bookmarkStart w:id="2006" w:name="_Toc313444355"/>
      <w:bookmarkStart w:id="2007" w:name="_Toc313444356"/>
      <w:bookmarkStart w:id="2008" w:name="_Toc313444357"/>
      <w:bookmarkStart w:id="2009" w:name="_Toc313444358"/>
      <w:bookmarkStart w:id="2010" w:name="_Toc313444359"/>
      <w:bookmarkStart w:id="2011" w:name="_Toc313444360"/>
      <w:bookmarkStart w:id="2012" w:name="_Toc313444361"/>
      <w:bookmarkStart w:id="2013" w:name="_Toc313444362"/>
      <w:bookmarkStart w:id="2014" w:name="_Toc313444363"/>
      <w:bookmarkStart w:id="2015" w:name="_Toc313444364"/>
      <w:bookmarkStart w:id="2016" w:name="_Toc313444365"/>
      <w:bookmarkStart w:id="2017" w:name="_Toc313444366"/>
      <w:bookmarkStart w:id="2018" w:name="_Toc313444367"/>
      <w:bookmarkStart w:id="2019" w:name="_Toc313444368"/>
      <w:bookmarkStart w:id="2020" w:name="_Toc313444369"/>
      <w:bookmarkStart w:id="2021" w:name="_Toc313444370"/>
      <w:bookmarkStart w:id="2022" w:name="_Toc313444371"/>
      <w:bookmarkStart w:id="2023" w:name="_Toc313444372"/>
      <w:bookmarkStart w:id="2024" w:name="_Toc313444373"/>
      <w:bookmarkStart w:id="2025" w:name="_Toc313444374"/>
      <w:bookmarkStart w:id="2026" w:name="_Toc313444375"/>
      <w:bookmarkStart w:id="2027" w:name="_Toc313444376"/>
      <w:bookmarkStart w:id="2028" w:name="_Toc313444377"/>
      <w:bookmarkStart w:id="2029" w:name="_Toc313444378"/>
      <w:bookmarkStart w:id="2030" w:name="_Toc313444379"/>
      <w:bookmarkStart w:id="2031" w:name="_Toc313444380"/>
      <w:bookmarkStart w:id="2032" w:name="_Toc313444381"/>
      <w:bookmarkStart w:id="2033" w:name="_Toc313444382"/>
      <w:bookmarkStart w:id="2034" w:name="_Toc313444383"/>
      <w:bookmarkStart w:id="2035" w:name="_Toc313444384"/>
      <w:bookmarkStart w:id="2036" w:name="_Toc313444385"/>
      <w:bookmarkStart w:id="2037" w:name="_Toc313444386"/>
      <w:bookmarkStart w:id="2038" w:name="_Toc313444387"/>
      <w:bookmarkStart w:id="2039" w:name="_Toc313444388"/>
      <w:bookmarkStart w:id="2040" w:name="_Toc313444389"/>
      <w:bookmarkStart w:id="2041" w:name="_Toc313444390"/>
      <w:bookmarkStart w:id="2042" w:name="_Toc313444391"/>
      <w:bookmarkStart w:id="2043" w:name="_Toc313444392"/>
      <w:bookmarkStart w:id="2044" w:name="_Toc313444393"/>
      <w:bookmarkStart w:id="2045" w:name="_Toc313444394"/>
      <w:bookmarkStart w:id="2046" w:name="_Toc313444395"/>
      <w:bookmarkStart w:id="2047" w:name="_Toc313444396"/>
      <w:bookmarkStart w:id="2048" w:name="_Toc313444397"/>
      <w:bookmarkStart w:id="2049" w:name="_Toc313444398"/>
      <w:bookmarkStart w:id="2050" w:name="_Toc313444399"/>
      <w:bookmarkStart w:id="2051" w:name="_Toc313444400"/>
      <w:bookmarkStart w:id="2052" w:name="_Toc313444401"/>
      <w:bookmarkStart w:id="2053" w:name="_Toc313444402"/>
      <w:bookmarkStart w:id="2054" w:name="_Toc313444403"/>
      <w:bookmarkStart w:id="2055" w:name="_Toc313444404"/>
      <w:bookmarkStart w:id="2056" w:name="_Toc313444405"/>
      <w:bookmarkStart w:id="2057" w:name="_Toc313444406"/>
      <w:bookmarkStart w:id="2058" w:name="_Toc313444407"/>
      <w:bookmarkStart w:id="2059" w:name="_Toc313444408"/>
      <w:bookmarkStart w:id="2060" w:name="_Toc313444409"/>
      <w:bookmarkStart w:id="2061" w:name="_Toc313444410"/>
      <w:bookmarkStart w:id="2062" w:name="_Toc313444411"/>
      <w:bookmarkStart w:id="2063" w:name="_Toc313444412"/>
      <w:bookmarkStart w:id="2064" w:name="_Toc313444413"/>
      <w:bookmarkStart w:id="2065" w:name="_Toc313444414"/>
      <w:bookmarkStart w:id="2066" w:name="_Toc313444415"/>
      <w:bookmarkStart w:id="2067" w:name="_Toc313444416"/>
      <w:bookmarkStart w:id="2068" w:name="_Toc313444417"/>
      <w:bookmarkStart w:id="2069" w:name="_Toc313444418"/>
      <w:bookmarkStart w:id="2070" w:name="_Toc313444419"/>
      <w:bookmarkStart w:id="2071" w:name="_Toc313444420"/>
      <w:bookmarkStart w:id="2072" w:name="_Toc313444421"/>
      <w:bookmarkStart w:id="2073" w:name="_Toc313444422"/>
      <w:bookmarkStart w:id="2074" w:name="_Toc313444423"/>
      <w:bookmarkStart w:id="2075" w:name="_Toc313444424"/>
      <w:bookmarkStart w:id="2076" w:name="_Toc313444425"/>
      <w:bookmarkStart w:id="2077" w:name="_Toc313444426"/>
      <w:bookmarkStart w:id="2078" w:name="_Toc313444427"/>
      <w:bookmarkStart w:id="2079" w:name="_Toc313444428"/>
      <w:bookmarkStart w:id="2080" w:name="_Toc313444429"/>
      <w:bookmarkStart w:id="2081" w:name="_Toc313444430"/>
      <w:bookmarkStart w:id="2082" w:name="_Toc313444431"/>
      <w:bookmarkStart w:id="2083" w:name="_Toc313444432"/>
      <w:bookmarkStart w:id="2084" w:name="_Toc313444433"/>
      <w:bookmarkStart w:id="2085" w:name="_Toc313444434"/>
      <w:bookmarkStart w:id="2086" w:name="_Toc313444435"/>
      <w:bookmarkStart w:id="2087" w:name="_Toc313444436"/>
      <w:bookmarkStart w:id="2088" w:name="_Toc313444437"/>
      <w:bookmarkStart w:id="2089" w:name="_Toc313444438"/>
      <w:bookmarkStart w:id="2090" w:name="_Toc313444439"/>
      <w:bookmarkStart w:id="2091" w:name="_Toc313444440"/>
      <w:bookmarkStart w:id="2092" w:name="_Toc313444441"/>
      <w:bookmarkStart w:id="2093" w:name="_Toc313444442"/>
      <w:bookmarkStart w:id="2094" w:name="_Toc313444443"/>
      <w:bookmarkStart w:id="2095" w:name="_Toc313444444"/>
      <w:bookmarkStart w:id="2096" w:name="_Toc313444445"/>
      <w:bookmarkStart w:id="2097" w:name="_Toc313444446"/>
      <w:bookmarkStart w:id="2098" w:name="_Toc313444447"/>
      <w:bookmarkStart w:id="2099" w:name="_Toc313444448"/>
      <w:bookmarkStart w:id="2100" w:name="_Toc313444449"/>
      <w:bookmarkStart w:id="2101" w:name="_Toc313444450"/>
      <w:bookmarkStart w:id="2102" w:name="_Toc313444451"/>
      <w:bookmarkStart w:id="2103" w:name="_Toc313444452"/>
      <w:bookmarkStart w:id="2104" w:name="_Toc313444453"/>
      <w:bookmarkStart w:id="2105" w:name="_Toc313444454"/>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p>
    <w:p w14:paraId="62BEC329" w14:textId="77777777" w:rsidR="00DC6671" w:rsidRPr="00D04F8F" w:rsidRDefault="00DC6671" w:rsidP="00AD722A">
      <w:pPr>
        <w:pStyle w:val="Heading1"/>
        <w:rPr>
          <w:highlight w:val="yellow"/>
        </w:rPr>
      </w:pPr>
      <w:bookmarkStart w:id="2106" w:name="_Toc399411125"/>
      <w:r w:rsidRPr="00D04F8F">
        <w:rPr>
          <w:highlight w:val="yellow"/>
        </w:rPr>
        <w:lastRenderedPageBreak/>
        <w:t>Index</w:t>
      </w:r>
      <w:bookmarkEnd w:id="2106"/>
    </w:p>
    <w:p w14:paraId="4B51F5CD" w14:textId="77777777" w:rsidR="00F52825" w:rsidRPr="00D04F8F" w:rsidRDefault="004C27FE" w:rsidP="00DC6671">
      <w:pPr>
        <w:pStyle w:val="BodyText"/>
        <w:rPr>
          <w:noProof/>
          <w:highlight w:val="yellow"/>
        </w:rPr>
        <w:sectPr w:rsidR="00F52825" w:rsidRPr="00D04F8F" w:rsidSect="005F6795">
          <w:headerReference w:type="even" r:id="rId18"/>
          <w:headerReference w:type="default" r:id="rId19"/>
          <w:footerReference w:type="default" r:id="rId20"/>
          <w:headerReference w:type="first" r:id="rId21"/>
          <w:type w:val="continuous"/>
          <w:pgSz w:w="12240" w:h="15840"/>
          <w:pgMar w:top="1440" w:right="1440" w:bottom="1440" w:left="1440" w:header="720" w:footer="720" w:gutter="0"/>
          <w:pgNumType w:start="1"/>
          <w:cols w:space="720"/>
          <w:sectPrChange w:id="2107" w:author="John Zorich" w:date="2014-09-25T12:22:00Z">
            <w:sectPr w:rsidR="00F52825" w:rsidRPr="00D04F8F" w:rsidSect="005F6795">
              <w:pgMar w:top="1440" w:right="1440" w:bottom="1440" w:left="1440" w:header="720" w:footer="720" w:gutter="0"/>
              <w:pgNumType w:start="0"/>
            </w:sectPr>
          </w:sectPrChange>
        </w:sectPr>
      </w:pPr>
      <w:r w:rsidRPr="00D04F8F">
        <w:rPr>
          <w:highlight w:val="yellow"/>
        </w:rPr>
        <w:fldChar w:fldCharType="begin"/>
      </w:r>
      <w:r w:rsidR="00784332" w:rsidRPr="00D04F8F">
        <w:rPr>
          <w:highlight w:val="yellow"/>
        </w:rPr>
        <w:instrText xml:space="preserve"> INDEX \e "</w:instrText>
      </w:r>
      <w:r w:rsidR="00784332" w:rsidRPr="00D04F8F">
        <w:rPr>
          <w:highlight w:val="yellow"/>
        </w:rPr>
        <w:tab/>
        <w:instrText xml:space="preserve">" \c "2" \z "1033" </w:instrText>
      </w:r>
      <w:r w:rsidRPr="00D04F8F">
        <w:rPr>
          <w:highlight w:val="yellow"/>
        </w:rPr>
        <w:fldChar w:fldCharType="separate"/>
      </w:r>
    </w:p>
    <w:p w14:paraId="224FA79F" w14:textId="77777777" w:rsidR="00F52825" w:rsidRPr="00D04F8F" w:rsidRDefault="00F52825">
      <w:pPr>
        <w:pStyle w:val="Index1"/>
        <w:tabs>
          <w:tab w:val="right" w:leader="dot" w:pos="4310"/>
        </w:tabs>
        <w:rPr>
          <w:noProof/>
          <w:highlight w:val="yellow"/>
        </w:rPr>
      </w:pPr>
      <w:r w:rsidRPr="00D04F8F">
        <w:rPr>
          <w:noProof/>
          <w:highlight w:val="yellow"/>
        </w:rPr>
        <w:lastRenderedPageBreak/>
        <w:t>230</w:t>
      </w:r>
    </w:p>
    <w:p w14:paraId="64DE32AF" w14:textId="77777777" w:rsidR="00F52825" w:rsidRPr="00D04F8F" w:rsidRDefault="00F52825">
      <w:pPr>
        <w:pStyle w:val="Index2"/>
        <w:tabs>
          <w:tab w:val="right" w:leader="dot" w:pos="4310"/>
        </w:tabs>
        <w:rPr>
          <w:noProof/>
          <w:highlight w:val="yellow"/>
        </w:rPr>
      </w:pPr>
      <w:r w:rsidRPr="00D04F8F">
        <w:rPr>
          <w:noProof/>
          <w:highlight w:val="yellow"/>
        </w:rPr>
        <w:t>Files</w:t>
      </w:r>
      <w:r w:rsidRPr="00D04F8F">
        <w:rPr>
          <w:noProof/>
          <w:highlight w:val="yellow"/>
        </w:rPr>
        <w:tab/>
        <w:t>16</w:t>
      </w:r>
    </w:p>
    <w:p w14:paraId="3B4B5F0F" w14:textId="77777777" w:rsidR="00F52825" w:rsidRPr="00D04F8F" w:rsidRDefault="00F52825">
      <w:pPr>
        <w:pStyle w:val="Index1"/>
        <w:tabs>
          <w:tab w:val="right" w:leader="dot" w:pos="4310"/>
        </w:tabs>
        <w:rPr>
          <w:noProof/>
          <w:highlight w:val="yellow"/>
        </w:rPr>
      </w:pPr>
      <w:r w:rsidRPr="00D04F8F">
        <w:rPr>
          <w:noProof/>
          <w:highlight w:val="yellow"/>
        </w:rPr>
        <w:t>230.04</w:t>
      </w:r>
    </w:p>
    <w:p w14:paraId="558A831D" w14:textId="77777777" w:rsidR="00F52825" w:rsidRPr="00D04F8F" w:rsidRDefault="00F52825">
      <w:pPr>
        <w:pStyle w:val="Index2"/>
        <w:tabs>
          <w:tab w:val="right" w:leader="dot" w:pos="4310"/>
        </w:tabs>
        <w:rPr>
          <w:noProof/>
          <w:highlight w:val="yellow"/>
        </w:rPr>
      </w:pPr>
      <w:r w:rsidRPr="00D04F8F">
        <w:rPr>
          <w:noProof/>
          <w:highlight w:val="yellow"/>
        </w:rPr>
        <w:t>Files</w:t>
      </w:r>
      <w:r w:rsidRPr="00D04F8F">
        <w:rPr>
          <w:noProof/>
          <w:highlight w:val="yellow"/>
        </w:rPr>
        <w:tab/>
        <w:t>25</w:t>
      </w:r>
    </w:p>
    <w:p w14:paraId="3DD4C002" w14:textId="77777777" w:rsidR="00F52825" w:rsidRPr="00D04F8F" w:rsidRDefault="00F52825">
      <w:pPr>
        <w:pStyle w:val="Index1"/>
        <w:tabs>
          <w:tab w:val="right" w:leader="dot" w:pos="4310"/>
        </w:tabs>
        <w:rPr>
          <w:noProof/>
          <w:highlight w:val="yellow"/>
        </w:rPr>
      </w:pPr>
      <w:r w:rsidRPr="00D04F8F">
        <w:rPr>
          <w:noProof/>
          <w:highlight w:val="yellow"/>
        </w:rPr>
        <w:t>Architecture</w:t>
      </w:r>
      <w:r w:rsidRPr="00D04F8F">
        <w:rPr>
          <w:noProof/>
          <w:highlight w:val="yellow"/>
        </w:rPr>
        <w:tab/>
        <w:t>2</w:t>
      </w:r>
    </w:p>
    <w:p w14:paraId="25D6E9B7" w14:textId="77777777" w:rsidR="00F52825" w:rsidRPr="00D04F8F" w:rsidRDefault="00F52825">
      <w:pPr>
        <w:pStyle w:val="Index1"/>
        <w:tabs>
          <w:tab w:val="right" w:leader="dot" w:pos="4310"/>
        </w:tabs>
        <w:rPr>
          <w:noProof/>
          <w:highlight w:val="yellow"/>
        </w:rPr>
      </w:pPr>
      <w:r w:rsidRPr="00D04F8F">
        <w:rPr>
          <w:noProof/>
          <w:highlight w:val="yellow"/>
        </w:rPr>
        <w:t>Blank View</w:t>
      </w:r>
    </w:p>
    <w:p w14:paraId="40D0D4EB" w14:textId="77777777" w:rsidR="00F52825" w:rsidRPr="00D04F8F" w:rsidRDefault="00F52825">
      <w:pPr>
        <w:pStyle w:val="Index2"/>
        <w:tabs>
          <w:tab w:val="right" w:leader="dot" w:pos="4310"/>
        </w:tabs>
        <w:rPr>
          <w:noProof/>
          <w:highlight w:val="yellow"/>
        </w:rPr>
      </w:pPr>
      <w:r w:rsidRPr="00D04F8F">
        <w:rPr>
          <w:noProof/>
          <w:highlight w:val="yellow"/>
        </w:rPr>
        <w:t>Troubleshooting</w:t>
      </w:r>
      <w:r w:rsidRPr="00D04F8F">
        <w:rPr>
          <w:noProof/>
          <w:highlight w:val="yellow"/>
        </w:rPr>
        <w:tab/>
        <w:t>73</w:t>
      </w:r>
    </w:p>
    <w:p w14:paraId="26850122" w14:textId="77777777" w:rsidR="00F52825" w:rsidRPr="00D04F8F" w:rsidRDefault="00F52825">
      <w:pPr>
        <w:pStyle w:val="Index1"/>
        <w:tabs>
          <w:tab w:val="right" w:leader="dot" w:pos="4310"/>
        </w:tabs>
        <w:rPr>
          <w:noProof/>
          <w:highlight w:val="yellow"/>
        </w:rPr>
      </w:pPr>
      <w:r w:rsidRPr="00D04F8F">
        <w:rPr>
          <w:noProof/>
          <w:highlight w:val="yellow"/>
        </w:rPr>
        <w:t>Check-in via Scheduling</w:t>
      </w:r>
    </w:p>
    <w:p w14:paraId="57892CF2" w14:textId="77777777" w:rsidR="00F52825" w:rsidRPr="00D04F8F" w:rsidRDefault="00F52825">
      <w:pPr>
        <w:pStyle w:val="Index2"/>
        <w:tabs>
          <w:tab w:val="right" w:leader="dot" w:pos="4310"/>
        </w:tabs>
        <w:rPr>
          <w:noProof/>
          <w:highlight w:val="yellow"/>
        </w:rPr>
      </w:pPr>
      <w:r w:rsidRPr="00D04F8F">
        <w:rPr>
          <w:noProof/>
          <w:highlight w:val="yellow"/>
        </w:rPr>
        <w:t>Troubleshooting</w:t>
      </w:r>
      <w:r w:rsidRPr="00D04F8F">
        <w:rPr>
          <w:noProof/>
          <w:highlight w:val="yellow"/>
        </w:rPr>
        <w:tab/>
        <w:t>73</w:t>
      </w:r>
    </w:p>
    <w:p w14:paraId="448E3793" w14:textId="77777777" w:rsidR="00F52825" w:rsidRPr="00D04F8F" w:rsidRDefault="00F52825">
      <w:pPr>
        <w:pStyle w:val="Index1"/>
        <w:tabs>
          <w:tab w:val="right" w:leader="dot" w:pos="4310"/>
        </w:tabs>
        <w:rPr>
          <w:noProof/>
          <w:highlight w:val="yellow"/>
        </w:rPr>
      </w:pPr>
      <w:r w:rsidRPr="00D04F8F">
        <w:rPr>
          <w:noProof/>
          <w:highlight w:val="yellow"/>
        </w:rPr>
        <w:t>Codes</w:t>
      </w:r>
    </w:p>
    <w:p w14:paraId="1EF6DF51" w14:textId="77777777" w:rsidR="00F52825" w:rsidRPr="00D04F8F" w:rsidRDefault="00F52825">
      <w:pPr>
        <w:pStyle w:val="Index2"/>
        <w:tabs>
          <w:tab w:val="right" w:leader="dot" w:pos="4310"/>
        </w:tabs>
        <w:rPr>
          <w:noProof/>
          <w:highlight w:val="yellow"/>
        </w:rPr>
      </w:pPr>
      <w:r w:rsidRPr="00D04F8F">
        <w:rPr>
          <w:noProof/>
          <w:highlight w:val="yellow"/>
        </w:rPr>
        <w:t>233.21</w:t>
      </w:r>
      <w:r w:rsidRPr="00D04F8F">
        <w:rPr>
          <w:noProof/>
          <w:highlight w:val="yellow"/>
        </w:rPr>
        <w:tab/>
        <w:t>47</w:t>
      </w:r>
    </w:p>
    <w:p w14:paraId="7FE1E2E4" w14:textId="77777777" w:rsidR="00F52825" w:rsidRPr="00D04F8F" w:rsidRDefault="00F52825">
      <w:pPr>
        <w:pStyle w:val="Index1"/>
        <w:tabs>
          <w:tab w:val="right" w:leader="dot" w:pos="4310"/>
        </w:tabs>
        <w:rPr>
          <w:noProof/>
          <w:highlight w:val="yellow"/>
        </w:rPr>
      </w:pPr>
      <w:r w:rsidRPr="00D04F8F">
        <w:rPr>
          <w:noProof/>
          <w:highlight w:val="yellow"/>
        </w:rPr>
        <w:t>CPRS Synchronization</w:t>
      </w:r>
      <w:r w:rsidRPr="00D04F8F">
        <w:rPr>
          <w:noProof/>
          <w:highlight w:val="yellow"/>
        </w:rPr>
        <w:tab/>
        <w:t>6</w:t>
      </w:r>
    </w:p>
    <w:p w14:paraId="17CA3513" w14:textId="77777777" w:rsidR="00F52825" w:rsidRPr="00D04F8F" w:rsidRDefault="00F52825">
      <w:pPr>
        <w:pStyle w:val="Index1"/>
        <w:tabs>
          <w:tab w:val="right" w:leader="dot" w:pos="4310"/>
        </w:tabs>
        <w:rPr>
          <w:noProof/>
          <w:highlight w:val="yellow"/>
        </w:rPr>
      </w:pPr>
      <w:r w:rsidRPr="00D04F8F">
        <w:rPr>
          <w:noProof/>
          <w:highlight w:val="yellow"/>
        </w:rPr>
        <w:t>Discharge Diagnosis</w:t>
      </w:r>
    </w:p>
    <w:p w14:paraId="4362D146" w14:textId="77777777" w:rsidR="00F52825" w:rsidRPr="00D04F8F" w:rsidRDefault="00F52825">
      <w:pPr>
        <w:pStyle w:val="Index2"/>
        <w:tabs>
          <w:tab w:val="right" w:leader="dot" w:pos="4310"/>
        </w:tabs>
        <w:rPr>
          <w:noProof/>
          <w:highlight w:val="yellow"/>
        </w:rPr>
      </w:pPr>
      <w:r w:rsidRPr="00D04F8F">
        <w:rPr>
          <w:noProof/>
          <w:highlight w:val="yellow"/>
        </w:rPr>
        <w:t>Files</w:t>
      </w:r>
      <w:r w:rsidRPr="00D04F8F">
        <w:rPr>
          <w:noProof/>
          <w:highlight w:val="yellow"/>
        </w:rPr>
        <w:tab/>
        <w:t>25</w:t>
      </w:r>
    </w:p>
    <w:p w14:paraId="41034D2F" w14:textId="77777777" w:rsidR="00F52825" w:rsidRPr="00D04F8F" w:rsidRDefault="00F52825">
      <w:pPr>
        <w:pStyle w:val="Index1"/>
        <w:tabs>
          <w:tab w:val="right" w:leader="dot" w:pos="4310"/>
        </w:tabs>
        <w:rPr>
          <w:noProof/>
          <w:highlight w:val="yellow"/>
        </w:rPr>
      </w:pPr>
      <w:r w:rsidRPr="00D04F8F">
        <w:rPr>
          <w:noProof/>
          <w:highlight w:val="yellow"/>
        </w:rPr>
        <w:t>Disk Space</w:t>
      </w:r>
    </w:p>
    <w:p w14:paraId="36B4ED59" w14:textId="77777777" w:rsidR="00F52825" w:rsidRPr="00D04F8F" w:rsidRDefault="00F52825">
      <w:pPr>
        <w:pStyle w:val="Index2"/>
        <w:tabs>
          <w:tab w:val="right" w:leader="dot" w:pos="4310"/>
        </w:tabs>
        <w:rPr>
          <w:noProof/>
          <w:highlight w:val="yellow"/>
        </w:rPr>
      </w:pPr>
      <w:r w:rsidRPr="00D04F8F">
        <w:rPr>
          <w:noProof/>
          <w:highlight w:val="yellow"/>
        </w:rPr>
        <w:t>Requirements</w:t>
      </w:r>
      <w:r w:rsidRPr="00D04F8F">
        <w:rPr>
          <w:noProof/>
          <w:highlight w:val="yellow"/>
        </w:rPr>
        <w:tab/>
        <w:t>4</w:t>
      </w:r>
    </w:p>
    <w:p w14:paraId="5602510A" w14:textId="77777777" w:rsidR="00F52825" w:rsidRPr="00D04F8F" w:rsidRDefault="00F52825">
      <w:pPr>
        <w:pStyle w:val="Index1"/>
        <w:tabs>
          <w:tab w:val="right" w:leader="dot" w:pos="4310"/>
        </w:tabs>
        <w:rPr>
          <w:noProof/>
          <w:highlight w:val="yellow"/>
        </w:rPr>
      </w:pPr>
      <w:r w:rsidRPr="00D04F8F">
        <w:rPr>
          <w:noProof/>
          <w:highlight w:val="yellow"/>
        </w:rPr>
        <w:t>Display Board</w:t>
      </w:r>
      <w:r w:rsidRPr="00D04F8F">
        <w:rPr>
          <w:noProof/>
          <w:highlight w:val="yellow"/>
        </w:rPr>
        <w:tab/>
        <w:t>2</w:t>
      </w:r>
    </w:p>
    <w:p w14:paraId="31EBC114" w14:textId="77777777" w:rsidR="00F52825" w:rsidRPr="00D04F8F" w:rsidRDefault="00F52825">
      <w:pPr>
        <w:pStyle w:val="Index2"/>
        <w:tabs>
          <w:tab w:val="right" w:leader="dot" w:pos="4310"/>
        </w:tabs>
        <w:rPr>
          <w:noProof/>
          <w:highlight w:val="yellow"/>
        </w:rPr>
      </w:pPr>
      <w:r w:rsidRPr="00D04F8F">
        <w:rPr>
          <w:noProof/>
          <w:highlight w:val="yellow"/>
        </w:rPr>
        <w:t>URLs</w:t>
      </w:r>
      <w:r w:rsidRPr="00D04F8F">
        <w:rPr>
          <w:noProof/>
          <w:highlight w:val="yellow"/>
        </w:rPr>
        <w:tab/>
        <w:t>2</w:t>
      </w:r>
    </w:p>
    <w:p w14:paraId="3C5AEAF1" w14:textId="77777777" w:rsidR="00F52825" w:rsidRPr="00D04F8F" w:rsidRDefault="00F52825">
      <w:pPr>
        <w:pStyle w:val="Index1"/>
        <w:tabs>
          <w:tab w:val="right" w:leader="dot" w:pos="4310"/>
        </w:tabs>
        <w:rPr>
          <w:noProof/>
          <w:highlight w:val="yellow"/>
        </w:rPr>
      </w:pPr>
      <w:r w:rsidRPr="00D04F8F">
        <w:rPr>
          <w:noProof/>
          <w:highlight w:val="yellow"/>
        </w:rPr>
        <w:t>Display Board Configuration Subfile</w:t>
      </w:r>
    </w:p>
    <w:p w14:paraId="06F3EEC1" w14:textId="77777777" w:rsidR="00F52825" w:rsidRPr="00D04F8F" w:rsidRDefault="00F52825">
      <w:pPr>
        <w:pStyle w:val="Index2"/>
        <w:tabs>
          <w:tab w:val="right" w:leader="dot" w:pos="4310"/>
        </w:tabs>
        <w:rPr>
          <w:noProof/>
          <w:highlight w:val="yellow"/>
        </w:rPr>
      </w:pPr>
      <w:r w:rsidRPr="00D04F8F">
        <w:rPr>
          <w:noProof/>
          <w:highlight w:val="yellow"/>
        </w:rPr>
        <w:t>231.94</w:t>
      </w:r>
      <w:r w:rsidRPr="00D04F8F">
        <w:rPr>
          <w:noProof/>
          <w:highlight w:val="yellow"/>
        </w:rPr>
        <w:tab/>
        <w:t>41, 43, 50, 55</w:t>
      </w:r>
    </w:p>
    <w:p w14:paraId="571B155D" w14:textId="77777777" w:rsidR="00F52825" w:rsidRPr="00D04F8F" w:rsidRDefault="00F52825">
      <w:pPr>
        <w:pStyle w:val="Index1"/>
        <w:tabs>
          <w:tab w:val="right" w:leader="dot" w:pos="4310"/>
        </w:tabs>
        <w:rPr>
          <w:noProof/>
          <w:highlight w:val="yellow"/>
        </w:rPr>
      </w:pPr>
      <w:r w:rsidRPr="00D04F8F">
        <w:rPr>
          <w:noProof/>
          <w:highlight w:val="yellow"/>
        </w:rPr>
        <w:t>ED Log</w:t>
      </w:r>
    </w:p>
    <w:p w14:paraId="450F73EA" w14:textId="77777777" w:rsidR="00F52825" w:rsidRPr="00D04F8F" w:rsidRDefault="00F52825">
      <w:pPr>
        <w:pStyle w:val="Index2"/>
        <w:tabs>
          <w:tab w:val="right" w:leader="dot" w:pos="4310"/>
        </w:tabs>
        <w:rPr>
          <w:noProof/>
          <w:highlight w:val="yellow"/>
        </w:rPr>
      </w:pPr>
      <w:r w:rsidRPr="00D04F8F">
        <w:rPr>
          <w:noProof/>
          <w:highlight w:val="yellow"/>
        </w:rPr>
        <w:t>Files</w:t>
      </w:r>
      <w:r w:rsidRPr="00D04F8F">
        <w:rPr>
          <w:noProof/>
          <w:highlight w:val="yellow"/>
        </w:rPr>
        <w:tab/>
        <w:t>16</w:t>
      </w:r>
    </w:p>
    <w:p w14:paraId="7CDEBDC2" w14:textId="77777777" w:rsidR="00F52825" w:rsidRPr="00D04F8F" w:rsidRDefault="00F52825">
      <w:pPr>
        <w:pStyle w:val="Index1"/>
        <w:tabs>
          <w:tab w:val="right" w:leader="dot" w:pos="4310"/>
        </w:tabs>
        <w:rPr>
          <w:noProof/>
          <w:highlight w:val="yellow"/>
        </w:rPr>
      </w:pPr>
      <w:r w:rsidRPr="00D04F8F">
        <w:rPr>
          <w:noProof/>
          <w:highlight w:val="yellow"/>
        </w:rPr>
        <w:t>ED Log History</w:t>
      </w:r>
    </w:p>
    <w:p w14:paraId="0822AEF2" w14:textId="77777777" w:rsidR="00F52825" w:rsidRPr="00D04F8F" w:rsidRDefault="00F52825">
      <w:pPr>
        <w:pStyle w:val="Index2"/>
        <w:tabs>
          <w:tab w:val="right" w:leader="dot" w:pos="4310"/>
        </w:tabs>
        <w:rPr>
          <w:noProof/>
          <w:highlight w:val="yellow"/>
        </w:rPr>
      </w:pPr>
      <w:r w:rsidRPr="00D04F8F">
        <w:rPr>
          <w:noProof/>
          <w:highlight w:val="yellow"/>
        </w:rPr>
        <w:t>230.1</w:t>
      </w:r>
      <w:r w:rsidRPr="00D04F8F">
        <w:rPr>
          <w:noProof/>
          <w:highlight w:val="yellow"/>
        </w:rPr>
        <w:tab/>
        <w:t>29</w:t>
      </w:r>
    </w:p>
    <w:p w14:paraId="359E29F2" w14:textId="77777777" w:rsidR="00F52825" w:rsidRPr="00D04F8F" w:rsidRDefault="00F52825">
      <w:pPr>
        <w:pStyle w:val="Index2"/>
        <w:tabs>
          <w:tab w:val="right" w:leader="dot" w:pos="4310"/>
        </w:tabs>
        <w:rPr>
          <w:noProof/>
          <w:highlight w:val="yellow"/>
        </w:rPr>
      </w:pPr>
      <w:r w:rsidRPr="00D04F8F">
        <w:rPr>
          <w:noProof/>
          <w:highlight w:val="yellow"/>
        </w:rPr>
        <w:t>Files</w:t>
      </w:r>
      <w:r w:rsidRPr="00D04F8F">
        <w:rPr>
          <w:noProof/>
          <w:highlight w:val="yellow"/>
        </w:rPr>
        <w:tab/>
        <w:t>29</w:t>
      </w:r>
    </w:p>
    <w:p w14:paraId="0FBBECF4" w14:textId="77777777" w:rsidR="00F52825" w:rsidRPr="00D04F8F" w:rsidRDefault="00F52825">
      <w:pPr>
        <w:pStyle w:val="Index1"/>
        <w:tabs>
          <w:tab w:val="right" w:leader="dot" w:pos="4310"/>
        </w:tabs>
        <w:rPr>
          <w:noProof/>
          <w:highlight w:val="yellow"/>
        </w:rPr>
      </w:pPr>
      <w:r w:rsidRPr="00D04F8F">
        <w:rPr>
          <w:noProof/>
          <w:highlight w:val="yellow"/>
        </w:rPr>
        <w:t>EDIS Protocols</w:t>
      </w:r>
    </w:p>
    <w:p w14:paraId="377DFD6B" w14:textId="77777777" w:rsidR="00F52825" w:rsidRPr="00D04F8F" w:rsidRDefault="00F52825">
      <w:pPr>
        <w:pStyle w:val="Index2"/>
        <w:tabs>
          <w:tab w:val="right" w:leader="dot" w:pos="4310"/>
        </w:tabs>
        <w:rPr>
          <w:noProof/>
          <w:highlight w:val="yellow"/>
        </w:rPr>
      </w:pPr>
      <w:r w:rsidRPr="00D04F8F">
        <w:rPr>
          <w:noProof/>
          <w:highlight w:val="yellow"/>
        </w:rPr>
        <w:t>APPOINTMENT EVENTS</w:t>
      </w:r>
      <w:r w:rsidRPr="00D04F8F">
        <w:rPr>
          <w:noProof/>
          <w:highlight w:val="yellow"/>
        </w:rPr>
        <w:tab/>
        <w:t>70</w:t>
      </w:r>
    </w:p>
    <w:p w14:paraId="776FD539" w14:textId="77777777" w:rsidR="00F52825" w:rsidRPr="00D04F8F" w:rsidRDefault="00F52825">
      <w:pPr>
        <w:pStyle w:val="Index2"/>
        <w:tabs>
          <w:tab w:val="right" w:leader="dot" w:pos="4310"/>
        </w:tabs>
        <w:rPr>
          <w:noProof/>
          <w:highlight w:val="yellow"/>
        </w:rPr>
      </w:pPr>
      <w:r w:rsidRPr="00D04F8F">
        <w:rPr>
          <w:noProof/>
          <w:highlight w:val="yellow"/>
        </w:rPr>
        <w:t>EDP CHECK-IN</w:t>
      </w:r>
      <w:r w:rsidRPr="00D04F8F">
        <w:rPr>
          <w:noProof/>
          <w:highlight w:val="yellow"/>
        </w:rPr>
        <w:tab/>
        <w:t>70</w:t>
      </w:r>
    </w:p>
    <w:p w14:paraId="1853E65E" w14:textId="77777777" w:rsidR="00F52825" w:rsidRPr="00D04F8F" w:rsidRDefault="00F52825">
      <w:pPr>
        <w:pStyle w:val="Index2"/>
        <w:tabs>
          <w:tab w:val="right" w:leader="dot" w:pos="4310"/>
        </w:tabs>
        <w:rPr>
          <w:noProof/>
          <w:highlight w:val="yellow"/>
        </w:rPr>
      </w:pPr>
      <w:r w:rsidRPr="00D04F8F">
        <w:rPr>
          <w:noProof/>
          <w:highlight w:val="yellow"/>
        </w:rPr>
        <w:t>EDP MONITOR</w:t>
      </w:r>
      <w:r w:rsidRPr="00D04F8F">
        <w:rPr>
          <w:noProof/>
          <w:highlight w:val="yellow"/>
        </w:rPr>
        <w:tab/>
        <w:t>70</w:t>
      </w:r>
    </w:p>
    <w:p w14:paraId="65B964F6" w14:textId="77777777" w:rsidR="00F52825" w:rsidRPr="00D04F8F" w:rsidRDefault="00F52825">
      <w:pPr>
        <w:pStyle w:val="Index2"/>
        <w:tabs>
          <w:tab w:val="right" w:leader="dot" w:pos="4310"/>
        </w:tabs>
        <w:rPr>
          <w:noProof/>
          <w:highlight w:val="yellow"/>
        </w:rPr>
      </w:pPr>
      <w:r w:rsidRPr="00D04F8F">
        <w:rPr>
          <w:noProof/>
          <w:highlight w:val="yellow"/>
        </w:rPr>
        <w:t>EDP NEW PATIENT</w:t>
      </w:r>
      <w:r w:rsidRPr="00D04F8F">
        <w:rPr>
          <w:noProof/>
          <w:highlight w:val="yellow"/>
        </w:rPr>
        <w:tab/>
        <w:t>70</w:t>
      </w:r>
    </w:p>
    <w:p w14:paraId="14630FC8" w14:textId="77777777" w:rsidR="00F52825" w:rsidRPr="00D04F8F" w:rsidRDefault="00F52825">
      <w:pPr>
        <w:pStyle w:val="Index2"/>
        <w:tabs>
          <w:tab w:val="right" w:leader="dot" w:pos="4310"/>
        </w:tabs>
        <w:rPr>
          <w:noProof/>
          <w:highlight w:val="yellow"/>
        </w:rPr>
      </w:pPr>
      <w:r w:rsidRPr="00D04F8F">
        <w:rPr>
          <w:noProof/>
          <w:highlight w:val="yellow"/>
        </w:rPr>
        <w:t>EDP OR MONITOR</w:t>
      </w:r>
      <w:r w:rsidRPr="00D04F8F">
        <w:rPr>
          <w:noProof/>
          <w:highlight w:val="yellow"/>
        </w:rPr>
        <w:tab/>
        <w:t>70</w:t>
      </w:r>
    </w:p>
    <w:p w14:paraId="37611A0A" w14:textId="77777777" w:rsidR="00F52825" w:rsidRPr="00D04F8F" w:rsidRDefault="00F52825">
      <w:pPr>
        <w:pStyle w:val="Index2"/>
        <w:tabs>
          <w:tab w:val="right" w:leader="dot" w:pos="4310"/>
        </w:tabs>
        <w:rPr>
          <w:noProof/>
          <w:highlight w:val="yellow"/>
        </w:rPr>
      </w:pPr>
      <w:r w:rsidRPr="00D04F8F">
        <w:rPr>
          <w:noProof/>
          <w:highlight w:val="yellow"/>
        </w:rPr>
        <w:t>EDPAF ADD BOARD</w:t>
      </w:r>
      <w:r w:rsidRPr="00D04F8F">
        <w:rPr>
          <w:noProof/>
          <w:highlight w:val="yellow"/>
        </w:rPr>
        <w:tab/>
        <w:t>70</w:t>
      </w:r>
    </w:p>
    <w:p w14:paraId="2330B5D2" w14:textId="77777777" w:rsidR="00F52825" w:rsidRPr="00D04F8F" w:rsidRDefault="00F52825">
      <w:pPr>
        <w:pStyle w:val="Index2"/>
        <w:tabs>
          <w:tab w:val="right" w:leader="dot" w:pos="4310"/>
        </w:tabs>
        <w:rPr>
          <w:noProof/>
          <w:highlight w:val="yellow"/>
        </w:rPr>
      </w:pPr>
      <w:r w:rsidRPr="00D04F8F">
        <w:rPr>
          <w:noProof/>
          <w:highlight w:val="yellow"/>
        </w:rPr>
        <w:t>EDPF BIG BOARD MENU</w:t>
      </w:r>
      <w:r w:rsidRPr="00D04F8F">
        <w:rPr>
          <w:noProof/>
          <w:highlight w:val="yellow"/>
        </w:rPr>
        <w:tab/>
        <w:t>70</w:t>
      </w:r>
    </w:p>
    <w:p w14:paraId="1EBBF802" w14:textId="77777777" w:rsidR="00F52825" w:rsidRPr="00D04F8F" w:rsidRDefault="00F52825">
      <w:pPr>
        <w:pStyle w:val="Index2"/>
        <w:tabs>
          <w:tab w:val="right" w:leader="dot" w:pos="4310"/>
        </w:tabs>
        <w:rPr>
          <w:noProof/>
          <w:highlight w:val="yellow"/>
        </w:rPr>
      </w:pPr>
      <w:r w:rsidRPr="00D04F8F">
        <w:rPr>
          <w:noProof/>
          <w:highlight w:val="yellow"/>
        </w:rPr>
        <w:t>EDPF BLANK 1</w:t>
      </w:r>
      <w:r w:rsidRPr="00D04F8F">
        <w:rPr>
          <w:noProof/>
          <w:highlight w:val="yellow"/>
        </w:rPr>
        <w:tab/>
        <w:t>70</w:t>
      </w:r>
    </w:p>
    <w:p w14:paraId="2C26197A" w14:textId="77777777" w:rsidR="00F52825" w:rsidRPr="00D04F8F" w:rsidRDefault="00F52825">
      <w:pPr>
        <w:pStyle w:val="Index2"/>
        <w:tabs>
          <w:tab w:val="right" w:leader="dot" w:pos="4310"/>
        </w:tabs>
        <w:rPr>
          <w:noProof/>
          <w:highlight w:val="yellow"/>
        </w:rPr>
      </w:pPr>
      <w:r w:rsidRPr="00D04F8F">
        <w:rPr>
          <w:noProof/>
          <w:highlight w:val="yellow"/>
        </w:rPr>
        <w:t>EDPF BLANK 2</w:t>
      </w:r>
      <w:r w:rsidRPr="00D04F8F">
        <w:rPr>
          <w:noProof/>
          <w:highlight w:val="yellow"/>
        </w:rPr>
        <w:tab/>
        <w:t>70</w:t>
      </w:r>
    </w:p>
    <w:p w14:paraId="4CAC325D" w14:textId="77777777" w:rsidR="00F52825" w:rsidRPr="00D04F8F" w:rsidRDefault="00F52825">
      <w:pPr>
        <w:pStyle w:val="Index2"/>
        <w:tabs>
          <w:tab w:val="right" w:leader="dot" w:pos="4310"/>
        </w:tabs>
        <w:rPr>
          <w:noProof/>
          <w:highlight w:val="yellow"/>
        </w:rPr>
      </w:pPr>
      <w:r w:rsidRPr="00D04F8F">
        <w:rPr>
          <w:noProof/>
          <w:highlight w:val="yellow"/>
        </w:rPr>
        <w:t>EDPF BLANK 3</w:t>
      </w:r>
      <w:r w:rsidRPr="00D04F8F">
        <w:rPr>
          <w:noProof/>
          <w:highlight w:val="yellow"/>
        </w:rPr>
        <w:tab/>
        <w:t>70</w:t>
      </w:r>
    </w:p>
    <w:p w14:paraId="0514F9D9" w14:textId="77777777" w:rsidR="00F52825" w:rsidRPr="00D04F8F" w:rsidRDefault="00F52825">
      <w:pPr>
        <w:pStyle w:val="Index2"/>
        <w:tabs>
          <w:tab w:val="right" w:leader="dot" w:pos="4310"/>
        </w:tabs>
        <w:rPr>
          <w:noProof/>
          <w:highlight w:val="yellow"/>
        </w:rPr>
      </w:pPr>
      <w:r w:rsidRPr="00D04F8F">
        <w:rPr>
          <w:noProof/>
          <w:highlight w:val="yellow"/>
        </w:rPr>
        <w:t>EDPF CHANGE BOARD</w:t>
      </w:r>
      <w:r w:rsidRPr="00D04F8F">
        <w:rPr>
          <w:noProof/>
          <w:highlight w:val="yellow"/>
        </w:rPr>
        <w:tab/>
        <w:t>71</w:t>
      </w:r>
    </w:p>
    <w:p w14:paraId="10C1A811" w14:textId="77777777" w:rsidR="00F52825" w:rsidRPr="00D04F8F" w:rsidRDefault="00F52825">
      <w:pPr>
        <w:pStyle w:val="Index2"/>
        <w:tabs>
          <w:tab w:val="right" w:leader="dot" w:pos="4310"/>
        </w:tabs>
        <w:rPr>
          <w:noProof/>
          <w:highlight w:val="yellow"/>
        </w:rPr>
      </w:pPr>
      <w:r w:rsidRPr="00D04F8F">
        <w:rPr>
          <w:noProof/>
          <w:highlight w:val="yellow"/>
        </w:rPr>
        <w:t>EDPF QUIT</w:t>
      </w:r>
      <w:r w:rsidRPr="00D04F8F">
        <w:rPr>
          <w:noProof/>
          <w:highlight w:val="yellow"/>
        </w:rPr>
        <w:tab/>
        <w:t>71</w:t>
      </w:r>
    </w:p>
    <w:p w14:paraId="70594A6C" w14:textId="77777777" w:rsidR="00F52825" w:rsidRPr="00D04F8F" w:rsidRDefault="00F52825">
      <w:pPr>
        <w:pStyle w:val="Index2"/>
        <w:tabs>
          <w:tab w:val="right" w:leader="dot" w:pos="4310"/>
        </w:tabs>
        <w:rPr>
          <w:noProof/>
          <w:highlight w:val="yellow"/>
        </w:rPr>
      </w:pPr>
      <w:r w:rsidRPr="00D04F8F">
        <w:rPr>
          <w:noProof/>
          <w:highlight w:val="yellow"/>
        </w:rPr>
        <w:t>EDPF REMOVE BOARD</w:t>
      </w:r>
      <w:r w:rsidRPr="00D04F8F">
        <w:rPr>
          <w:noProof/>
          <w:highlight w:val="yellow"/>
        </w:rPr>
        <w:tab/>
        <w:t>71</w:t>
      </w:r>
    </w:p>
    <w:p w14:paraId="2C88FE8E" w14:textId="77777777" w:rsidR="00F52825" w:rsidRPr="00D04F8F" w:rsidRDefault="00F52825">
      <w:pPr>
        <w:pStyle w:val="Index2"/>
        <w:tabs>
          <w:tab w:val="right" w:leader="dot" w:pos="4310"/>
        </w:tabs>
        <w:rPr>
          <w:noProof/>
          <w:highlight w:val="yellow"/>
        </w:rPr>
      </w:pPr>
      <w:r w:rsidRPr="00D04F8F">
        <w:rPr>
          <w:noProof/>
          <w:highlight w:val="yellow"/>
        </w:rPr>
        <w:t>EDPF SELECT DIVISION</w:t>
      </w:r>
      <w:r w:rsidRPr="00D04F8F">
        <w:rPr>
          <w:noProof/>
          <w:highlight w:val="yellow"/>
        </w:rPr>
        <w:tab/>
        <w:t>71</w:t>
      </w:r>
    </w:p>
    <w:p w14:paraId="1E9A6807" w14:textId="77777777" w:rsidR="00F52825" w:rsidRPr="00D04F8F" w:rsidRDefault="00F52825">
      <w:pPr>
        <w:pStyle w:val="Index2"/>
        <w:tabs>
          <w:tab w:val="right" w:leader="dot" w:pos="4310"/>
        </w:tabs>
        <w:rPr>
          <w:noProof/>
          <w:highlight w:val="yellow"/>
        </w:rPr>
      </w:pPr>
      <w:r w:rsidRPr="00D04F8F">
        <w:rPr>
          <w:noProof/>
          <w:highlight w:val="yellow"/>
        </w:rPr>
        <w:t>Protocols</w:t>
      </w:r>
      <w:r w:rsidRPr="00D04F8F">
        <w:rPr>
          <w:noProof/>
          <w:highlight w:val="yellow"/>
        </w:rPr>
        <w:tab/>
        <w:t>70</w:t>
      </w:r>
    </w:p>
    <w:p w14:paraId="2495913D" w14:textId="77777777" w:rsidR="00F52825" w:rsidRPr="00D04F8F" w:rsidRDefault="00F52825">
      <w:pPr>
        <w:pStyle w:val="Index1"/>
        <w:tabs>
          <w:tab w:val="right" w:leader="dot" w:pos="4310"/>
        </w:tabs>
        <w:rPr>
          <w:noProof/>
          <w:highlight w:val="yellow"/>
        </w:rPr>
      </w:pPr>
      <w:r w:rsidRPr="00D04F8F">
        <w:rPr>
          <w:noProof/>
          <w:highlight w:val="yellow"/>
        </w:rPr>
        <w:t>EDIS Templates</w:t>
      </w:r>
    </w:p>
    <w:p w14:paraId="18F18995" w14:textId="77777777" w:rsidR="00F52825" w:rsidRPr="00D04F8F" w:rsidRDefault="00F52825">
      <w:pPr>
        <w:pStyle w:val="Index2"/>
        <w:tabs>
          <w:tab w:val="right" w:leader="dot" w:pos="4310"/>
        </w:tabs>
        <w:rPr>
          <w:noProof/>
          <w:highlight w:val="yellow"/>
        </w:rPr>
      </w:pPr>
      <w:r w:rsidRPr="00D04F8F">
        <w:rPr>
          <w:noProof/>
          <w:highlight w:val="yellow"/>
        </w:rPr>
        <w:t>Templates</w:t>
      </w:r>
      <w:r w:rsidRPr="00D04F8F">
        <w:rPr>
          <w:noProof/>
          <w:highlight w:val="yellow"/>
        </w:rPr>
        <w:tab/>
        <w:t>72</w:t>
      </w:r>
    </w:p>
    <w:p w14:paraId="0537EA5B" w14:textId="77777777" w:rsidR="00F52825" w:rsidRPr="00D04F8F" w:rsidRDefault="00F52825">
      <w:pPr>
        <w:pStyle w:val="Index1"/>
        <w:tabs>
          <w:tab w:val="right" w:leader="dot" w:pos="4310"/>
        </w:tabs>
        <w:rPr>
          <w:noProof/>
          <w:highlight w:val="yellow"/>
        </w:rPr>
      </w:pPr>
      <w:r w:rsidRPr="00D04F8F">
        <w:rPr>
          <w:noProof/>
          <w:highlight w:val="yellow"/>
        </w:rPr>
        <w:t>EDP</w:t>
      </w:r>
    </w:p>
    <w:p w14:paraId="4D2654A3" w14:textId="77777777" w:rsidR="00F52825" w:rsidRPr="00D04F8F" w:rsidRDefault="00F52825">
      <w:pPr>
        <w:pStyle w:val="Index2"/>
        <w:tabs>
          <w:tab w:val="right" w:leader="dot" w:pos="4310"/>
        </w:tabs>
        <w:rPr>
          <w:noProof/>
          <w:highlight w:val="yellow"/>
        </w:rPr>
      </w:pPr>
      <w:r w:rsidRPr="00D04F8F">
        <w:rPr>
          <w:noProof/>
          <w:highlight w:val="yellow"/>
        </w:rPr>
        <w:t>Globals</w:t>
      </w:r>
      <w:r w:rsidRPr="00D04F8F">
        <w:rPr>
          <w:noProof/>
          <w:highlight w:val="yellow"/>
        </w:rPr>
        <w:tab/>
        <w:t>15</w:t>
      </w:r>
    </w:p>
    <w:p w14:paraId="5289D82A" w14:textId="77777777" w:rsidR="00F52825" w:rsidRPr="00D04F8F" w:rsidRDefault="00F52825">
      <w:pPr>
        <w:pStyle w:val="Index1"/>
        <w:tabs>
          <w:tab w:val="right" w:leader="dot" w:pos="4310"/>
        </w:tabs>
        <w:rPr>
          <w:noProof/>
          <w:highlight w:val="yellow"/>
        </w:rPr>
      </w:pPr>
      <w:r w:rsidRPr="00D04F8F">
        <w:rPr>
          <w:noProof/>
          <w:highlight w:val="yellow"/>
        </w:rPr>
        <w:t>EDP CONVERSION</w:t>
      </w:r>
    </w:p>
    <w:p w14:paraId="0D36B321"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0682B3BC" w14:textId="77777777" w:rsidR="00F52825" w:rsidRPr="00D04F8F" w:rsidRDefault="00F52825">
      <w:pPr>
        <w:pStyle w:val="Index1"/>
        <w:tabs>
          <w:tab w:val="right" w:leader="dot" w:pos="4310"/>
        </w:tabs>
        <w:rPr>
          <w:noProof/>
          <w:highlight w:val="yellow"/>
        </w:rPr>
      </w:pPr>
      <w:r w:rsidRPr="00D04F8F">
        <w:rPr>
          <w:noProof/>
          <w:highlight w:val="yellow"/>
        </w:rPr>
        <w:t>EDPB</w:t>
      </w:r>
    </w:p>
    <w:p w14:paraId="5F35F65B" w14:textId="77777777" w:rsidR="00F52825" w:rsidRPr="00D04F8F" w:rsidRDefault="00F52825">
      <w:pPr>
        <w:pStyle w:val="Index2"/>
        <w:tabs>
          <w:tab w:val="right" w:leader="dot" w:pos="4310"/>
        </w:tabs>
        <w:rPr>
          <w:noProof/>
          <w:highlight w:val="yellow"/>
        </w:rPr>
      </w:pPr>
      <w:r w:rsidRPr="00D04F8F">
        <w:rPr>
          <w:noProof/>
          <w:highlight w:val="yellow"/>
        </w:rPr>
        <w:lastRenderedPageBreak/>
        <w:t>Globals</w:t>
      </w:r>
      <w:r w:rsidRPr="00D04F8F">
        <w:rPr>
          <w:noProof/>
          <w:highlight w:val="yellow"/>
        </w:rPr>
        <w:tab/>
        <w:t>15</w:t>
      </w:r>
    </w:p>
    <w:p w14:paraId="3438F0B4" w14:textId="77777777" w:rsidR="00F52825" w:rsidRPr="00D04F8F" w:rsidRDefault="00F52825">
      <w:pPr>
        <w:pStyle w:val="Index1"/>
        <w:tabs>
          <w:tab w:val="right" w:leader="dot" w:pos="4310"/>
        </w:tabs>
        <w:rPr>
          <w:noProof/>
          <w:highlight w:val="yellow"/>
        </w:rPr>
      </w:pPr>
      <w:r w:rsidRPr="00D04F8F">
        <w:rPr>
          <w:noProof/>
          <w:highlight w:val="yellow"/>
        </w:rPr>
        <w:t>EDPBDL</w:t>
      </w:r>
    </w:p>
    <w:p w14:paraId="0776F599"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79B897A4" w14:textId="77777777" w:rsidR="00F52825" w:rsidRPr="00D04F8F" w:rsidRDefault="00F52825">
      <w:pPr>
        <w:pStyle w:val="Index1"/>
        <w:tabs>
          <w:tab w:val="right" w:leader="dot" w:pos="4310"/>
        </w:tabs>
        <w:rPr>
          <w:noProof/>
          <w:highlight w:val="yellow"/>
        </w:rPr>
      </w:pPr>
      <w:r w:rsidRPr="00D04F8F">
        <w:rPr>
          <w:noProof/>
          <w:highlight w:val="yellow"/>
        </w:rPr>
        <w:t>EDPBLK</w:t>
      </w:r>
    </w:p>
    <w:p w14:paraId="399E5D19"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0B665EED" w14:textId="77777777" w:rsidR="00F52825" w:rsidRPr="00D04F8F" w:rsidRDefault="00F52825">
      <w:pPr>
        <w:pStyle w:val="Index1"/>
        <w:tabs>
          <w:tab w:val="right" w:leader="dot" w:pos="4310"/>
        </w:tabs>
        <w:rPr>
          <w:noProof/>
          <w:highlight w:val="yellow"/>
        </w:rPr>
      </w:pPr>
      <w:r w:rsidRPr="00D04F8F">
        <w:rPr>
          <w:noProof/>
          <w:highlight w:val="yellow"/>
        </w:rPr>
        <w:t>EDPBPM</w:t>
      </w:r>
    </w:p>
    <w:p w14:paraId="71547194"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4F961F8B" w14:textId="77777777" w:rsidR="00F52825" w:rsidRPr="00D04F8F" w:rsidRDefault="00F52825">
      <w:pPr>
        <w:pStyle w:val="Index1"/>
        <w:tabs>
          <w:tab w:val="right" w:leader="dot" w:pos="4310"/>
        </w:tabs>
        <w:rPr>
          <w:noProof/>
          <w:highlight w:val="yellow"/>
        </w:rPr>
      </w:pPr>
      <w:r w:rsidRPr="00D04F8F">
        <w:rPr>
          <w:noProof/>
          <w:highlight w:val="yellow"/>
        </w:rPr>
        <w:t>EDPBRM</w:t>
      </w:r>
    </w:p>
    <w:p w14:paraId="4D44FD2C"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6AB16D7A" w14:textId="77777777" w:rsidR="00F52825" w:rsidRPr="00D04F8F" w:rsidRDefault="00F52825">
      <w:pPr>
        <w:pStyle w:val="Index1"/>
        <w:tabs>
          <w:tab w:val="right" w:leader="dot" w:pos="4310"/>
        </w:tabs>
        <w:rPr>
          <w:noProof/>
          <w:highlight w:val="yellow"/>
        </w:rPr>
      </w:pPr>
      <w:r w:rsidRPr="00D04F8F">
        <w:rPr>
          <w:noProof/>
          <w:highlight w:val="yellow"/>
        </w:rPr>
        <w:t>EDPBRS</w:t>
      </w:r>
    </w:p>
    <w:p w14:paraId="33C1E220"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300CA251" w14:textId="77777777" w:rsidR="00F52825" w:rsidRPr="00D04F8F" w:rsidRDefault="00F52825">
      <w:pPr>
        <w:pStyle w:val="Index1"/>
        <w:tabs>
          <w:tab w:val="right" w:leader="dot" w:pos="4310"/>
        </w:tabs>
        <w:rPr>
          <w:noProof/>
          <w:highlight w:val="yellow"/>
        </w:rPr>
      </w:pPr>
      <w:r w:rsidRPr="00D04F8F">
        <w:rPr>
          <w:noProof/>
          <w:highlight w:val="yellow"/>
        </w:rPr>
        <w:t>EDPBSL</w:t>
      </w:r>
    </w:p>
    <w:p w14:paraId="6FBBDC35"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14FBD4D8" w14:textId="77777777" w:rsidR="00F52825" w:rsidRPr="00D04F8F" w:rsidRDefault="00F52825">
      <w:pPr>
        <w:pStyle w:val="Index1"/>
        <w:tabs>
          <w:tab w:val="right" w:leader="dot" w:pos="4310"/>
        </w:tabs>
        <w:rPr>
          <w:noProof/>
          <w:highlight w:val="yellow"/>
        </w:rPr>
      </w:pPr>
      <w:r w:rsidRPr="00D04F8F">
        <w:rPr>
          <w:noProof/>
          <w:highlight w:val="yellow"/>
        </w:rPr>
        <w:t>EDPBST</w:t>
      </w:r>
    </w:p>
    <w:p w14:paraId="1C21120D"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3BBE3D50" w14:textId="77777777" w:rsidR="00F52825" w:rsidRPr="00D04F8F" w:rsidRDefault="00F52825">
      <w:pPr>
        <w:pStyle w:val="Index1"/>
        <w:tabs>
          <w:tab w:val="right" w:leader="dot" w:pos="4310"/>
        </w:tabs>
        <w:rPr>
          <w:noProof/>
          <w:highlight w:val="yellow"/>
        </w:rPr>
      </w:pPr>
      <w:r w:rsidRPr="00D04F8F">
        <w:rPr>
          <w:noProof/>
          <w:highlight w:val="yellow"/>
        </w:rPr>
        <w:t>EDPCBRD</w:t>
      </w:r>
    </w:p>
    <w:p w14:paraId="0C42EF92" w14:textId="77777777" w:rsidR="00F52825" w:rsidRPr="00D04F8F" w:rsidRDefault="00F52825">
      <w:pPr>
        <w:pStyle w:val="Index2"/>
        <w:tabs>
          <w:tab w:val="right" w:leader="dot" w:pos="4310"/>
        </w:tabs>
        <w:rPr>
          <w:noProof/>
          <w:highlight w:val="yellow"/>
        </w:rPr>
      </w:pPr>
      <w:r w:rsidRPr="00D04F8F">
        <w:rPr>
          <w:noProof/>
          <w:highlight w:val="yellow"/>
        </w:rPr>
        <w:t>Remote Procedure Calls</w:t>
      </w:r>
      <w:r w:rsidRPr="00D04F8F">
        <w:rPr>
          <w:noProof/>
          <w:highlight w:val="yellow"/>
        </w:rPr>
        <w:tab/>
        <w:t>61</w:t>
      </w:r>
    </w:p>
    <w:p w14:paraId="7EED6EC8"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75BFD814" w14:textId="77777777" w:rsidR="00F52825" w:rsidRPr="00D04F8F" w:rsidRDefault="00F52825">
      <w:pPr>
        <w:pStyle w:val="Index1"/>
        <w:tabs>
          <w:tab w:val="right" w:leader="dot" w:pos="4310"/>
        </w:tabs>
        <w:rPr>
          <w:noProof/>
          <w:highlight w:val="yellow"/>
        </w:rPr>
      </w:pPr>
      <w:r w:rsidRPr="00D04F8F">
        <w:rPr>
          <w:noProof/>
          <w:highlight w:val="yellow"/>
        </w:rPr>
        <w:t>EDPCDBG</w:t>
      </w:r>
    </w:p>
    <w:p w14:paraId="5BD166FB"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0B68A4CC" w14:textId="77777777" w:rsidR="00F52825" w:rsidRPr="00D04F8F" w:rsidRDefault="00F52825">
      <w:pPr>
        <w:pStyle w:val="Index1"/>
        <w:tabs>
          <w:tab w:val="right" w:leader="dot" w:pos="4310"/>
        </w:tabs>
        <w:rPr>
          <w:noProof/>
          <w:highlight w:val="yellow"/>
        </w:rPr>
      </w:pPr>
      <w:r w:rsidRPr="00D04F8F">
        <w:rPr>
          <w:noProof/>
          <w:highlight w:val="yellow"/>
        </w:rPr>
        <w:t>EDPCONV</w:t>
      </w:r>
    </w:p>
    <w:p w14:paraId="4886D204"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8</w:t>
      </w:r>
    </w:p>
    <w:p w14:paraId="7733CE39" w14:textId="77777777" w:rsidR="00F52825" w:rsidRPr="00D04F8F" w:rsidRDefault="00F52825">
      <w:pPr>
        <w:pStyle w:val="Index1"/>
        <w:tabs>
          <w:tab w:val="right" w:leader="dot" w:pos="4310"/>
        </w:tabs>
        <w:rPr>
          <w:noProof/>
          <w:highlight w:val="yellow"/>
        </w:rPr>
      </w:pPr>
      <w:r w:rsidRPr="00D04F8F">
        <w:rPr>
          <w:noProof/>
          <w:highlight w:val="yellow"/>
        </w:rPr>
        <w:t>EDPCONV1</w:t>
      </w:r>
    </w:p>
    <w:p w14:paraId="197B5AB1"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2C53070D" w14:textId="77777777" w:rsidR="00F52825" w:rsidRPr="00D04F8F" w:rsidRDefault="00F52825">
      <w:pPr>
        <w:pStyle w:val="Index1"/>
        <w:tabs>
          <w:tab w:val="right" w:leader="dot" w:pos="4310"/>
        </w:tabs>
        <w:rPr>
          <w:noProof/>
          <w:highlight w:val="yellow"/>
        </w:rPr>
      </w:pPr>
      <w:r w:rsidRPr="00D04F8F">
        <w:rPr>
          <w:noProof/>
          <w:highlight w:val="yellow"/>
        </w:rPr>
        <w:t>EDPCSV</w:t>
      </w:r>
    </w:p>
    <w:p w14:paraId="084253E5"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73992752" w14:textId="77777777" w:rsidR="00F52825" w:rsidRPr="00D04F8F" w:rsidRDefault="00F52825">
      <w:pPr>
        <w:pStyle w:val="Index1"/>
        <w:tabs>
          <w:tab w:val="right" w:leader="dot" w:pos="4310"/>
        </w:tabs>
        <w:rPr>
          <w:noProof/>
          <w:highlight w:val="yellow"/>
        </w:rPr>
      </w:pPr>
      <w:r w:rsidRPr="00D04F8F">
        <w:rPr>
          <w:noProof/>
          <w:highlight w:val="yellow"/>
        </w:rPr>
        <w:t>EDPCTRL</w:t>
      </w:r>
    </w:p>
    <w:p w14:paraId="5586584B" w14:textId="77777777" w:rsidR="00F52825" w:rsidRPr="00D04F8F" w:rsidRDefault="00F52825">
      <w:pPr>
        <w:pStyle w:val="Index2"/>
        <w:tabs>
          <w:tab w:val="right" w:leader="dot" w:pos="4310"/>
        </w:tabs>
        <w:rPr>
          <w:noProof/>
          <w:highlight w:val="yellow"/>
        </w:rPr>
      </w:pPr>
      <w:r w:rsidRPr="00D04F8F">
        <w:rPr>
          <w:noProof/>
          <w:highlight w:val="yellow"/>
        </w:rPr>
        <w:t>Remote Procedure Calls</w:t>
      </w:r>
      <w:r w:rsidRPr="00D04F8F">
        <w:rPr>
          <w:noProof/>
          <w:highlight w:val="yellow"/>
        </w:rPr>
        <w:tab/>
        <w:t>61</w:t>
      </w:r>
    </w:p>
    <w:p w14:paraId="1DF6177B"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04EF822F" w14:textId="77777777" w:rsidR="00F52825" w:rsidRPr="00D04F8F" w:rsidRDefault="00F52825">
      <w:pPr>
        <w:pStyle w:val="Index1"/>
        <w:tabs>
          <w:tab w:val="right" w:leader="dot" w:pos="4310"/>
        </w:tabs>
        <w:rPr>
          <w:noProof/>
          <w:highlight w:val="yellow"/>
        </w:rPr>
      </w:pPr>
      <w:r w:rsidRPr="00D04F8F">
        <w:rPr>
          <w:noProof/>
          <w:highlight w:val="yellow"/>
        </w:rPr>
        <w:t>EDPDD</w:t>
      </w:r>
    </w:p>
    <w:p w14:paraId="7361F6E6"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1049CDBE" w14:textId="77777777" w:rsidR="00F52825" w:rsidRPr="00D04F8F" w:rsidRDefault="00F52825">
      <w:pPr>
        <w:pStyle w:val="Index1"/>
        <w:tabs>
          <w:tab w:val="right" w:leader="dot" w:pos="4310"/>
        </w:tabs>
        <w:rPr>
          <w:noProof/>
          <w:highlight w:val="yellow"/>
        </w:rPr>
      </w:pPr>
      <w:r w:rsidRPr="00D04F8F">
        <w:rPr>
          <w:noProof/>
          <w:highlight w:val="yellow"/>
        </w:rPr>
        <w:t>EDPF</w:t>
      </w:r>
    </w:p>
    <w:p w14:paraId="7A66B2FC"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5</w:t>
      </w:r>
    </w:p>
    <w:p w14:paraId="50ED59E4" w14:textId="77777777" w:rsidR="00F52825" w:rsidRPr="00D04F8F" w:rsidRDefault="00F52825">
      <w:pPr>
        <w:pStyle w:val="Index1"/>
        <w:tabs>
          <w:tab w:val="right" w:leader="dot" w:pos="4310"/>
        </w:tabs>
        <w:rPr>
          <w:noProof/>
          <w:highlight w:val="yellow"/>
        </w:rPr>
      </w:pPr>
      <w:r w:rsidRPr="00D04F8F">
        <w:rPr>
          <w:noProof/>
          <w:highlight w:val="yellow"/>
        </w:rPr>
        <w:t>EDPF BIGBOARD KIOSKS</w:t>
      </w:r>
    </w:p>
    <w:p w14:paraId="3C9E72D8"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25A89B57"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5</w:t>
      </w:r>
    </w:p>
    <w:p w14:paraId="505C2E66" w14:textId="77777777" w:rsidR="00F52825" w:rsidRPr="00D04F8F" w:rsidRDefault="00F52825">
      <w:pPr>
        <w:pStyle w:val="Index1"/>
        <w:tabs>
          <w:tab w:val="right" w:leader="dot" w:pos="4310"/>
        </w:tabs>
        <w:rPr>
          <w:noProof/>
          <w:highlight w:val="yellow"/>
        </w:rPr>
      </w:pPr>
      <w:r w:rsidRPr="00D04F8F">
        <w:rPr>
          <w:noProof/>
          <w:highlight w:val="yellow"/>
        </w:rPr>
        <w:t>EDPF DEBUG START TIME</w:t>
      </w:r>
    </w:p>
    <w:p w14:paraId="7B6CD811"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5</w:t>
      </w:r>
    </w:p>
    <w:p w14:paraId="19A9FC4A" w14:textId="77777777" w:rsidR="00F52825" w:rsidRPr="00D04F8F" w:rsidRDefault="00F52825">
      <w:pPr>
        <w:pStyle w:val="Index1"/>
        <w:tabs>
          <w:tab w:val="right" w:leader="dot" w:pos="4310"/>
        </w:tabs>
        <w:rPr>
          <w:noProof/>
          <w:highlight w:val="yellow"/>
        </w:rPr>
      </w:pPr>
      <w:r w:rsidRPr="00D04F8F">
        <w:rPr>
          <w:noProof/>
          <w:highlight w:val="yellow"/>
        </w:rPr>
        <w:t>EDPF LOCATION</w:t>
      </w:r>
    </w:p>
    <w:p w14:paraId="29405CF4"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5</w:t>
      </w:r>
    </w:p>
    <w:p w14:paraId="253ACDB7" w14:textId="77777777" w:rsidR="00F52825" w:rsidRPr="00D04F8F" w:rsidRDefault="00F52825">
      <w:pPr>
        <w:pStyle w:val="Index1"/>
        <w:tabs>
          <w:tab w:val="right" w:leader="dot" w:pos="4310"/>
        </w:tabs>
        <w:rPr>
          <w:noProof/>
          <w:highlight w:val="yellow"/>
        </w:rPr>
      </w:pPr>
      <w:r w:rsidRPr="00D04F8F">
        <w:rPr>
          <w:noProof/>
          <w:highlight w:val="yellow"/>
        </w:rPr>
        <w:t>EDPF NURSE STAFF SCREEN</w:t>
      </w:r>
    </w:p>
    <w:p w14:paraId="5BF2AD7C"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5</w:t>
      </w:r>
    </w:p>
    <w:p w14:paraId="07F65D3F" w14:textId="77777777" w:rsidR="00F52825" w:rsidRPr="00D04F8F" w:rsidRDefault="00F52825">
      <w:pPr>
        <w:pStyle w:val="Index1"/>
        <w:tabs>
          <w:tab w:val="right" w:leader="dot" w:pos="4310"/>
        </w:tabs>
        <w:rPr>
          <w:noProof/>
          <w:highlight w:val="yellow"/>
        </w:rPr>
      </w:pPr>
      <w:r w:rsidRPr="00D04F8F">
        <w:rPr>
          <w:noProof/>
          <w:highlight w:val="yellow"/>
        </w:rPr>
        <w:t>EDPF SCHEDULING TRIGGER</w:t>
      </w:r>
    </w:p>
    <w:p w14:paraId="1163DC48"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6</w:t>
      </w:r>
    </w:p>
    <w:p w14:paraId="3F0677F2" w14:textId="77777777" w:rsidR="00F52825" w:rsidRPr="00D04F8F" w:rsidRDefault="00F52825">
      <w:pPr>
        <w:pStyle w:val="Index1"/>
        <w:tabs>
          <w:tab w:val="right" w:leader="dot" w:pos="4310"/>
        </w:tabs>
        <w:rPr>
          <w:noProof/>
          <w:highlight w:val="yellow"/>
        </w:rPr>
      </w:pPr>
      <w:r w:rsidRPr="00D04F8F">
        <w:rPr>
          <w:noProof/>
          <w:highlight w:val="yellow"/>
        </w:rPr>
        <w:t>EDPF SCREEN SIZES</w:t>
      </w:r>
    </w:p>
    <w:p w14:paraId="763444D2" w14:textId="77777777" w:rsidR="00F52825" w:rsidRPr="00D04F8F" w:rsidRDefault="00F52825">
      <w:pPr>
        <w:pStyle w:val="Index2"/>
        <w:tabs>
          <w:tab w:val="right" w:leader="dot" w:pos="4310"/>
        </w:tabs>
        <w:rPr>
          <w:noProof/>
          <w:highlight w:val="yellow"/>
        </w:rPr>
      </w:pPr>
      <w:r w:rsidRPr="00D04F8F">
        <w:rPr>
          <w:noProof/>
          <w:highlight w:val="yellow"/>
        </w:rPr>
        <w:t>Parameters</w:t>
      </w:r>
      <w:r w:rsidRPr="00D04F8F">
        <w:rPr>
          <w:noProof/>
          <w:highlight w:val="yellow"/>
        </w:rPr>
        <w:tab/>
        <w:t>6</w:t>
      </w:r>
    </w:p>
    <w:p w14:paraId="4E41182F" w14:textId="77777777" w:rsidR="00F52825" w:rsidRPr="00D04F8F" w:rsidRDefault="00F52825">
      <w:pPr>
        <w:pStyle w:val="Index1"/>
        <w:tabs>
          <w:tab w:val="right" w:leader="dot" w:pos="4310"/>
        </w:tabs>
        <w:rPr>
          <w:noProof/>
          <w:highlight w:val="yellow"/>
        </w:rPr>
      </w:pPr>
      <w:r w:rsidRPr="00D04F8F">
        <w:rPr>
          <w:noProof/>
          <w:highlight w:val="yellow"/>
        </w:rPr>
        <w:t>EDPF TRACKING MENU ALL</w:t>
      </w:r>
    </w:p>
    <w:p w14:paraId="3249B27E"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5051696F" w14:textId="77777777" w:rsidR="00F52825" w:rsidRPr="00D04F8F" w:rsidRDefault="00F52825">
      <w:pPr>
        <w:pStyle w:val="Index1"/>
        <w:tabs>
          <w:tab w:val="right" w:leader="dot" w:pos="4310"/>
        </w:tabs>
        <w:rPr>
          <w:noProof/>
          <w:highlight w:val="yellow"/>
        </w:rPr>
      </w:pPr>
      <w:r w:rsidRPr="00D04F8F">
        <w:rPr>
          <w:noProof/>
          <w:highlight w:val="yellow"/>
        </w:rPr>
        <w:lastRenderedPageBreak/>
        <w:t>EDPF TRACKING MENU CLINICIAN</w:t>
      </w:r>
    </w:p>
    <w:p w14:paraId="5E46A31C"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56EC5691" w14:textId="77777777" w:rsidR="00F52825" w:rsidRPr="00D04F8F" w:rsidRDefault="00F52825">
      <w:pPr>
        <w:pStyle w:val="Index1"/>
        <w:tabs>
          <w:tab w:val="right" w:leader="dot" w:pos="4310"/>
        </w:tabs>
        <w:rPr>
          <w:noProof/>
          <w:highlight w:val="yellow"/>
        </w:rPr>
      </w:pPr>
      <w:r w:rsidRPr="00D04F8F">
        <w:rPr>
          <w:noProof/>
          <w:highlight w:val="yellow"/>
        </w:rPr>
        <w:t>EDPF TRACKING MENU SIGNIN</w:t>
      </w:r>
    </w:p>
    <w:p w14:paraId="43C1DA02"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7ED556B0" w14:textId="77777777" w:rsidR="00F52825" w:rsidRPr="00D04F8F" w:rsidRDefault="00F52825">
      <w:pPr>
        <w:pStyle w:val="Index1"/>
        <w:tabs>
          <w:tab w:val="right" w:leader="dot" w:pos="4310"/>
        </w:tabs>
        <w:rPr>
          <w:noProof/>
          <w:highlight w:val="yellow"/>
        </w:rPr>
      </w:pPr>
      <w:r w:rsidRPr="00D04F8F">
        <w:rPr>
          <w:noProof/>
          <w:highlight w:val="yellow"/>
        </w:rPr>
        <w:t>EDPF TRACKING MENU TRIAGE</w:t>
      </w:r>
    </w:p>
    <w:p w14:paraId="596BA794"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1208CC88" w14:textId="77777777" w:rsidR="00F52825" w:rsidRPr="00D04F8F" w:rsidRDefault="00F52825">
      <w:pPr>
        <w:pStyle w:val="Index1"/>
        <w:tabs>
          <w:tab w:val="right" w:leader="dot" w:pos="4310"/>
        </w:tabs>
        <w:rPr>
          <w:noProof/>
          <w:highlight w:val="yellow"/>
        </w:rPr>
      </w:pPr>
      <w:r w:rsidRPr="00D04F8F">
        <w:rPr>
          <w:noProof/>
          <w:highlight w:val="yellow"/>
        </w:rPr>
        <w:t>EDPF TRACKING SYSTEM</w:t>
      </w:r>
    </w:p>
    <w:p w14:paraId="769B493B"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62</w:t>
      </w:r>
    </w:p>
    <w:p w14:paraId="3E5555BE" w14:textId="77777777" w:rsidR="00F52825" w:rsidRPr="00D04F8F" w:rsidRDefault="00F52825">
      <w:pPr>
        <w:pStyle w:val="Index1"/>
        <w:tabs>
          <w:tab w:val="right" w:leader="dot" w:pos="4310"/>
        </w:tabs>
        <w:rPr>
          <w:noProof/>
          <w:highlight w:val="yellow"/>
        </w:rPr>
      </w:pPr>
      <w:r w:rsidRPr="00D04F8F">
        <w:rPr>
          <w:noProof/>
          <w:highlight w:val="yellow"/>
        </w:rPr>
        <w:t>EDPF TRACKING VIEW BOARD</w:t>
      </w:r>
    </w:p>
    <w:p w14:paraId="6AC736DB"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779071C8" w14:textId="77777777" w:rsidR="00F52825" w:rsidRPr="00D04F8F" w:rsidRDefault="00F52825">
      <w:pPr>
        <w:pStyle w:val="Index1"/>
        <w:tabs>
          <w:tab w:val="right" w:leader="dot" w:pos="4310"/>
        </w:tabs>
        <w:rPr>
          <w:noProof/>
          <w:highlight w:val="yellow"/>
        </w:rPr>
      </w:pPr>
      <w:r w:rsidRPr="00D04F8F">
        <w:rPr>
          <w:noProof/>
          <w:highlight w:val="yellow"/>
        </w:rPr>
        <w:t>EDPF TRACKING VIEW CONFIGURE</w:t>
      </w:r>
    </w:p>
    <w:p w14:paraId="7B69FA2B"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2BAF2ED8" w14:textId="77777777" w:rsidR="00F52825" w:rsidRPr="00D04F8F" w:rsidRDefault="00F52825">
      <w:pPr>
        <w:pStyle w:val="Index1"/>
        <w:tabs>
          <w:tab w:val="right" w:leader="dot" w:pos="4310"/>
        </w:tabs>
        <w:rPr>
          <w:noProof/>
          <w:highlight w:val="yellow"/>
        </w:rPr>
      </w:pPr>
      <w:r w:rsidRPr="00D04F8F">
        <w:rPr>
          <w:noProof/>
          <w:highlight w:val="yellow"/>
        </w:rPr>
        <w:t>EDPF TRACKING VIEW DISPOSITION</w:t>
      </w:r>
    </w:p>
    <w:p w14:paraId="7AA4EB9B"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23EFA307" w14:textId="77777777" w:rsidR="00F52825" w:rsidRPr="00D04F8F" w:rsidRDefault="00F52825">
      <w:pPr>
        <w:pStyle w:val="Index1"/>
        <w:tabs>
          <w:tab w:val="right" w:leader="dot" w:pos="4310"/>
        </w:tabs>
        <w:rPr>
          <w:noProof/>
          <w:highlight w:val="yellow"/>
        </w:rPr>
      </w:pPr>
      <w:r w:rsidRPr="00D04F8F">
        <w:rPr>
          <w:noProof/>
          <w:highlight w:val="yellow"/>
        </w:rPr>
        <w:t>EDPF TRACKING VIEW EDIT CLOSED</w:t>
      </w:r>
    </w:p>
    <w:p w14:paraId="3B4E17FD"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3DFB1396" w14:textId="77777777" w:rsidR="00F52825" w:rsidRPr="00D04F8F" w:rsidRDefault="00F52825">
      <w:pPr>
        <w:pStyle w:val="Index1"/>
        <w:tabs>
          <w:tab w:val="right" w:leader="dot" w:pos="4310"/>
        </w:tabs>
        <w:rPr>
          <w:noProof/>
          <w:highlight w:val="yellow"/>
        </w:rPr>
      </w:pPr>
      <w:r w:rsidRPr="00D04F8F">
        <w:rPr>
          <w:noProof/>
          <w:highlight w:val="yellow"/>
        </w:rPr>
        <w:t>EDPF TRACKING VIEW REPORTS</w:t>
      </w:r>
    </w:p>
    <w:p w14:paraId="642B30B1"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67F7CFEA" w14:textId="77777777" w:rsidR="00F52825" w:rsidRPr="00D04F8F" w:rsidRDefault="00F52825">
      <w:pPr>
        <w:pStyle w:val="Index1"/>
        <w:tabs>
          <w:tab w:val="right" w:leader="dot" w:pos="4310"/>
        </w:tabs>
        <w:rPr>
          <w:noProof/>
          <w:highlight w:val="yellow"/>
        </w:rPr>
      </w:pPr>
      <w:r w:rsidRPr="00D04F8F">
        <w:rPr>
          <w:noProof/>
          <w:highlight w:val="yellow"/>
        </w:rPr>
        <w:t>EDPF TRACKING VIEW SIGNIN</w:t>
      </w:r>
    </w:p>
    <w:p w14:paraId="28F02724"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201A4F78" w14:textId="77777777" w:rsidR="00F52825" w:rsidRPr="00D04F8F" w:rsidRDefault="00F52825">
      <w:pPr>
        <w:pStyle w:val="Index1"/>
        <w:tabs>
          <w:tab w:val="right" w:leader="dot" w:pos="4310"/>
        </w:tabs>
        <w:rPr>
          <w:noProof/>
          <w:highlight w:val="yellow"/>
        </w:rPr>
      </w:pPr>
      <w:r w:rsidRPr="00D04F8F">
        <w:rPr>
          <w:noProof/>
          <w:highlight w:val="yellow"/>
        </w:rPr>
        <w:t>EDPF TRACKING VIEW STAFF</w:t>
      </w:r>
    </w:p>
    <w:p w14:paraId="2C677BB2"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190131FC" w14:textId="77777777" w:rsidR="00F52825" w:rsidRPr="00D04F8F" w:rsidRDefault="00F52825">
      <w:pPr>
        <w:pStyle w:val="Index1"/>
        <w:tabs>
          <w:tab w:val="right" w:leader="dot" w:pos="4310"/>
        </w:tabs>
        <w:rPr>
          <w:noProof/>
          <w:highlight w:val="yellow"/>
        </w:rPr>
      </w:pPr>
      <w:r w:rsidRPr="00D04F8F">
        <w:rPr>
          <w:noProof/>
          <w:highlight w:val="yellow"/>
        </w:rPr>
        <w:t>EDPF TRACKING VIEW TRIAGE</w:t>
      </w:r>
    </w:p>
    <w:p w14:paraId="5DE74D9D"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0D995B4D" w14:textId="77777777" w:rsidR="00F52825" w:rsidRPr="00D04F8F" w:rsidRDefault="00F52825">
      <w:pPr>
        <w:pStyle w:val="Index1"/>
        <w:tabs>
          <w:tab w:val="right" w:leader="dot" w:pos="4310"/>
        </w:tabs>
        <w:rPr>
          <w:noProof/>
          <w:highlight w:val="yellow"/>
        </w:rPr>
      </w:pPr>
      <w:r w:rsidRPr="00D04F8F">
        <w:rPr>
          <w:noProof/>
          <w:highlight w:val="yellow"/>
        </w:rPr>
        <w:t>EDPF TRACKING VIEW UPDATE</w:t>
      </w:r>
    </w:p>
    <w:p w14:paraId="4F505597"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63</w:t>
      </w:r>
    </w:p>
    <w:p w14:paraId="57F059AC" w14:textId="77777777" w:rsidR="00F52825" w:rsidRPr="00D04F8F" w:rsidRDefault="00F52825">
      <w:pPr>
        <w:pStyle w:val="Index1"/>
        <w:tabs>
          <w:tab w:val="right" w:leader="dot" w:pos="4310"/>
        </w:tabs>
        <w:rPr>
          <w:noProof/>
          <w:highlight w:val="yellow"/>
        </w:rPr>
      </w:pPr>
      <w:r w:rsidRPr="00D04F8F">
        <w:rPr>
          <w:noProof/>
          <w:highlight w:val="yellow"/>
        </w:rPr>
        <w:t>EDPFAA</w:t>
      </w:r>
    </w:p>
    <w:p w14:paraId="3AACF0D4"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179FCA96" w14:textId="77777777" w:rsidR="00F52825" w:rsidRPr="00D04F8F" w:rsidRDefault="00F52825">
      <w:pPr>
        <w:pStyle w:val="Index1"/>
        <w:tabs>
          <w:tab w:val="right" w:leader="dot" w:pos="4310"/>
        </w:tabs>
        <w:rPr>
          <w:noProof/>
          <w:highlight w:val="yellow"/>
        </w:rPr>
      </w:pPr>
      <w:r w:rsidRPr="00D04F8F">
        <w:rPr>
          <w:noProof/>
          <w:highlight w:val="yellow"/>
        </w:rPr>
        <w:t>EDPFLEX</w:t>
      </w:r>
    </w:p>
    <w:p w14:paraId="682BA09A"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6CBD120E" w14:textId="77777777" w:rsidR="00F52825" w:rsidRPr="00D04F8F" w:rsidRDefault="00F52825">
      <w:pPr>
        <w:pStyle w:val="Index1"/>
        <w:tabs>
          <w:tab w:val="right" w:leader="dot" w:pos="4310"/>
        </w:tabs>
        <w:rPr>
          <w:noProof/>
          <w:highlight w:val="yellow"/>
        </w:rPr>
      </w:pPr>
      <w:r w:rsidRPr="00D04F8F">
        <w:rPr>
          <w:noProof/>
          <w:highlight w:val="yellow"/>
        </w:rPr>
        <w:t>EDPFMON</w:t>
      </w:r>
    </w:p>
    <w:p w14:paraId="2C6A8252"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0D165889" w14:textId="77777777" w:rsidR="00F52825" w:rsidRPr="00D04F8F" w:rsidRDefault="00F52825">
      <w:pPr>
        <w:pStyle w:val="Index1"/>
        <w:tabs>
          <w:tab w:val="right" w:leader="dot" w:pos="4310"/>
        </w:tabs>
        <w:rPr>
          <w:noProof/>
          <w:highlight w:val="yellow"/>
        </w:rPr>
      </w:pPr>
      <w:r w:rsidRPr="00D04F8F">
        <w:rPr>
          <w:noProof/>
          <w:highlight w:val="yellow"/>
        </w:rPr>
        <w:t>EDPFMOVE</w:t>
      </w:r>
    </w:p>
    <w:p w14:paraId="2D4F43F5"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54EECCB8" w14:textId="77777777" w:rsidR="00F52825" w:rsidRPr="00D04F8F" w:rsidRDefault="00F52825">
      <w:pPr>
        <w:pStyle w:val="Index1"/>
        <w:tabs>
          <w:tab w:val="right" w:leader="dot" w:pos="4310"/>
        </w:tabs>
        <w:rPr>
          <w:noProof/>
          <w:highlight w:val="yellow"/>
        </w:rPr>
      </w:pPr>
      <w:r w:rsidRPr="00D04F8F">
        <w:rPr>
          <w:noProof/>
          <w:highlight w:val="yellow"/>
        </w:rPr>
        <w:t>EDPFPER</w:t>
      </w:r>
    </w:p>
    <w:p w14:paraId="683089F4"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2929510D" w14:textId="77777777" w:rsidR="00F52825" w:rsidRPr="00D04F8F" w:rsidRDefault="00F52825">
      <w:pPr>
        <w:pStyle w:val="Index1"/>
        <w:tabs>
          <w:tab w:val="right" w:leader="dot" w:pos="4310"/>
        </w:tabs>
        <w:rPr>
          <w:noProof/>
          <w:highlight w:val="yellow"/>
        </w:rPr>
      </w:pPr>
      <w:r w:rsidRPr="00D04F8F">
        <w:rPr>
          <w:noProof/>
          <w:highlight w:val="yellow"/>
        </w:rPr>
        <w:t>EDPFPTC</w:t>
      </w:r>
    </w:p>
    <w:p w14:paraId="3117196B"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5E36F277" w14:textId="77777777" w:rsidR="00F52825" w:rsidRPr="00D04F8F" w:rsidRDefault="00F52825">
      <w:pPr>
        <w:pStyle w:val="Index1"/>
        <w:tabs>
          <w:tab w:val="right" w:leader="dot" w:pos="4310"/>
        </w:tabs>
        <w:rPr>
          <w:noProof/>
          <w:highlight w:val="yellow"/>
        </w:rPr>
      </w:pPr>
      <w:r w:rsidRPr="00D04F8F">
        <w:rPr>
          <w:noProof/>
          <w:highlight w:val="yellow"/>
        </w:rPr>
        <w:t>EDPFPTL</w:t>
      </w:r>
    </w:p>
    <w:p w14:paraId="7D009BD7"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1B67746E" w14:textId="77777777" w:rsidR="00F52825" w:rsidRPr="00D04F8F" w:rsidRDefault="00F52825">
      <w:pPr>
        <w:pStyle w:val="Index1"/>
        <w:tabs>
          <w:tab w:val="right" w:leader="dot" w:pos="4310"/>
        </w:tabs>
        <w:rPr>
          <w:noProof/>
          <w:highlight w:val="yellow"/>
        </w:rPr>
      </w:pPr>
      <w:r w:rsidRPr="00D04F8F">
        <w:rPr>
          <w:noProof/>
          <w:highlight w:val="yellow"/>
        </w:rPr>
        <w:t>EDPLOG</w:t>
      </w:r>
    </w:p>
    <w:p w14:paraId="6AEA5409"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3AA6C053" w14:textId="77777777" w:rsidR="00F52825" w:rsidRPr="00D04F8F" w:rsidRDefault="00F52825">
      <w:pPr>
        <w:pStyle w:val="Index1"/>
        <w:tabs>
          <w:tab w:val="right" w:leader="dot" w:pos="4310"/>
        </w:tabs>
        <w:rPr>
          <w:noProof/>
          <w:highlight w:val="yellow"/>
        </w:rPr>
      </w:pPr>
      <w:r w:rsidRPr="00D04F8F">
        <w:rPr>
          <w:noProof/>
          <w:highlight w:val="yellow"/>
        </w:rPr>
        <w:t>EDPLOG1</w:t>
      </w:r>
    </w:p>
    <w:p w14:paraId="2A2D0F17"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1DA89E27" w14:textId="77777777" w:rsidR="00F52825" w:rsidRPr="00D04F8F" w:rsidRDefault="00F52825">
      <w:pPr>
        <w:pStyle w:val="Index1"/>
        <w:tabs>
          <w:tab w:val="right" w:leader="dot" w:pos="4310"/>
        </w:tabs>
        <w:rPr>
          <w:noProof/>
          <w:highlight w:val="yellow"/>
        </w:rPr>
      </w:pPr>
      <w:r w:rsidRPr="00D04F8F">
        <w:rPr>
          <w:noProof/>
          <w:highlight w:val="yellow"/>
        </w:rPr>
        <w:t>EDPLOGA</w:t>
      </w:r>
    </w:p>
    <w:p w14:paraId="68C80BDE"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5D7C2B59" w14:textId="77777777" w:rsidR="00F52825" w:rsidRPr="00D04F8F" w:rsidRDefault="00F52825">
      <w:pPr>
        <w:pStyle w:val="Index1"/>
        <w:tabs>
          <w:tab w:val="right" w:leader="dot" w:pos="4310"/>
        </w:tabs>
        <w:rPr>
          <w:noProof/>
          <w:highlight w:val="yellow"/>
        </w:rPr>
      </w:pPr>
      <w:r w:rsidRPr="00D04F8F">
        <w:rPr>
          <w:noProof/>
          <w:highlight w:val="yellow"/>
        </w:rPr>
        <w:t>EDPLOGH</w:t>
      </w:r>
    </w:p>
    <w:p w14:paraId="7F97DE27"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9</w:t>
      </w:r>
    </w:p>
    <w:p w14:paraId="003282CC" w14:textId="77777777" w:rsidR="00F52825" w:rsidRPr="00D04F8F" w:rsidRDefault="00F52825">
      <w:pPr>
        <w:pStyle w:val="Index1"/>
        <w:tabs>
          <w:tab w:val="right" w:leader="dot" w:pos="4310"/>
        </w:tabs>
        <w:rPr>
          <w:noProof/>
          <w:highlight w:val="yellow"/>
        </w:rPr>
      </w:pPr>
      <w:r w:rsidRPr="00D04F8F">
        <w:rPr>
          <w:noProof/>
          <w:highlight w:val="yellow"/>
        </w:rPr>
        <w:t>EDPLPCE</w:t>
      </w:r>
    </w:p>
    <w:p w14:paraId="2CD06CB4"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52E70FC1" w14:textId="77777777" w:rsidR="00F52825" w:rsidRPr="00D04F8F" w:rsidRDefault="00F52825">
      <w:pPr>
        <w:pStyle w:val="Index1"/>
        <w:tabs>
          <w:tab w:val="right" w:leader="dot" w:pos="4310"/>
        </w:tabs>
        <w:rPr>
          <w:noProof/>
          <w:highlight w:val="yellow"/>
        </w:rPr>
      </w:pPr>
      <w:r w:rsidRPr="00D04F8F">
        <w:rPr>
          <w:noProof/>
          <w:highlight w:val="yellow"/>
        </w:rPr>
        <w:t>EDPMAIL</w:t>
      </w:r>
    </w:p>
    <w:p w14:paraId="05544997" w14:textId="77777777" w:rsidR="00F52825" w:rsidRPr="00D04F8F" w:rsidRDefault="00F52825">
      <w:pPr>
        <w:pStyle w:val="Index2"/>
        <w:tabs>
          <w:tab w:val="right" w:leader="dot" w:pos="4310"/>
        </w:tabs>
        <w:rPr>
          <w:noProof/>
          <w:highlight w:val="yellow"/>
        </w:rPr>
      </w:pPr>
      <w:r w:rsidRPr="00D04F8F">
        <w:rPr>
          <w:noProof/>
          <w:highlight w:val="yellow"/>
        </w:rPr>
        <w:lastRenderedPageBreak/>
        <w:t>Routine</w:t>
      </w:r>
      <w:r w:rsidRPr="00D04F8F">
        <w:rPr>
          <w:noProof/>
          <w:highlight w:val="yellow"/>
        </w:rPr>
        <w:tab/>
        <w:t>10</w:t>
      </w:r>
    </w:p>
    <w:p w14:paraId="0D97DD9B" w14:textId="77777777" w:rsidR="00F52825" w:rsidRPr="00D04F8F" w:rsidRDefault="00F52825">
      <w:pPr>
        <w:pStyle w:val="Index1"/>
        <w:tabs>
          <w:tab w:val="right" w:leader="dot" w:pos="4310"/>
        </w:tabs>
        <w:rPr>
          <w:noProof/>
          <w:highlight w:val="yellow"/>
        </w:rPr>
      </w:pPr>
      <w:r w:rsidRPr="00D04F8F">
        <w:rPr>
          <w:noProof/>
          <w:highlight w:val="yellow"/>
        </w:rPr>
        <w:t>EDPQAR</w:t>
      </w:r>
    </w:p>
    <w:p w14:paraId="161D3C2F"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7A9A8560" w14:textId="77777777" w:rsidR="00F52825" w:rsidRPr="00D04F8F" w:rsidRDefault="00F52825">
      <w:pPr>
        <w:pStyle w:val="Index1"/>
        <w:tabs>
          <w:tab w:val="right" w:leader="dot" w:pos="4310"/>
        </w:tabs>
        <w:rPr>
          <w:noProof/>
          <w:highlight w:val="yellow"/>
        </w:rPr>
      </w:pPr>
      <w:r w:rsidRPr="00D04F8F">
        <w:rPr>
          <w:noProof/>
          <w:highlight w:val="yellow"/>
        </w:rPr>
        <w:t>EDPQDB</w:t>
      </w:r>
    </w:p>
    <w:p w14:paraId="14FBBDD2"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18ADE434" w14:textId="77777777" w:rsidR="00F52825" w:rsidRPr="00D04F8F" w:rsidRDefault="00F52825">
      <w:pPr>
        <w:pStyle w:val="Index1"/>
        <w:tabs>
          <w:tab w:val="right" w:leader="dot" w:pos="4310"/>
        </w:tabs>
        <w:rPr>
          <w:noProof/>
          <w:highlight w:val="yellow"/>
        </w:rPr>
      </w:pPr>
      <w:r w:rsidRPr="00D04F8F">
        <w:rPr>
          <w:noProof/>
          <w:highlight w:val="yellow"/>
        </w:rPr>
        <w:t>EDPQDBS</w:t>
      </w:r>
    </w:p>
    <w:p w14:paraId="62185A3B"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5B4A843D" w14:textId="77777777" w:rsidR="00F52825" w:rsidRPr="00D04F8F" w:rsidRDefault="00F52825">
      <w:pPr>
        <w:pStyle w:val="Index1"/>
        <w:tabs>
          <w:tab w:val="right" w:leader="dot" w:pos="4310"/>
        </w:tabs>
        <w:rPr>
          <w:noProof/>
          <w:highlight w:val="yellow"/>
        </w:rPr>
      </w:pPr>
      <w:r w:rsidRPr="00D04F8F">
        <w:rPr>
          <w:noProof/>
          <w:highlight w:val="yellow"/>
        </w:rPr>
        <w:t>EDPQLE</w:t>
      </w:r>
    </w:p>
    <w:p w14:paraId="54C00D32"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66C72CB9" w14:textId="77777777" w:rsidR="00F52825" w:rsidRPr="00D04F8F" w:rsidRDefault="00F52825">
      <w:pPr>
        <w:pStyle w:val="Index1"/>
        <w:tabs>
          <w:tab w:val="right" w:leader="dot" w:pos="4310"/>
        </w:tabs>
        <w:rPr>
          <w:noProof/>
          <w:highlight w:val="yellow"/>
        </w:rPr>
      </w:pPr>
      <w:r w:rsidRPr="00D04F8F">
        <w:rPr>
          <w:noProof/>
          <w:highlight w:val="yellow"/>
        </w:rPr>
        <w:t>EDPQLE1</w:t>
      </w:r>
    </w:p>
    <w:p w14:paraId="020BB530"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1632AF35" w14:textId="77777777" w:rsidR="00F52825" w:rsidRPr="00D04F8F" w:rsidRDefault="00F52825">
      <w:pPr>
        <w:pStyle w:val="Index1"/>
        <w:tabs>
          <w:tab w:val="right" w:leader="dot" w:pos="4310"/>
        </w:tabs>
        <w:rPr>
          <w:noProof/>
          <w:highlight w:val="yellow"/>
        </w:rPr>
      </w:pPr>
      <w:r w:rsidRPr="00D04F8F">
        <w:rPr>
          <w:noProof/>
          <w:highlight w:val="yellow"/>
        </w:rPr>
        <w:t>EDPQLP</w:t>
      </w:r>
    </w:p>
    <w:p w14:paraId="317843A6"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6DC7F50B" w14:textId="77777777" w:rsidR="00F52825" w:rsidRPr="00D04F8F" w:rsidRDefault="00F52825">
      <w:pPr>
        <w:pStyle w:val="Index1"/>
        <w:tabs>
          <w:tab w:val="right" w:leader="dot" w:pos="4310"/>
        </w:tabs>
        <w:rPr>
          <w:noProof/>
          <w:highlight w:val="yellow"/>
        </w:rPr>
      </w:pPr>
      <w:r w:rsidRPr="00D04F8F">
        <w:rPr>
          <w:noProof/>
          <w:highlight w:val="yellow"/>
        </w:rPr>
        <w:t>EDPQPCE</w:t>
      </w:r>
    </w:p>
    <w:p w14:paraId="2B109A9D"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37083700" w14:textId="77777777" w:rsidR="00F52825" w:rsidRPr="00D04F8F" w:rsidRDefault="00F52825">
      <w:pPr>
        <w:pStyle w:val="Index1"/>
        <w:tabs>
          <w:tab w:val="right" w:leader="dot" w:pos="4310"/>
        </w:tabs>
        <w:rPr>
          <w:noProof/>
          <w:highlight w:val="yellow"/>
        </w:rPr>
      </w:pPr>
      <w:r w:rsidRPr="00D04F8F">
        <w:rPr>
          <w:noProof/>
          <w:highlight w:val="yellow"/>
        </w:rPr>
        <w:t>EDPR EXPORT</w:t>
      </w:r>
    </w:p>
    <w:p w14:paraId="5132DD28" w14:textId="77777777" w:rsidR="00F52825" w:rsidRPr="00D04F8F" w:rsidRDefault="00F52825">
      <w:pPr>
        <w:pStyle w:val="Index2"/>
        <w:tabs>
          <w:tab w:val="right" w:leader="dot" w:pos="4310"/>
        </w:tabs>
        <w:rPr>
          <w:noProof/>
          <w:highlight w:val="yellow"/>
        </w:rPr>
      </w:pPr>
      <w:r w:rsidRPr="00D04F8F">
        <w:rPr>
          <w:noProof/>
          <w:highlight w:val="yellow"/>
        </w:rPr>
        <w:t>Security Keys</w:t>
      </w:r>
      <w:r w:rsidRPr="00D04F8F">
        <w:rPr>
          <w:noProof/>
          <w:highlight w:val="yellow"/>
        </w:rPr>
        <w:tab/>
        <w:t>66, 68</w:t>
      </w:r>
    </w:p>
    <w:p w14:paraId="275B1F6D" w14:textId="77777777" w:rsidR="00F52825" w:rsidRPr="00D04F8F" w:rsidRDefault="00F52825">
      <w:pPr>
        <w:pStyle w:val="Index1"/>
        <w:tabs>
          <w:tab w:val="right" w:leader="dot" w:pos="4310"/>
        </w:tabs>
        <w:rPr>
          <w:noProof/>
          <w:highlight w:val="yellow"/>
        </w:rPr>
      </w:pPr>
      <w:r w:rsidRPr="00D04F8F">
        <w:rPr>
          <w:noProof/>
          <w:highlight w:val="yellow"/>
        </w:rPr>
        <w:t>EDPR PROVIDER</w:t>
      </w:r>
    </w:p>
    <w:p w14:paraId="6DD14E8B" w14:textId="77777777" w:rsidR="00F52825" w:rsidRPr="00D04F8F" w:rsidRDefault="00F52825">
      <w:pPr>
        <w:pStyle w:val="Index2"/>
        <w:tabs>
          <w:tab w:val="right" w:leader="dot" w:pos="4310"/>
        </w:tabs>
        <w:rPr>
          <w:noProof/>
          <w:highlight w:val="yellow"/>
        </w:rPr>
      </w:pPr>
      <w:r w:rsidRPr="00D04F8F">
        <w:rPr>
          <w:noProof/>
          <w:highlight w:val="yellow"/>
        </w:rPr>
        <w:t>Security Keys</w:t>
      </w:r>
      <w:r w:rsidRPr="00D04F8F">
        <w:rPr>
          <w:noProof/>
          <w:highlight w:val="yellow"/>
        </w:rPr>
        <w:tab/>
        <w:t>66, 68</w:t>
      </w:r>
    </w:p>
    <w:p w14:paraId="11BF224F" w14:textId="77777777" w:rsidR="00F52825" w:rsidRPr="00D04F8F" w:rsidRDefault="00F52825">
      <w:pPr>
        <w:pStyle w:val="Index1"/>
        <w:tabs>
          <w:tab w:val="right" w:leader="dot" w:pos="4310"/>
        </w:tabs>
        <w:rPr>
          <w:noProof/>
          <w:highlight w:val="yellow"/>
        </w:rPr>
      </w:pPr>
      <w:r w:rsidRPr="00D04F8F">
        <w:rPr>
          <w:noProof/>
          <w:highlight w:val="yellow"/>
        </w:rPr>
        <w:t>EDPR XREF</w:t>
      </w:r>
    </w:p>
    <w:p w14:paraId="6C93F542" w14:textId="77777777" w:rsidR="00F52825" w:rsidRPr="00D04F8F" w:rsidRDefault="00F52825">
      <w:pPr>
        <w:pStyle w:val="Index2"/>
        <w:tabs>
          <w:tab w:val="right" w:leader="dot" w:pos="4310"/>
        </w:tabs>
        <w:rPr>
          <w:noProof/>
          <w:highlight w:val="yellow"/>
        </w:rPr>
      </w:pPr>
      <w:r w:rsidRPr="00D04F8F">
        <w:rPr>
          <w:noProof/>
          <w:highlight w:val="yellow"/>
        </w:rPr>
        <w:t>Security Keys</w:t>
      </w:r>
      <w:r w:rsidRPr="00D04F8F">
        <w:rPr>
          <w:noProof/>
          <w:highlight w:val="yellow"/>
        </w:rPr>
        <w:tab/>
        <w:t>67, 69</w:t>
      </w:r>
    </w:p>
    <w:p w14:paraId="0334C68A" w14:textId="77777777" w:rsidR="00F52825" w:rsidRPr="00D04F8F" w:rsidRDefault="00F52825">
      <w:pPr>
        <w:pStyle w:val="Index1"/>
        <w:tabs>
          <w:tab w:val="right" w:leader="dot" w:pos="4310"/>
        </w:tabs>
        <w:rPr>
          <w:noProof/>
          <w:highlight w:val="yellow"/>
        </w:rPr>
      </w:pPr>
      <w:r w:rsidRPr="00D04F8F">
        <w:rPr>
          <w:noProof/>
          <w:highlight w:val="yellow"/>
        </w:rPr>
        <w:t>EDPRPT</w:t>
      </w:r>
    </w:p>
    <w:p w14:paraId="1AB13C6E"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1C680675" w14:textId="77777777" w:rsidR="00F52825" w:rsidRPr="00D04F8F" w:rsidRDefault="00F52825">
      <w:pPr>
        <w:pStyle w:val="Index1"/>
        <w:tabs>
          <w:tab w:val="right" w:leader="dot" w:pos="4310"/>
        </w:tabs>
        <w:rPr>
          <w:noProof/>
          <w:highlight w:val="yellow"/>
        </w:rPr>
      </w:pPr>
      <w:r w:rsidRPr="00D04F8F">
        <w:rPr>
          <w:noProof/>
          <w:highlight w:val="yellow"/>
        </w:rPr>
        <w:t>EDPRPT1</w:t>
      </w:r>
    </w:p>
    <w:p w14:paraId="5DCC6D5A"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068BEE0A" w14:textId="77777777" w:rsidR="00F52825" w:rsidRPr="00D04F8F" w:rsidRDefault="00F52825">
      <w:pPr>
        <w:pStyle w:val="Index1"/>
        <w:tabs>
          <w:tab w:val="right" w:leader="dot" w:pos="4310"/>
        </w:tabs>
        <w:rPr>
          <w:noProof/>
          <w:highlight w:val="yellow"/>
        </w:rPr>
      </w:pPr>
      <w:r w:rsidRPr="00D04F8F">
        <w:rPr>
          <w:noProof/>
          <w:highlight w:val="yellow"/>
        </w:rPr>
        <w:t>EDPRPT10</w:t>
      </w:r>
    </w:p>
    <w:p w14:paraId="4137AF07"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10427EA1" w14:textId="77777777" w:rsidR="00F52825" w:rsidRPr="00D04F8F" w:rsidRDefault="00F52825">
      <w:pPr>
        <w:pStyle w:val="Index1"/>
        <w:tabs>
          <w:tab w:val="right" w:leader="dot" w:pos="4310"/>
        </w:tabs>
        <w:rPr>
          <w:noProof/>
          <w:highlight w:val="yellow"/>
        </w:rPr>
      </w:pPr>
      <w:r w:rsidRPr="00D04F8F">
        <w:rPr>
          <w:noProof/>
          <w:highlight w:val="yellow"/>
        </w:rPr>
        <w:t>EDPRPT11</w:t>
      </w:r>
    </w:p>
    <w:p w14:paraId="6200AD38"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4F02292A" w14:textId="77777777" w:rsidR="00F52825" w:rsidRPr="00D04F8F" w:rsidRDefault="00F52825">
      <w:pPr>
        <w:pStyle w:val="Index1"/>
        <w:tabs>
          <w:tab w:val="right" w:leader="dot" w:pos="4310"/>
        </w:tabs>
        <w:rPr>
          <w:noProof/>
          <w:highlight w:val="yellow"/>
        </w:rPr>
      </w:pPr>
      <w:r w:rsidRPr="00D04F8F">
        <w:rPr>
          <w:noProof/>
          <w:highlight w:val="yellow"/>
        </w:rPr>
        <w:t>EDPRPT12</w:t>
      </w:r>
    </w:p>
    <w:p w14:paraId="20F218B6"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02AAB98A" w14:textId="77777777" w:rsidR="00F52825" w:rsidRPr="00D04F8F" w:rsidRDefault="00F52825">
      <w:pPr>
        <w:pStyle w:val="Index1"/>
        <w:tabs>
          <w:tab w:val="right" w:leader="dot" w:pos="4310"/>
        </w:tabs>
        <w:rPr>
          <w:noProof/>
          <w:highlight w:val="yellow"/>
        </w:rPr>
      </w:pPr>
      <w:r w:rsidRPr="00D04F8F">
        <w:rPr>
          <w:noProof/>
          <w:highlight w:val="yellow"/>
        </w:rPr>
        <w:t>EDPRPT2</w:t>
      </w:r>
      <w:r w:rsidRPr="00D04F8F">
        <w:rPr>
          <w:noProof/>
          <w:highlight w:val="yellow"/>
        </w:rPr>
        <w:tab/>
        <w:t>10</w:t>
      </w:r>
    </w:p>
    <w:p w14:paraId="6A9C982E" w14:textId="77777777" w:rsidR="00F52825" w:rsidRPr="00D04F8F" w:rsidRDefault="00F52825">
      <w:pPr>
        <w:pStyle w:val="Index1"/>
        <w:tabs>
          <w:tab w:val="right" w:leader="dot" w:pos="4310"/>
        </w:tabs>
        <w:rPr>
          <w:noProof/>
          <w:highlight w:val="yellow"/>
        </w:rPr>
      </w:pPr>
      <w:r w:rsidRPr="00D04F8F">
        <w:rPr>
          <w:noProof/>
          <w:highlight w:val="yellow"/>
        </w:rPr>
        <w:t>EDPRPT3</w:t>
      </w:r>
    </w:p>
    <w:p w14:paraId="14870DA2"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10</w:t>
      </w:r>
    </w:p>
    <w:p w14:paraId="1C22C011" w14:textId="77777777" w:rsidR="00F52825" w:rsidRPr="00D04F8F" w:rsidRDefault="00F52825">
      <w:pPr>
        <w:pStyle w:val="Index1"/>
        <w:tabs>
          <w:tab w:val="right" w:leader="dot" w:pos="4310"/>
        </w:tabs>
        <w:rPr>
          <w:noProof/>
          <w:highlight w:val="yellow"/>
        </w:rPr>
      </w:pPr>
      <w:r w:rsidRPr="00D04F8F">
        <w:rPr>
          <w:noProof/>
          <w:highlight w:val="yellow"/>
        </w:rPr>
        <w:t>EDPRPT4</w:t>
      </w:r>
    </w:p>
    <w:p w14:paraId="7C2F1933"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35E6AF3E" w14:textId="77777777" w:rsidR="00F52825" w:rsidRPr="00D04F8F" w:rsidRDefault="00F52825">
      <w:pPr>
        <w:pStyle w:val="Index1"/>
        <w:tabs>
          <w:tab w:val="right" w:leader="dot" w:pos="4310"/>
        </w:tabs>
        <w:rPr>
          <w:noProof/>
          <w:highlight w:val="yellow"/>
        </w:rPr>
      </w:pPr>
      <w:r w:rsidRPr="00D04F8F">
        <w:rPr>
          <w:noProof/>
          <w:highlight w:val="yellow"/>
        </w:rPr>
        <w:t>EDPRPT5</w:t>
      </w:r>
    </w:p>
    <w:p w14:paraId="6DDD9EC9"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6A2166E0" w14:textId="77777777" w:rsidR="00F52825" w:rsidRPr="00D04F8F" w:rsidRDefault="00F52825">
      <w:pPr>
        <w:pStyle w:val="Index1"/>
        <w:tabs>
          <w:tab w:val="right" w:leader="dot" w:pos="4310"/>
        </w:tabs>
        <w:rPr>
          <w:noProof/>
          <w:highlight w:val="yellow"/>
        </w:rPr>
      </w:pPr>
      <w:r w:rsidRPr="00D04F8F">
        <w:rPr>
          <w:noProof/>
          <w:highlight w:val="yellow"/>
        </w:rPr>
        <w:t>EDPRPT6</w:t>
      </w:r>
    </w:p>
    <w:p w14:paraId="1E7481E8"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76A875A6" w14:textId="77777777" w:rsidR="00F52825" w:rsidRPr="00D04F8F" w:rsidRDefault="00F52825">
      <w:pPr>
        <w:pStyle w:val="Index1"/>
        <w:tabs>
          <w:tab w:val="right" w:leader="dot" w:pos="4310"/>
        </w:tabs>
        <w:rPr>
          <w:noProof/>
          <w:highlight w:val="yellow"/>
        </w:rPr>
      </w:pPr>
      <w:r w:rsidRPr="00D04F8F">
        <w:rPr>
          <w:noProof/>
          <w:highlight w:val="yellow"/>
        </w:rPr>
        <w:t>EDPRPT7</w:t>
      </w:r>
    </w:p>
    <w:p w14:paraId="37B64F60"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680FE945" w14:textId="77777777" w:rsidR="00F52825" w:rsidRPr="00D04F8F" w:rsidRDefault="00F52825">
      <w:pPr>
        <w:pStyle w:val="Index1"/>
        <w:tabs>
          <w:tab w:val="right" w:leader="dot" w:pos="4310"/>
        </w:tabs>
        <w:rPr>
          <w:noProof/>
          <w:highlight w:val="yellow"/>
        </w:rPr>
      </w:pPr>
      <w:r w:rsidRPr="00D04F8F">
        <w:rPr>
          <w:noProof/>
          <w:highlight w:val="yellow"/>
        </w:rPr>
        <w:t>EDPRPT7C</w:t>
      </w:r>
    </w:p>
    <w:p w14:paraId="4574DC46"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2F334BF6" w14:textId="77777777" w:rsidR="00F52825" w:rsidRPr="00D04F8F" w:rsidRDefault="00F52825">
      <w:pPr>
        <w:pStyle w:val="Index1"/>
        <w:tabs>
          <w:tab w:val="right" w:leader="dot" w:pos="4310"/>
        </w:tabs>
        <w:rPr>
          <w:noProof/>
          <w:highlight w:val="yellow"/>
        </w:rPr>
      </w:pPr>
      <w:r w:rsidRPr="00D04F8F">
        <w:rPr>
          <w:noProof/>
          <w:highlight w:val="yellow"/>
        </w:rPr>
        <w:t>EDPRPT8</w:t>
      </w:r>
    </w:p>
    <w:p w14:paraId="5DF5F0BC"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3F214A5E" w14:textId="77777777" w:rsidR="00F52825" w:rsidRPr="00D04F8F" w:rsidRDefault="00F52825">
      <w:pPr>
        <w:pStyle w:val="Index1"/>
        <w:tabs>
          <w:tab w:val="right" w:leader="dot" w:pos="4310"/>
        </w:tabs>
        <w:rPr>
          <w:noProof/>
          <w:highlight w:val="yellow"/>
        </w:rPr>
      </w:pPr>
      <w:r w:rsidRPr="00D04F8F">
        <w:rPr>
          <w:noProof/>
          <w:highlight w:val="yellow"/>
        </w:rPr>
        <w:t>EDPRPT9</w:t>
      </w:r>
    </w:p>
    <w:p w14:paraId="7B2ECB77"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4D4093D5" w14:textId="77777777" w:rsidR="00F52825" w:rsidRPr="00D04F8F" w:rsidRDefault="00F52825">
      <w:pPr>
        <w:pStyle w:val="Index1"/>
        <w:tabs>
          <w:tab w:val="right" w:leader="dot" w:pos="4310"/>
        </w:tabs>
        <w:rPr>
          <w:noProof/>
          <w:highlight w:val="yellow"/>
        </w:rPr>
      </w:pPr>
      <w:r w:rsidRPr="00D04F8F">
        <w:rPr>
          <w:noProof/>
          <w:highlight w:val="yellow"/>
        </w:rPr>
        <w:t>EDPRPTBV</w:t>
      </w:r>
    </w:p>
    <w:p w14:paraId="4174391B"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22BF9BC6" w14:textId="77777777" w:rsidR="00F52825" w:rsidRPr="00D04F8F" w:rsidRDefault="00F52825">
      <w:pPr>
        <w:pStyle w:val="Index1"/>
        <w:tabs>
          <w:tab w:val="right" w:leader="dot" w:pos="4310"/>
        </w:tabs>
        <w:rPr>
          <w:noProof/>
          <w:highlight w:val="yellow"/>
        </w:rPr>
      </w:pPr>
      <w:r w:rsidRPr="00D04F8F">
        <w:rPr>
          <w:noProof/>
          <w:highlight w:val="yellow"/>
        </w:rPr>
        <w:t>EDPS BOARD CONTEXT</w:t>
      </w:r>
    </w:p>
    <w:p w14:paraId="2BC7C20A" w14:textId="77777777" w:rsidR="00F52825" w:rsidRPr="00D04F8F" w:rsidRDefault="00F52825">
      <w:pPr>
        <w:pStyle w:val="Index2"/>
        <w:tabs>
          <w:tab w:val="right" w:leader="dot" w:pos="4310"/>
        </w:tabs>
        <w:rPr>
          <w:noProof/>
          <w:highlight w:val="yellow"/>
        </w:rPr>
      </w:pPr>
      <w:r w:rsidRPr="00D04F8F">
        <w:rPr>
          <w:noProof/>
          <w:highlight w:val="yellow"/>
        </w:rPr>
        <w:lastRenderedPageBreak/>
        <w:t>Exported Options</w:t>
      </w:r>
      <w:r w:rsidRPr="00D04F8F">
        <w:rPr>
          <w:noProof/>
          <w:highlight w:val="yellow"/>
        </w:rPr>
        <w:tab/>
        <w:t>63</w:t>
      </w:r>
    </w:p>
    <w:p w14:paraId="296BBB92" w14:textId="77777777" w:rsidR="00F52825" w:rsidRPr="00D04F8F" w:rsidRDefault="00F52825">
      <w:pPr>
        <w:pStyle w:val="Index1"/>
        <w:tabs>
          <w:tab w:val="right" w:leader="dot" w:pos="4310"/>
        </w:tabs>
        <w:rPr>
          <w:noProof/>
          <w:highlight w:val="yellow"/>
        </w:rPr>
      </w:pPr>
      <w:r w:rsidRPr="00D04F8F">
        <w:rPr>
          <w:noProof/>
          <w:highlight w:val="yellow"/>
        </w:rPr>
        <w:t>EDPSERVER</w:t>
      </w:r>
    </w:p>
    <w:p w14:paraId="2507A3E3" w14:textId="77777777" w:rsidR="00F52825" w:rsidRPr="00D04F8F" w:rsidRDefault="00F52825">
      <w:pPr>
        <w:pStyle w:val="Index2"/>
        <w:tabs>
          <w:tab w:val="right" w:leader="dot" w:pos="4310"/>
        </w:tabs>
        <w:rPr>
          <w:noProof/>
          <w:highlight w:val="yellow"/>
        </w:rPr>
      </w:pPr>
      <w:r w:rsidRPr="00D04F8F">
        <w:rPr>
          <w:noProof/>
          <w:highlight w:val="yellow"/>
        </w:rPr>
        <w:t>Exported Options</w:t>
      </w:r>
      <w:r w:rsidRPr="00D04F8F">
        <w:rPr>
          <w:noProof/>
          <w:highlight w:val="yellow"/>
        </w:rPr>
        <w:tab/>
        <w:t>64</w:t>
      </w:r>
    </w:p>
    <w:p w14:paraId="3126F8C2" w14:textId="77777777" w:rsidR="00F52825" w:rsidRPr="00D04F8F" w:rsidRDefault="00F52825">
      <w:pPr>
        <w:pStyle w:val="Index1"/>
        <w:tabs>
          <w:tab w:val="right" w:leader="dot" w:pos="4310"/>
        </w:tabs>
        <w:rPr>
          <w:noProof/>
          <w:highlight w:val="yellow"/>
        </w:rPr>
      </w:pPr>
      <w:r w:rsidRPr="00D04F8F">
        <w:rPr>
          <w:noProof/>
          <w:highlight w:val="yellow"/>
        </w:rPr>
        <w:t>EDPX</w:t>
      </w:r>
    </w:p>
    <w:p w14:paraId="3F21F448"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14A544C7" w14:textId="77777777" w:rsidR="00F52825" w:rsidRPr="00D04F8F" w:rsidRDefault="00F52825">
      <w:pPr>
        <w:pStyle w:val="Index1"/>
        <w:tabs>
          <w:tab w:val="right" w:leader="dot" w:pos="4310"/>
        </w:tabs>
        <w:rPr>
          <w:noProof/>
          <w:highlight w:val="yellow"/>
        </w:rPr>
      </w:pPr>
      <w:r w:rsidRPr="00D04F8F">
        <w:rPr>
          <w:noProof/>
          <w:highlight w:val="yellow"/>
        </w:rPr>
        <w:t>EDPYCHK</w:t>
      </w:r>
    </w:p>
    <w:p w14:paraId="234C38DF"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3E2E8DCA" w14:textId="77777777" w:rsidR="00F52825" w:rsidRPr="00D04F8F" w:rsidRDefault="00F52825">
      <w:pPr>
        <w:pStyle w:val="Index1"/>
        <w:tabs>
          <w:tab w:val="right" w:leader="dot" w:pos="4310"/>
        </w:tabs>
        <w:rPr>
          <w:noProof/>
          <w:highlight w:val="yellow"/>
        </w:rPr>
      </w:pPr>
      <w:r w:rsidRPr="00D04F8F">
        <w:rPr>
          <w:noProof/>
          <w:highlight w:val="yellow"/>
        </w:rPr>
        <w:t>EDPYPRE</w:t>
      </w:r>
    </w:p>
    <w:p w14:paraId="1B0262DD"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45978204" w14:textId="77777777" w:rsidR="00F52825" w:rsidRPr="00D04F8F" w:rsidRDefault="00F52825">
      <w:pPr>
        <w:pStyle w:val="Index1"/>
        <w:tabs>
          <w:tab w:val="right" w:leader="dot" w:pos="4310"/>
        </w:tabs>
        <w:rPr>
          <w:noProof/>
          <w:highlight w:val="yellow"/>
        </w:rPr>
      </w:pPr>
      <w:r w:rsidRPr="00D04F8F">
        <w:rPr>
          <w:noProof/>
          <w:highlight w:val="yellow"/>
        </w:rPr>
        <w:t>EDPYPST</w:t>
      </w:r>
    </w:p>
    <w:p w14:paraId="6063A31A" w14:textId="77777777" w:rsidR="00F52825" w:rsidRPr="00D04F8F" w:rsidRDefault="00F52825">
      <w:pPr>
        <w:pStyle w:val="Index2"/>
        <w:tabs>
          <w:tab w:val="right" w:leader="dot" w:pos="4310"/>
        </w:tabs>
        <w:rPr>
          <w:noProof/>
          <w:highlight w:val="yellow"/>
        </w:rPr>
      </w:pPr>
      <w:r w:rsidRPr="00D04F8F">
        <w:rPr>
          <w:noProof/>
          <w:highlight w:val="yellow"/>
        </w:rPr>
        <w:t>Routines</w:t>
      </w:r>
      <w:r w:rsidRPr="00D04F8F">
        <w:rPr>
          <w:noProof/>
          <w:highlight w:val="yellow"/>
        </w:rPr>
        <w:tab/>
        <w:t>11</w:t>
      </w:r>
    </w:p>
    <w:p w14:paraId="6974F981" w14:textId="77777777" w:rsidR="00F52825" w:rsidRPr="00D04F8F" w:rsidRDefault="00F52825">
      <w:pPr>
        <w:pStyle w:val="Index1"/>
        <w:tabs>
          <w:tab w:val="right" w:leader="dot" w:pos="4310"/>
        </w:tabs>
        <w:rPr>
          <w:noProof/>
          <w:highlight w:val="yellow"/>
        </w:rPr>
      </w:pPr>
      <w:r w:rsidRPr="00D04F8F">
        <w:rPr>
          <w:noProof/>
          <w:highlight w:val="yellow"/>
        </w:rPr>
        <w:t>Exported Options</w:t>
      </w:r>
      <w:r w:rsidRPr="00D04F8F">
        <w:rPr>
          <w:noProof/>
          <w:highlight w:val="yellow"/>
        </w:rPr>
        <w:tab/>
        <w:t>62</w:t>
      </w:r>
    </w:p>
    <w:p w14:paraId="4794BAA1" w14:textId="77777777" w:rsidR="00F52825" w:rsidRPr="00D04F8F" w:rsidRDefault="00F52825">
      <w:pPr>
        <w:pStyle w:val="Index2"/>
        <w:tabs>
          <w:tab w:val="right" w:leader="dot" w:pos="4310"/>
        </w:tabs>
        <w:rPr>
          <w:noProof/>
          <w:highlight w:val="yellow"/>
        </w:rPr>
      </w:pPr>
      <w:r w:rsidRPr="00D04F8F">
        <w:rPr>
          <w:noProof/>
          <w:highlight w:val="yellow"/>
        </w:rPr>
        <w:t>Assign Views</w:t>
      </w:r>
      <w:r w:rsidRPr="00D04F8F">
        <w:rPr>
          <w:noProof/>
          <w:highlight w:val="yellow"/>
        </w:rPr>
        <w:tab/>
        <w:t>64</w:t>
      </w:r>
    </w:p>
    <w:p w14:paraId="2FC89A7D" w14:textId="77777777" w:rsidR="00F52825" w:rsidRPr="00D04F8F" w:rsidRDefault="00F52825">
      <w:pPr>
        <w:pStyle w:val="Index1"/>
        <w:tabs>
          <w:tab w:val="right" w:leader="dot" w:pos="4310"/>
        </w:tabs>
        <w:rPr>
          <w:noProof/>
          <w:highlight w:val="yellow"/>
        </w:rPr>
      </w:pPr>
      <w:r w:rsidRPr="00D04F8F">
        <w:rPr>
          <w:noProof/>
          <w:highlight w:val="yellow"/>
        </w:rPr>
        <w:t>Files</w:t>
      </w:r>
      <w:r w:rsidRPr="00D04F8F">
        <w:rPr>
          <w:noProof/>
          <w:highlight w:val="yellow"/>
        </w:rPr>
        <w:tab/>
        <w:t>15</w:t>
      </w:r>
    </w:p>
    <w:p w14:paraId="3DDB8BBF" w14:textId="77777777" w:rsidR="00F52825" w:rsidRPr="00D04F8F" w:rsidRDefault="00F52825">
      <w:pPr>
        <w:pStyle w:val="Index2"/>
        <w:tabs>
          <w:tab w:val="right" w:leader="dot" w:pos="4310"/>
        </w:tabs>
        <w:rPr>
          <w:noProof/>
          <w:highlight w:val="yellow"/>
        </w:rPr>
      </w:pPr>
      <w:r w:rsidRPr="00D04F8F">
        <w:rPr>
          <w:noProof/>
          <w:highlight w:val="yellow"/>
        </w:rPr>
        <w:t>Codes</w:t>
      </w:r>
      <w:r w:rsidRPr="00D04F8F">
        <w:rPr>
          <w:noProof/>
          <w:highlight w:val="yellow"/>
        </w:rPr>
        <w:tab/>
        <w:t>47</w:t>
      </w:r>
    </w:p>
    <w:p w14:paraId="2A8CEC2A" w14:textId="77777777" w:rsidR="00F52825" w:rsidRPr="00D04F8F" w:rsidRDefault="00F52825">
      <w:pPr>
        <w:pStyle w:val="Index2"/>
        <w:tabs>
          <w:tab w:val="right" w:leader="dot" w:pos="4310"/>
        </w:tabs>
        <w:rPr>
          <w:noProof/>
          <w:highlight w:val="yellow"/>
        </w:rPr>
      </w:pPr>
      <w:r w:rsidRPr="00D04F8F">
        <w:rPr>
          <w:noProof/>
          <w:highlight w:val="yellow"/>
        </w:rPr>
        <w:t>Display Board Configuration Subfile</w:t>
      </w:r>
      <w:r w:rsidRPr="00D04F8F">
        <w:rPr>
          <w:noProof/>
          <w:highlight w:val="yellow"/>
        </w:rPr>
        <w:tab/>
        <w:t>41, 43, 50, 55</w:t>
      </w:r>
    </w:p>
    <w:p w14:paraId="7B4CCF8F" w14:textId="77777777" w:rsidR="00F52825" w:rsidRPr="00D04F8F" w:rsidRDefault="00F52825">
      <w:pPr>
        <w:pStyle w:val="Index2"/>
        <w:tabs>
          <w:tab w:val="right" w:leader="dot" w:pos="4310"/>
        </w:tabs>
        <w:rPr>
          <w:noProof/>
          <w:highlight w:val="yellow"/>
        </w:rPr>
      </w:pPr>
      <w:r w:rsidRPr="00D04F8F">
        <w:rPr>
          <w:noProof/>
          <w:highlight w:val="yellow"/>
        </w:rPr>
        <w:t>Record Indices</w:t>
      </w:r>
    </w:p>
    <w:p w14:paraId="4CC3AC04" w14:textId="77777777" w:rsidR="00F52825" w:rsidRPr="00D04F8F" w:rsidRDefault="00F52825">
      <w:pPr>
        <w:pStyle w:val="Index3"/>
        <w:tabs>
          <w:tab w:val="right" w:leader="dot" w:pos="4310"/>
        </w:tabs>
        <w:rPr>
          <w:noProof/>
          <w:highlight w:val="yellow"/>
        </w:rPr>
      </w:pPr>
      <w:r w:rsidRPr="00D04F8F">
        <w:rPr>
          <w:noProof/>
          <w:highlight w:val="yellow"/>
        </w:rPr>
        <w:t>#230</w:t>
      </w:r>
      <w:r w:rsidRPr="00D04F8F">
        <w:rPr>
          <w:noProof/>
          <w:highlight w:val="yellow"/>
        </w:rPr>
        <w:tab/>
        <w:t>28</w:t>
      </w:r>
    </w:p>
    <w:p w14:paraId="09AAF417" w14:textId="77777777" w:rsidR="00F52825" w:rsidRPr="00D04F8F" w:rsidRDefault="00F52825">
      <w:pPr>
        <w:pStyle w:val="Index3"/>
        <w:tabs>
          <w:tab w:val="right" w:leader="dot" w:pos="4310"/>
        </w:tabs>
        <w:rPr>
          <w:noProof/>
          <w:highlight w:val="yellow"/>
        </w:rPr>
      </w:pPr>
      <w:r w:rsidRPr="00D04F8F">
        <w:rPr>
          <w:noProof/>
          <w:highlight w:val="yellow"/>
        </w:rPr>
        <w:t>230.1</w:t>
      </w:r>
      <w:r w:rsidRPr="00D04F8F">
        <w:rPr>
          <w:noProof/>
          <w:highlight w:val="yellow"/>
        </w:rPr>
        <w:tab/>
        <w:t>33</w:t>
      </w:r>
    </w:p>
    <w:p w14:paraId="7E62D9A3" w14:textId="77777777" w:rsidR="00F52825" w:rsidRPr="00D04F8F" w:rsidRDefault="00F52825">
      <w:pPr>
        <w:pStyle w:val="Index3"/>
        <w:tabs>
          <w:tab w:val="right" w:leader="dot" w:pos="4310"/>
        </w:tabs>
        <w:rPr>
          <w:noProof/>
          <w:highlight w:val="yellow"/>
        </w:rPr>
      </w:pPr>
      <w:r w:rsidRPr="00D04F8F">
        <w:rPr>
          <w:noProof/>
          <w:highlight w:val="yellow"/>
        </w:rPr>
        <w:t>231.7</w:t>
      </w:r>
      <w:r w:rsidRPr="00D04F8F">
        <w:rPr>
          <w:noProof/>
          <w:highlight w:val="yellow"/>
        </w:rPr>
        <w:tab/>
        <w:t>35</w:t>
      </w:r>
    </w:p>
    <w:p w14:paraId="314446C4" w14:textId="77777777" w:rsidR="00F52825" w:rsidRPr="00D04F8F" w:rsidRDefault="00F52825">
      <w:pPr>
        <w:pStyle w:val="Index3"/>
        <w:tabs>
          <w:tab w:val="right" w:leader="dot" w:pos="4310"/>
        </w:tabs>
        <w:rPr>
          <w:noProof/>
          <w:highlight w:val="yellow"/>
        </w:rPr>
      </w:pPr>
      <w:r w:rsidRPr="00D04F8F">
        <w:rPr>
          <w:noProof/>
          <w:highlight w:val="yellow"/>
        </w:rPr>
        <w:t>231.8</w:t>
      </w:r>
      <w:r w:rsidRPr="00D04F8F">
        <w:rPr>
          <w:noProof/>
          <w:highlight w:val="yellow"/>
        </w:rPr>
        <w:tab/>
        <w:t>38</w:t>
      </w:r>
    </w:p>
    <w:p w14:paraId="235B8D1E" w14:textId="77777777" w:rsidR="00F52825" w:rsidRPr="00D04F8F" w:rsidRDefault="00F52825">
      <w:pPr>
        <w:pStyle w:val="Index2"/>
        <w:tabs>
          <w:tab w:val="right" w:leader="dot" w:pos="4310"/>
        </w:tabs>
        <w:rPr>
          <w:noProof/>
          <w:highlight w:val="yellow"/>
        </w:rPr>
      </w:pPr>
      <w:r w:rsidRPr="00D04F8F">
        <w:rPr>
          <w:noProof/>
          <w:highlight w:val="yellow"/>
        </w:rPr>
        <w:t>Tracking Area</w:t>
      </w:r>
      <w:r w:rsidRPr="00D04F8F">
        <w:rPr>
          <w:noProof/>
          <w:highlight w:val="yellow"/>
        </w:rPr>
        <w:tab/>
        <w:t>38</w:t>
      </w:r>
    </w:p>
    <w:p w14:paraId="0A418F6B" w14:textId="77777777" w:rsidR="00F52825" w:rsidRPr="00D04F8F" w:rsidRDefault="00F52825">
      <w:pPr>
        <w:pStyle w:val="Index2"/>
        <w:tabs>
          <w:tab w:val="right" w:leader="dot" w:pos="4310"/>
        </w:tabs>
        <w:rPr>
          <w:noProof/>
          <w:highlight w:val="yellow"/>
        </w:rPr>
      </w:pPr>
      <w:r w:rsidRPr="00D04F8F">
        <w:rPr>
          <w:noProof/>
          <w:highlight w:val="yellow"/>
        </w:rPr>
        <w:t>Tracking Code File</w:t>
      </w:r>
      <w:r w:rsidRPr="00D04F8F">
        <w:rPr>
          <w:noProof/>
          <w:highlight w:val="yellow"/>
        </w:rPr>
        <w:tab/>
        <w:t>45</w:t>
      </w:r>
    </w:p>
    <w:p w14:paraId="1027B558" w14:textId="77777777" w:rsidR="00F52825" w:rsidRPr="00D04F8F" w:rsidRDefault="00F52825">
      <w:pPr>
        <w:pStyle w:val="Index2"/>
        <w:tabs>
          <w:tab w:val="right" w:leader="dot" w:pos="4310"/>
        </w:tabs>
        <w:rPr>
          <w:noProof/>
          <w:highlight w:val="yellow"/>
        </w:rPr>
      </w:pPr>
      <w:r w:rsidRPr="00D04F8F">
        <w:rPr>
          <w:noProof/>
          <w:highlight w:val="yellow"/>
        </w:rPr>
        <w:t>Tracking Code Set</w:t>
      </w:r>
      <w:r w:rsidRPr="00D04F8F">
        <w:rPr>
          <w:noProof/>
          <w:highlight w:val="yellow"/>
        </w:rPr>
        <w:tab/>
        <w:t>46, 47, 60</w:t>
      </w:r>
    </w:p>
    <w:p w14:paraId="5E64B0A8" w14:textId="77777777" w:rsidR="00F52825" w:rsidRPr="00D04F8F" w:rsidRDefault="00F52825">
      <w:pPr>
        <w:pStyle w:val="Index2"/>
        <w:tabs>
          <w:tab w:val="right" w:leader="dot" w:pos="4310"/>
        </w:tabs>
        <w:rPr>
          <w:noProof/>
          <w:highlight w:val="yellow"/>
        </w:rPr>
      </w:pPr>
      <w:r w:rsidRPr="00D04F8F">
        <w:rPr>
          <w:noProof/>
          <w:highlight w:val="yellow"/>
        </w:rPr>
        <w:t>Tracking Room-Bed</w:t>
      </w:r>
      <w:r w:rsidRPr="00D04F8F">
        <w:rPr>
          <w:noProof/>
          <w:highlight w:val="yellow"/>
        </w:rPr>
        <w:tab/>
        <w:t>35</w:t>
      </w:r>
    </w:p>
    <w:p w14:paraId="57DA0601" w14:textId="77777777" w:rsidR="00F52825" w:rsidRPr="00D04F8F" w:rsidRDefault="00F52825">
      <w:pPr>
        <w:pStyle w:val="Index2"/>
        <w:tabs>
          <w:tab w:val="right" w:leader="dot" w:pos="4310"/>
        </w:tabs>
        <w:rPr>
          <w:noProof/>
          <w:highlight w:val="yellow"/>
        </w:rPr>
      </w:pPr>
      <w:r w:rsidRPr="00D04F8F">
        <w:rPr>
          <w:noProof/>
          <w:highlight w:val="yellow"/>
        </w:rPr>
        <w:t>Tracking Staff (#231.7)</w:t>
      </w:r>
      <w:r w:rsidRPr="00D04F8F">
        <w:rPr>
          <w:noProof/>
          <w:highlight w:val="yellow"/>
        </w:rPr>
        <w:tab/>
        <w:t>33</w:t>
      </w:r>
    </w:p>
    <w:p w14:paraId="6225408F" w14:textId="77777777" w:rsidR="00F52825" w:rsidRPr="00D04F8F" w:rsidRDefault="00F52825">
      <w:pPr>
        <w:pStyle w:val="Index1"/>
        <w:tabs>
          <w:tab w:val="right" w:leader="dot" w:pos="4310"/>
        </w:tabs>
        <w:rPr>
          <w:noProof/>
          <w:highlight w:val="yellow"/>
        </w:rPr>
      </w:pPr>
      <w:r w:rsidRPr="00D04F8F">
        <w:rPr>
          <w:noProof/>
          <w:highlight w:val="yellow"/>
        </w:rPr>
        <w:t>Globals</w:t>
      </w:r>
      <w:r w:rsidRPr="00D04F8F">
        <w:rPr>
          <w:noProof/>
          <w:highlight w:val="yellow"/>
        </w:rPr>
        <w:tab/>
        <w:t>15</w:t>
      </w:r>
    </w:p>
    <w:p w14:paraId="4A2A92E1" w14:textId="77777777" w:rsidR="00F52825" w:rsidRPr="00D04F8F" w:rsidRDefault="00F52825">
      <w:pPr>
        <w:pStyle w:val="Index1"/>
        <w:tabs>
          <w:tab w:val="right" w:leader="dot" w:pos="4310"/>
        </w:tabs>
        <w:rPr>
          <w:noProof/>
          <w:highlight w:val="yellow"/>
        </w:rPr>
      </w:pPr>
      <w:r w:rsidRPr="00D04F8F">
        <w:rPr>
          <w:noProof/>
          <w:highlight w:val="yellow"/>
        </w:rPr>
        <w:t>Job Access with Speech (JAWS)</w:t>
      </w:r>
    </w:p>
    <w:p w14:paraId="5E518EEA" w14:textId="77777777" w:rsidR="00F52825" w:rsidRPr="00D04F8F" w:rsidRDefault="00F52825">
      <w:pPr>
        <w:pStyle w:val="Index2"/>
        <w:tabs>
          <w:tab w:val="right" w:leader="dot" w:pos="4310"/>
        </w:tabs>
        <w:rPr>
          <w:noProof/>
          <w:highlight w:val="yellow"/>
        </w:rPr>
      </w:pPr>
      <w:r w:rsidRPr="00D04F8F">
        <w:rPr>
          <w:noProof/>
          <w:highlight w:val="yellow"/>
        </w:rPr>
        <w:t>Rehabilitation Act of 1973 (Section 508)</w:t>
      </w:r>
      <w:r w:rsidRPr="00D04F8F">
        <w:rPr>
          <w:noProof/>
          <w:highlight w:val="yellow"/>
        </w:rPr>
        <w:tab/>
        <w:t>1</w:t>
      </w:r>
    </w:p>
    <w:p w14:paraId="79E4844A" w14:textId="77777777" w:rsidR="00F52825" w:rsidRPr="00D04F8F" w:rsidRDefault="00F52825">
      <w:pPr>
        <w:pStyle w:val="Index1"/>
        <w:tabs>
          <w:tab w:val="right" w:leader="dot" w:pos="4310"/>
        </w:tabs>
        <w:rPr>
          <w:noProof/>
          <w:highlight w:val="yellow"/>
        </w:rPr>
      </w:pPr>
      <w:r w:rsidRPr="00D04F8F">
        <w:rPr>
          <w:noProof/>
          <w:highlight w:val="yellow"/>
        </w:rPr>
        <w:t>KAAJEE</w:t>
      </w:r>
    </w:p>
    <w:p w14:paraId="4EB4108E" w14:textId="77777777" w:rsidR="00F52825" w:rsidRPr="00D04F8F" w:rsidRDefault="00F52825">
      <w:pPr>
        <w:pStyle w:val="Index2"/>
        <w:tabs>
          <w:tab w:val="right" w:leader="dot" w:pos="4310"/>
        </w:tabs>
        <w:rPr>
          <w:noProof/>
          <w:highlight w:val="yellow"/>
        </w:rPr>
      </w:pPr>
      <w:r w:rsidRPr="00D04F8F">
        <w:rPr>
          <w:noProof/>
          <w:highlight w:val="yellow"/>
        </w:rPr>
        <w:t>Security</w:t>
      </w:r>
      <w:r w:rsidRPr="00D04F8F">
        <w:rPr>
          <w:noProof/>
          <w:highlight w:val="yellow"/>
        </w:rPr>
        <w:tab/>
        <w:t>66, 68</w:t>
      </w:r>
    </w:p>
    <w:p w14:paraId="6CEBF339" w14:textId="77777777" w:rsidR="00F52825" w:rsidRPr="00D04F8F" w:rsidRDefault="00F52825">
      <w:pPr>
        <w:pStyle w:val="Index1"/>
        <w:tabs>
          <w:tab w:val="right" w:leader="dot" w:pos="4310"/>
        </w:tabs>
        <w:rPr>
          <w:noProof/>
          <w:highlight w:val="yellow"/>
        </w:rPr>
      </w:pPr>
      <w:r w:rsidRPr="00D04F8F">
        <w:rPr>
          <w:noProof/>
          <w:highlight w:val="yellow"/>
        </w:rPr>
        <w:t>Kernel Authentication and Authorization for Java 2 Enterprise Edition (KAAJEE)</w:t>
      </w:r>
      <w:r w:rsidRPr="00D04F8F">
        <w:rPr>
          <w:noProof/>
          <w:highlight w:val="yellow"/>
        </w:rPr>
        <w:tab/>
        <w:t>2</w:t>
      </w:r>
    </w:p>
    <w:p w14:paraId="32DEB12B" w14:textId="77777777" w:rsidR="00F52825" w:rsidRPr="00D04F8F" w:rsidRDefault="00F52825">
      <w:pPr>
        <w:pStyle w:val="Index1"/>
        <w:tabs>
          <w:tab w:val="right" w:leader="dot" w:pos="4310"/>
        </w:tabs>
        <w:rPr>
          <w:noProof/>
          <w:highlight w:val="yellow"/>
        </w:rPr>
      </w:pPr>
      <w:r w:rsidRPr="00D04F8F">
        <w:rPr>
          <w:noProof/>
          <w:highlight w:val="yellow"/>
        </w:rPr>
        <w:t>Minimum Hardware Requirements</w:t>
      </w:r>
    </w:p>
    <w:p w14:paraId="243F81FC" w14:textId="77777777" w:rsidR="00F52825" w:rsidRPr="00D04F8F" w:rsidRDefault="00F52825">
      <w:pPr>
        <w:pStyle w:val="Index2"/>
        <w:tabs>
          <w:tab w:val="right" w:leader="dot" w:pos="4310"/>
        </w:tabs>
        <w:rPr>
          <w:noProof/>
          <w:highlight w:val="yellow"/>
        </w:rPr>
      </w:pPr>
      <w:r w:rsidRPr="00D04F8F">
        <w:rPr>
          <w:noProof/>
          <w:highlight w:val="yellow"/>
        </w:rPr>
        <w:t>System Performance</w:t>
      </w:r>
      <w:r w:rsidRPr="00D04F8F">
        <w:rPr>
          <w:noProof/>
          <w:highlight w:val="yellow"/>
        </w:rPr>
        <w:tab/>
        <w:t>3</w:t>
      </w:r>
    </w:p>
    <w:p w14:paraId="336A5F56" w14:textId="77777777" w:rsidR="00F52825" w:rsidRPr="00D04F8F" w:rsidRDefault="00F52825">
      <w:pPr>
        <w:pStyle w:val="Index1"/>
        <w:tabs>
          <w:tab w:val="right" w:leader="dot" w:pos="4310"/>
        </w:tabs>
        <w:rPr>
          <w:noProof/>
          <w:highlight w:val="yellow"/>
        </w:rPr>
      </w:pPr>
      <w:r w:rsidRPr="00D04F8F">
        <w:rPr>
          <w:noProof/>
          <w:highlight w:val="yellow"/>
        </w:rPr>
        <w:t>Namespace and Number Space</w:t>
      </w:r>
      <w:r w:rsidRPr="00D04F8F">
        <w:rPr>
          <w:noProof/>
          <w:highlight w:val="yellow"/>
        </w:rPr>
        <w:tab/>
        <w:t>4</w:t>
      </w:r>
    </w:p>
    <w:p w14:paraId="12D84854" w14:textId="77777777" w:rsidR="00F52825" w:rsidRPr="00D04F8F" w:rsidRDefault="00F52825">
      <w:pPr>
        <w:pStyle w:val="Index1"/>
        <w:tabs>
          <w:tab w:val="right" w:leader="dot" w:pos="4310"/>
        </w:tabs>
        <w:rPr>
          <w:noProof/>
          <w:highlight w:val="yellow"/>
        </w:rPr>
      </w:pPr>
      <w:r w:rsidRPr="00D04F8F">
        <w:rPr>
          <w:noProof/>
          <w:highlight w:val="yellow"/>
        </w:rPr>
        <w:t>Nurse Assignments</w:t>
      </w:r>
    </w:p>
    <w:p w14:paraId="0E5B6914" w14:textId="77777777" w:rsidR="00F52825" w:rsidRPr="00D04F8F" w:rsidRDefault="00F52825">
      <w:pPr>
        <w:pStyle w:val="Index2"/>
        <w:tabs>
          <w:tab w:val="right" w:leader="dot" w:pos="4310"/>
        </w:tabs>
        <w:rPr>
          <w:noProof/>
          <w:highlight w:val="yellow"/>
        </w:rPr>
      </w:pPr>
      <w:r w:rsidRPr="00D04F8F">
        <w:rPr>
          <w:noProof/>
          <w:highlight w:val="yellow"/>
        </w:rPr>
        <w:t>Troubleshooting</w:t>
      </w:r>
      <w:r w:rsidRPr="00D04F8F">
        <w:rPr>
          <w:noProof/>
          <w:highlight w:val="yellow"/>
        </w:rPr>
        <w:tab/>
        <w:t>73</w:t>
      </w:r>
    </w:p>
    <w:p w14:paraId="63DADE55" w14:textId="77777777" w:rsidR="00F52825" w:rsidRPr="00D04F8F" w:rsidRDefault="00F52825">
      <w:pPr>
        <w:pStyle w:val="Index1"/>
        <w:tabs>
          <w:tab w:val="right" w:leader="dot" w:pos="4310"/>
        </w:tabs>
        <w:rPr>
          <w:noProof/>
          <w:highlight w:val="yellow"/>
        </w:rPr>
      </w:pPr>
      <w:r w:rsidRPr="00D04F8F">
        <w:rPr>
          <w:noProof/>
          <w:highlight w:val="yellow"/>
        </w:rPr>
        <w:t>Optiman Viewing Requirments</w:t>
      </w:r>
    </w:p>
    <w:p w14:paraId="5E905A50" w14:textId="77777777" w:rsidR="00F52825" w:rsidRPr="00D04F8F" w:rsidRDefault="00F52825">
      <w:pPr>
        <w:pStyle w:val="Index2"/>
        <w:tabs>
          <w:tab w:val="right" w:leader="dot" w:pos="4310"/>
        </w:tabs>
        <w:rPr>
          <w:noProof/>
          <w:highlight w:val="yellow"/>
        </w:rPr>
      </w:pPr>
      <w:r w:rsidRPr="00D04F8F">
        <w:rPr>
          <w:noProof/>
          <w:highlight w:val="yellow"/>
        </w:rPr>
        <w:t>System Performance</w:t>
      </w:r>
      <w:r w:rsidRPr="00D04F8F">
        <w:rPr>
          <w:noProof/>
          <w:highlight w:val="yellow"/>
        </w:rPr>
        <w:tab/>
        <w:t>4</w:t>
      </w:r>
    </w:p>
    <w:p w14:paraId="62E59D6E" w14:textId="77777777" w:rsidR="00F52825" w:rsidRPr="00D04F8F" w:rsidRDefault="00F52825">
      <w:pPr>
        <w:pStyle w:val="Index1"/>
        <w:tabs>
          <w:tab w:val="right" w:leader="dot" w:pos="4310"/>
        </w:tabs>
        <w:rPr>
          <w:noProof/>
          <w:highlight w:val="yellow"/>
        </w:rPr>
      </w:pPr>
      <w:r w:rsidRPr="00D04F8F">
        <w:rPr>
          <w:noProof/>
          <w:highlight w:val="yellow"/>
        </w:rPr>
        <w:t>Orders</w:t>
      </w:r>
    </w:p>
    <w:p w14:paraId="1DD57428" w14:textId="77777777" w:rsidR="00F52825" w:rsidRPr="00D04F8F" w:rsidRDefault="00F52825">
      <w:pPr>
        <w:pStyle w:val="Index2"/>
        <w:tabs>
          <w:tab w:val="right" w:leader="dot" w:pos="4310"/>
        </w:tabs>
        <w:rPr>
          <w:noProof/>
          <w:highlight w:val="yellow"/>
        </w:rPr>
      </w:pPr>
      <w:r w:rsidRPr="00D04F8F">
        <w:rPr>
          <w:noProof/>
          <w:highlight w:val="yellow"/>
        </w:rPr>
        <w:t>230.08</w:t>
      </w:r>
      <w:r w:rsidRPr="00D04F8F">
        <w:rPr>
          <w:noProof/>
          <w:highlight w:val="yellow"/>
        </w:rPr>
        <w:tab/>
        <w:t>27</w:t>
      </w:r>
    </w:p>
    <w:p w14:paraId="20D5EB4A" w14:textId="77777777" w:rsidR="00F52825" w:rsidRPr="00D04F8F" w:rsidRDefault="00F52825">
      <w:pPr>
        <w:pStyle w:val="Index2"/>
        <w:tabs>
          <w:tab w:val="right" w:leader="dot" w:pos="4310"/>
        </w:tabs>
        <w:rPr>
          <w:noProof/>
          <w:highlight w:val="yellow"/>
        </w:rPr>
      </w:pPr>
      <w:r w:rsidRPr="00D04F8F">
        <w:rPr>
          <w:noProof/>
          <w:highlight w:val="yellow"/>
        </w:rPr>
        <w:t>Files</w:t>
      </w:r>
      <w:r w:rsidRPr="00D04F8F">
        <w:rPr>
          <w:noProof/>
          <w:highlight w:val="yellow"/>
        </w:rPr>
        <w:tab/>
        <w:t>27</w:t>
      </w:r>
    </w:p>
    <w:p w14:paraId="49B037AB" w14:textId="77777777" w:rsidR="00F52825" w:rsidRPr="00D04F8F" w:rsidRDefault="00F52825">
      <w:pPr>
        <w:pStyle w:val="Index1"/>
        <w:tabs>
          <w:tab w:val="right" w:leader="dot" w:pos="4310"/>
        </w:tabs>
        <w:rPr>
          <w:noProof/>
          <w:highlight w:val="yellow"/>
        </w:rPr>
      </w:pPr>
      <w:r w:rsidRPr="00D04F8F">
        <w:rPr>
          <w:noProof/>
          <w:highlight w:val="yellow"/>
        </w:rPr>
        <w:t>Parameters</w:t>
      </w:r>
      <w:r w:rsidRPr="00D04F8F">
        <w:rPr>
          <w:noProof/>
          <w:highlight w:val="yellow"/>
        </w:rPr>
        <w:tab/>
        <w:t>5</w:t>
      </w:r>
    </w:p>
    <w:p w14:paraId="08548765" w14:textId="77777777" w:rsidR="00F52825" w:rsidRPr="00D04F8F" w:rsidRDefault="00F52825">
      <w:pPr>
        <w:pStyle w:val="Index2"/>
        <w:tabs>
          <w:tab w:val="right" w:leader="dot" w:pos="4310"/>
        </w:tabs>
        <w:rPr>
          <w:noProof/>
          <w:highlight w:val="yellow"/>
        </w:rPr>
      </w:pPr>
      <w:r w:rsidRPr="00D04F8F">
        <w:rPr>
          <w:noProof/>
          <w:highlight w:val="yellow"/>
        </w:rPr>
        <w:t>EDPF</w:t>
      </w:r>
      <w:r w:rsidRPr="00D04F8F">
        <w:rPr>
          <w:noProof/>
          <w:highlight w:val="yellow"/>
        </w:rPr>
        <w:tab/>
        <w:t>5</w:t>
      </w:r>
    </w:p>
    <w:p w14:paraId="2DDAF33A" w14:textId="77777777" w:rsidR="00F52825" w:rsidRPr="00D04F8F" w:rsidRDefault="00F52825">
      <w:pPr>
        <w:pStyle w:val="Index2"/>
        <w:tabs>
          <w:tab w:val="right" w:leader="dot" w:pos="4310"/>
        </w:tabs>
        <w:rPr>
          <w:noProof/>
          <w:highlight w:val="yellow"/>
        </w:rPr>
      </w:pPr>
      <w:r w:rsidRPr="00D04F8F">
        <w:rPr>
          <w:noProof/>
          <w:highlight w:val="yellow"/>
        </w:rPr>
        <w:t>EDPF BIGBOARD KIOSKS</w:t>
      </w:r>
      <w:r w:rsidRPr="00D04F8F">
        <w:rPr>
          <w:noProof/>
          <w:highlight w:val="yellow"/>
        </w:rPr>
        <w:tab/>
        <w:t>5</w:t>
      </w:r>
    </w:p>
    <w:p w14:paraId="43B1C120" w14:textId="77777777" w:rsidR="00F52825" w:rsidRPr="00D04F8F" w:rsidRDefault="00F52825">
      <w:pPr>
        <w:pStyle w:val="Index2"/>
        <w:tabs>
          <w:tab w:val="right" w:leader="dot" w:pos="4310"/>
        </w:tabs>
        <w:rPr>
          <w:noProof/>
          <w:highlight w:val="yellow"/>
        </w:rPr>
      </w:pPr>
      <w:r w:rsidRPr="00D04F8F">
        <w:rPr>
          <w:noProof/>
          <w:highlight w:val="yellow"/>
        </w:rPr>
        <w:t>EDPF DEBUG START TIME</w:t>
      </w:r>
      <w:r w:rsidRPr="00D04F8F">
        <w:rPr>
          <w:noProof/>
          <w:highlight w:val="yellow"/>
        </w:rPr>
        <w:tab/>
        <w:t>5</w:t>
      </w:r>
    </w:p>
    <w:p w14:paraId="154AC64A" w14:textId="77777777" w:rsidR="00F52825" w:rsidRPr="00D04F8F" w:rsidRDefault="00F52825">
      <w:pPr>
        <w:pStyle w:val="Index2"/>
        <w:tabs>
          <w:tab w:val="right" w:leader="dot" w:pos="4310"/>
        </w:tabs>
        <w:rPr>
          <w:noProof/>
          <w:highlight w:val="yellow"/>
        </w:rPr>
      </w:pPr>
      <w:r w:rsidRPr="00D04F8F">
        <w:rPr>
          <w:noProof/>
          <w:highlight w:val="yellow"/>
        </w:rPr>
        <w:t>EDPF LOCATION</w:t>
      </w:r>
      <w:r w:rsidRPr="00D04F8F">
        <w:rPr>
          <w:noProof/>
          <w:highlight w:val="yellow"/>
        </w:rPr>
        <w:tab/>
        <w:t>5</w:t>
      </w:r>
    </w:p>
    <w:p w14:paraId="70A5BA4E" w14:textId="77777777" w:rsidR="00F52825" w:rsidRPr="00D04F8F" w:rsidRDefault="00F52825">
      <w:pPr>
        <w:pStyle w:val="Index2"/>
        <w:tabs>
          <w:tab w:val="right" w:leader="dot" w:pos="4310"/>
        </w:tabs>
        <w:rPr>
          <w:noProof/>
          <w:highlight w:val="yellow"/>
        </w:rPr>
      </w:pPr>
      <w:r w:rsidRPr="00D04F8F">
        <w:rPr>
          <w:noProof/>
          <w:highlight w:val="yellow"/>
        </w:rPr>
        <w:t>EDPF NURSE STAFF SCREEN</w:t>
      </w:r>
      <w:r w:rsidRPr="00D04F8F">
        <w:rPr>
          <w:noProof/>
          <w:highlight w:val="yellow"/>
        </w:rPr>
        <w:tab/>
        <w:t>5</w:t>
      </w:r>
    </w:p>
    <w:p w14:paraId="20E92FBC" w14:textId="77777777" w:rsidR="00F52825" w:rsidRPr="00D04F8F" w:rsidRDefault="00F52825">
      <w:pPr>
        <w:pStyle w:val="Index2"/>
        <w:tabs>
          <w:tab w:val="right" w:leader="dot" w:pos="4310"/>
        </w:tabs>
        <w:rPr>
          <w:noProof/>
          <w:highlight w:val="yellow"/>
        </w:rPr>
      </w:pPr>
      <w:r w:rsidRPr="00D04F8F">
        <w:rPr>
          <w:noProof/>
          <w:highlight w:val="yellow"/>
        </w:rPr>
        <w:t>EDPF SCHEDULING TRIGGER</w:t>
      </w:r>
      <w:r w:rsidRPr="00D04F8F">
        <w:rPr>
          <w:noProof/>
          <w:highlight w:val="yellow"/>
        </w:rPr>
        <w:tab/>
        <w:t>6</w:t>
      </w:r>
    </w:p>
    <w:p w14:paraId="2CD8FA44" w14:textId="77777777" w:rsidR="00F52825" w:rsidRPr="00D04F8F" w:rsidRDefault="00F52825">
      <w:pPr>
        <w:pStyle w:val="Index2"/>
        <w:tabs>
          <w:tab w:val="right" w:leader="dot" w:pos="4310"/>
        </w:tabs>
        <w:rPr>
          <w:noProof/>
          <w:highlight w:val="yellow"/>
        </w:rPr>
      </w:pPr>
      <w:r w:rsidRPr="00D04F8F">
        <w:rPr>
          <w:noProof/>
          <w:highlight w:val="yellow"/>
        </w:rPr>
        <w:lastRenderedPageBreak/>
        <w:t>EDPF SCREEN SIZES</w:t>
      </w:r>
      <w:r w:rsidRPr="00D04F8F">
        <w:rPr>
          <w:noProof/>
          <w:highlight w:val="yellow"/>
        </w:rPr>
        <w:tab/>
        <w:t>6</w:t>
      </w:r>
    </w:p>
    <w:p w14:paraId="1B05DAAC" w14:textId="77777777" w:rsidR="00F52825" w:rsidRPr="00D04F8F" w:rsidRDefault="00F52825">
      <w:pPr>
        <w:pStyle w:val="Index1"/>
        <w:tabs>
          <w:tab w:val="right" w:leader="dot" w:pos="4310"/>
        </w:tabs>
        <w:rPr>
          <w:noProof/>
          <w:highlight w:val="yellow"/>
        </w:rPr>
      </w:pPr>
      <w:r w:rsidRPr="00D04F8F">
        <w:rPr>
          <w:noProof/>
          <w:highlight w:val="yellow"/>
        </w:rPr>
        <w:t>PCE Visits</w:t>
      </w:r>
    </w:p>
    <w:p w14:paraId="4AA2B567" w14:textId="77777777" w:rsidR="00F52825" w:rsidRPr="00D04F8F" w:rsidRDefault="00F52825">
      <w:pPr>
        <w:pStyle w:val="Index2"/>
        <w:tabs>
          <w:tab w:val="right" w:leader="dot" w:pos="4310"/>
        </w:tabs>
        <w:rPr>
          <w:noProof/>
          <w:highlight w:val="yellow"/>
        </w:rPr>
      </w:pPr>
      <w:r w:rsidRPr="00D04F8F">
        <w:rPr>
          <w:noProof/>
          <w:highlight w:val="yellow"/>
        </w:rPr>
        <w:t>Troubleshooting</w:t>
      </w:r>
      <w:r w:rsidRPr="00D04F8F">
        <w:rPr>
          <w:noProof/>
          <w:highlight w:val="yellow"/>
        </w:rPr>
        <w:tab/>
        <w:t>73</w:t>
      </w:r>
    </w:p>
    <w:p w14:paraId="5F15FDBE" w14:textId="77777777" w:rsidR="00F52825" w:rsidRPr="00D04F8F" w:rsidRDefault="00F52825">
      <w:pPr>
        <w:pStyle w:val="Index1"/>
        <w:tabs>
          <w:tab w:val="right" w:leader="dot" w:pos="4310"/>
        </w:tabs>
        <w:rPr>
          <w:noProof/>
          <w:highlight w:val="yellow"/>
        </w:rPr>
      </w:pPr>
      <w:r w:rsidRPr="00D04F8F">
        <w:rPr>
          <w:noProof/>
          <w:highlight w:val="yellow"/>
        </w:rPr>
        <w:t>presentation tier</w:t>
      </w:r>
      <w:r w:rsidRPr="00D04F8F">
        <w:rPr>
          <w:noProof/>
          <w:highlight w:val="yellow"/>
        </w:rPr>
        <w:tab/>
        <w:t>2</w:t>
      </w:r>
    </w:p>
    <w:p w14:paraId="69B44D3E" w14:textId="77777777" w:rsidR="00F52825" w:rsidRPr="00D04F8F" w:rsidRDefault="00F52825">
      <w:pPr>
        <w:pStyle w:val="Index1"/>
        <w:tabs>
          <w:tab w:val="right" w:leader="dot" w:pos="4310"/>
        </w:tabs>
        <w:rPr>
          <w:noProof/>
          <w:highlight w:val="yellow"/>
        </w:rPr>
      </w:pPr>
      <w:r w:rsidRPr="00D04F8F">
        <w:rPr>
          <w:noProof/>
          <w:highlight w:val="yellow"/>
        </w:rPr>
        <w:t>Protocols</w:t>
      </w:r>
      <w:r w:rsidRPr="00D04F8F">
        <w:rPr>
          <w:noProof/>
          <w:highlight w:val="yellow"/>
        </w:rPr>
        <w:tab/>
        <w:t>70</w:t>
      </w:r>
    </w:p>
    <w:p w14:paraId="450440F4" w14:textId="77777777" w:rsidR="00F52825" w:rsidRPr="00D04F8F" w:rsidRDefault="00F52825">
      <w:pPr>
        <w:pStyle w:val="Index2"/>
        <w:tabs>
          <w:tab w:val="right" w:leader="dot" w:pos="4310"/>
        </w:tabs>
        <w:rPr>
          <w:noProof/>
          <w:highlight w:val="yellow"/>
        </w:rPr>
      </w:pPr>
      <w:r w:rsidRPr="00D04F8F">
        <w:rPr>
          <w:noProof/>
          <w:highlight w:val="yellow"/>
        </w:rPr>
        <w:t>FH EVSEND OR</w:t>
      </w:r>
      <w:r w:rsidRPr="00D04F8F">
        <w:rPr>
          <w:noProof/>
          <w:highlight w:val="yellow"/>
        </w:rPr>
        <w:tab/>
        <w:t>71</w:t>
      </w:r>
    </w:p>
    <w:p w14:paraId="4F3CAD07" w14:textId="77777777" w:rsidR="00F52825" w:rsidRPr="00D04F8F" w:rsidRDefault="00F52825">
      <w:pPr>
        <w:pStyle w:val="Index2"/>
        <w:tabs>
          <w:tab w:val="right" w:leader="dot" w:pos="4310"/>
        </w:tabs>
        <w:rPr>
          <w:noProof/>
          <w:highlight w:val="yellow"/>
        </w:rPr>
      </w:pPr>
      <w:r w:rsidRPr="00D04F8F">
        <w:rPr>
          <w:noProof/>
          <w:highlight w:val="yellow"/>
        </w:rPr>
        <w:t>GMRC EVSEND OR</w:t>
      </w:r>
      <w:r w:rsidRPr="00D04F8F">
        <w:rPr>
          <w:noProof/>
          <w:highlight w:val="yellow"/>
        </w:rPr>
        <w:tab/>
        <w:t>71</w:t>
      </w:r>
    </w:p>
    <w:p w14:paraId="65C6BDF5" w14:textId="77777777" w:rsidR="00F52825" w:rsidRPr="00D04F8F" w:rsidRDefault="00F52825">
      <w:pPr>
        <w:pStyle w:val="Index2"/>
        <w:tabs>
          <w:tab w:val="right" w:leader="dot" w:pos="4310"/>
        </w:tabs>
        <w:rPr>
          <w:noProof/>
          <w:highlight w:val="yellow"/>
        </w:rPr>
      </w:pPr>
      <w:r w:rsidRPr="00D04F8F">
        <w:rPr>
          <w:noProof/>
          <w:highlight w:val="yellow"/>
        </w:rPr>
        <w:t>LR70 CH EVSEND OR</w:t>
      </w:r>
      <w:r w:rsidRPr="00D04F8F">
        <w:rPr>
          <w:noProof/>
          <w:highlight w:val="yellow"/>
        </w:rPr>
        <w:tab/>
        <w:t>71</w:t>
      </w:r>
    </w:p>
    <w:p w14:paraId="147246BC" w14:textId="77777777" w:rsidR="00F52825" w:rsidRPr="00D04F8F" w:rsidRDefault="00F52825">
      <w:pPr>
        <w:pStyle w:val="Index2"/>
        <w:tabs>
          <w:tab w:val="right" w:leader="dot" w:pos="4310"/>
        </w:tabs>
        <w:rPr>
          <w:noProof/>
          <w:highlight w:val="yellow"/>
        </w:rPr>
      </w:pPr>
      <w:r w:rsidRPr="00D04F8F">
        <w:rPr>
          <w:noProof/>
          <w:highlight w:val="yellow"/>
        </w:rPr>
        <w:t>OR EVSEND FH</w:t>
      </w:r>
      <w:r w:rsidRPr="00D04F8F">
        <w:rPr>
          <w:noProof/>
          <w:highlight w:val="yellow"/>
        </w:rPr>
        <w:tab/>
        <w:t>71</w:t>
      </w:r>
    </w:p>
    <w:p w14:paraId="7F104EE5" w14:textId="77777777" w:rsidR="00F52825" w:rsidRPr="00D04F8F" w:rsidRDefault="00F52825">
      <w:pPr>
        <w:pStyle w:val="Index2"/>
        <w:tabs>
          <w:tab w:val="right" w:leader="dot" w:pos="4310"/>
        </w:tabs>
        <w:rPr>
          <w:noProof/>
          <w:highlight w:val="yellow"/>
        </w:rPr>
      </w:pPr>
      <w:r w:rsidRPr="00D04F8F">
        <w:rPr>
          <w:noProof/>
          <w:highlight w:val="yellow"/>
        </w:rPr>
        <w:t>OR EVSEND GMRC</w:t>
      </w:r>
      <w:r w:rsidRPr="00D04F8F">
        <w:rPr>
          <w:noProof/>
          <w:highlight w:val="yellow"/>
        </w:rPr>
        <w:tab/>
        <w:t>71</w:t>
      </w:r>
    </w:p>
    <w:p w14:paraId="2FAF94AA" w14:textId="77777777" w:rsidR="00F52825" w:rsidRPr="00D04F8F" w:rsidRDefault="00F52825">
      <w:pPr>
        <w:pStyle w:val="Index2"/>
        <w:tabs>
          <w:tab w:val="right" w:leader="dot" w:pos="4310"/>
        </w:tabs>
        <w:rPr>
          <w:noProof/>
          <w:highlight w:val="yellow"/>
        </w:rPr>
      </w:pPr>
      <w:r w:rsidRPr="00D04F8F">
        <w:rPr>
          <w:noProof/>
          <w:highlight w:val="yellow"/>
        </w:rPr>
        <w:t>OR EVSEND LRCH</w:t>
      </w:r>
      <w:r w:rsidRPr="00D04F8F">
        <w:rPr>
          <w:noProof/>
          <w:highlight w:val="yellow"/>
        </w:rPr>
        <w:tab/>
        <w:t>71</w:t>
      </w:r>
    </w:p>
    <w:p w14:paraId="7DE6FFC4" w14:textId="77777777" w:rsidR="00F52825" w:rsidRPr="00D04F8F" w:rsidRDefault="00F52825">
      <w:pPr>
        <w:pStyle w:val="Index2"/>
        <w:tabs>
          <w:tab w:val="right" w:leader="dot" w:pos="4310"/>
        </w:tabs>
        <w:rPr>
          <w:noProof/>
          <w:highlight w:val="yellow"/>
        </w:rPr>
      </w:pPr>
      <w:r w:rsidRPr="00D04F8F">
        <w:rPr>
          <w:noProof/>
          <w:highlight w:val="yellow"/>
        </w:rPr>
        <w:t>OR EVSEND ORG</w:t>
      </w:r>
      <w:r w:rsidRPr="00D04F8F">
        <w:rPr>
          <w:noProof/>
          <w:highlight w:val="yellow"/>
        </w:rPr>
        <w:tab/>
        <w:t>71</w:t>
      </w:r>
    </w:p>
    <w:p w14:paraId="21EF0362" w14:textId="77777777" w:rsidR="00F52825" w:rsidRPr="00D04F8F" w:rsidRDefault="00F52825">
      <w:pPr>
        <w:pStyle w:val="Index2"/>
        <w:tabs>
          <w:tab w:val="right" w:leader="dot" w:pos="4310"/>
        </w:tabs>
        <w:rPr>
          <w:noProof/>
          <w:highlight w:val="yellow"/>
        </w:rPr>
      </w:pPr>
      <w:r w:rsidRPr="00D04F8F">
        <w:rPr>
          <w:noProof/>
          <w:highlight w:val="yellow"/>
        </w:rPr>
        <w:t>OR EVSEND PS</w:t>
      </w:r>
      <w:r w:rsidRPr="00D04F8F">
        <w:rPr>
          <w:noProof/>
          <w:highlight w:val="yellow"/>
        </w:rPr>
        <w:tab/>
        <w:t>71</w:t>
      </w:r>
    </w:p>
    <w:p w14:paraId="69617FC5" w14:textId="77777777" w:rsidR="00F52825" w:rsidRPr="00D04F8F" w:rsidRDefault="00F52825">
      <w:pPr>
        <w:pStyle w:val="Index2"/>
        <w:tabs>
          <w:tab w:val="right" w:leader="dot" w:pos="4310"/>
        </w:tabs>
        <w:rPr>
          <w:noProof/>
          <w:highlight w:val="yellow"/>
        </w:rPr>
      </w:pPr>
      <w:r w:rsidRPr="00D04F8F">
        <w:rPr>
          <w:noProof/>
          <w:highlight w:val="yellow"/>
        </w:rPr>
        <w:t>OR EVSEND RA</w:t>
      </w:r>
      <w:r w:rsidRPr="00D04F8F">
        <w:rPr>
          <w:noProof/>
          <w:highlight w:val="yellow"/>
        </w:rPr>
        <w:tab/>
        <w:t>71</w:t>
      </w:r>
    </w:p>
    <w:p w14:paraId="5C6F991B" w14:textId="77777777" w:rsidR="00F52825" w:rsidRPr="00D04F8F" w:rsidRDefault="00F52825">
      <w:pPr>
        <w:pStyle w:val="Index2"/>
        <w:tabs>
          <w:tab w:val="right" w:leader="dot" w:pos="4310"/>
        </w:tabs>
        <w:rPr>
          <w:noProof/>
          <w:highlight w:val="yellow"/>
        </w:rPr>
      </w:pPr>
      <w:r w:rsidRPr="00D04F8F">
        <w:rPr>
          <w:noProof/>
          <w:highlight w:val="yellow"/>
        </w:rPr>
        <w:t>PS EVSEND OR</w:t>
      </w:r>
      <w:r w:rsidRPr="00D04F8F">
        <w:rPr>
          <w:noProof/>
          <w:highlight w:val="yellow"/>
        </w:rPr>
        <w:tab/>
        <w:t>71</w:t>
      </w:r>
    </w:p>
    <w:p w14:paraId="40519A45" w14:textId="77777777" w:rsidR="00F52825" w:rsidRPr="00D04F8F" w:rsidRDefault="00F52825">
      <w:pPr>
        <w:pStyle w:val="Index2"/>
        <w:tabs>
          <w:tab w:val="right" w:leader="dot" w:pos="4310"/>
        </w:tabs>
        <w:rPr>
          <w:noProof/>
          <w:highlight w:val="yellow"/>
        </w:rPr>
      </w:pPr>
      <w:r w:rsidRPr="00D04F8F">
        <w:rPr>
          <w:noProof/>
          <w:highlight w:val="yellow"/>
        </w:rPr>
        <w:t>RA EVSEND OR</w:t>
      </w:r>
      <w:r w:rsidRPr="00D04F8F">
        <w:rPr>
          <w:noProof/>
          <w:highlight w:val="yellow"/>
        </w:rPr>
        <w:tab/>
        <w:t>71</w:t>
      </w:r>
    </w:p>
    <w:p w14:paraId="15980D67" w14:textId="77777777" w:rsidR="00F52825" w:rsidRPr="00D04F8F" w:rsidRDefault="00F52825">
      <w:pPr>
        <w:pStyle w:val="Index2"/>
        <w:tabs>
          <w:tab w:val="right" w:leader="dot" w:pos="4310"/>
        </w:tabs>
        <w:rPr>
          <w:noProof/>
          <w:highlight w:val="yellow"/>
        </w:rPr>
      </w:pPr>
      <w:r w:rsidRPr="00D04F8F">
        <w:rPr>
          <w:noProof/>
          <w:highlight w:val="yellow"/>
        </w:rPr>
        <w:t>SDAM APPOINTMENT EVENTS</w:t>
      </w:r>
      <w:r w:rsidRPr="00D04F8F">
        <w:rPr>
          <w:noProof/>
          <w:highlight w:val="yellow"/>
        </w:rPr>
        <w:tab/>
        <w:t>71</w:t>
      </w:r>
    </w:p>
    <w:p w14:paraId="0546F513" w14:textId="77777777" w:rsidR="00F52825" w:rsidRPr="00D04F8F" w:rsidRDefault="00F52825">
      <w:pPr>
        <w:pStyle w:val="Index1"/>
        <w:tabs>
          <w:tab w:val="right" w:leader="dot" w:pos="4310"/>
        </w:tabs>
        <w:rPr>
          <w:noProof/>
          <w:highlight w:val="yellow"/>
        </w:rPr>
      </w:pPr>
      <w:r w:rsidRPr="00D04F8F">
        <w:rPr>
          <w:noProof/>
          <w:highlight w:val="yellow"/>
        </w:rPr>
        <w:t>Rehabilitation Act of 1973 (Section 508)</w:t>
      </w:r>
      <w:r w:rsidRPr="00D04F8F">
        <w:rPr>
          <w:noProof/>
          <w:highlight w:val="yellow"/>
        </w:rPr>
        <w:tab/>
        <w:t>1</w:t>
      </w:r>
    </w:p>
    <w:p w14:paraId="0E34866A" w14:textId="77777777" w:rsidR="00F52825" w:rsidRPr="00D04F8F" w:rsidRDefault="00F52825">
      <w:pPr>
        <w:pStyle w:val="Index1"/>
        <w:tabs>
          <w:tab w:val="right" w:leader="dot" w:pos="4310"/>
        </w:tabs>
        <w:rPr>
          <w:noProof/>
          <w:highlight w:val="yellow"/>
        </w:rPr>
      </w:pPr>
      <w:r w:rsidRPr="00D04F8F">
        <w:rPr>
          <w:noProof/>
          <w:highlight w:val="yellow"/>
        </w:rPr>
        <w:t>Remote Procedure Calls</w:t>
      </w:r>
      <w:r w:rsidRPr="00D04F8F">
        <w:rPr>
          <w:noProof/>
          <w:highlight w:val="yellow"/>
        </w:rPr>
        <w:tab/>
        <w:t>61</w:t>
      </w:r>
    </w:p>
    <w:p w14:paraId="10153FF1" w14:textId="77777777" w:rsidR="00F52825" w:rsidRPr="00D04F8F" w:rsidRDefault="00F52825">
      <w:pPr>
        <w:pStyle w:val="Index1"/>
        <w:tabs>
          <w:tab w:val="right" w:leader="dot" w:pos="4310"/>
        </w:tabs>
        <w:rPr>
          <w:noProof/>
          <w:highlight w:val="yellow"/>
        </w:rPr>
      </w:pPr>
      <w:r w:rsidRPr="00D04F8F">
        <w:rPr>
          <w:noProof/>
          <w:highlight w:val="yellow"/>
        </w:rPr>
        <w:t>Requirements</w:t>
      </w:r>
    </w:p>
    <w:p w14:paraId="1A42B334" w14:textId="77777777" w:rsidR="00F52825" w:rsidRPr="00D04F8F" w:rsidRDefault="00F52825">
      <w:pPr>
        <w:pStyle w:val="Index2"/>
        <w:tabs>
          <w:tab w:val="right" w:leader="dot" w:pos="4310"/>
        </w:tabs>
        <w:rPr>
          <w:noProof/>
          <w:highlight w:val="yellow"/>
        </w:rPr>
      </w:pPr>
      <w:r w:rsidRPr="00D04F8F">
        <w:rPr>
          <w:noProof/>
          <w:highlight w:val="yellow"/>
        </w:rPr>
        <w:t>Disk Space</w:t>
      </w:r>
      <w:r w:rsidRPr="00D04F8F">
        <w:rPr>
          <w:noProof/>
          <w:highlight w:val="yellow"/>
        </w:rPr>
        <w:tab/>
        <w:t>4</w:t>
      </w:r>
    </w:p>
    <w:p w14:paraId="0BE1A3A4" w14:textId="77777777" w:rsidR="00F52825" w:rsidRPr="00D04F8F" w:rsidRDefault="00F52825">
      <w:pPr>
        <w:pStyle w:val="Index2"/>
        <w:tabs>
          <w:tab w:val="right" w:leader="dot" w:pos="4310"/>
        </w:tabs>
        <w:rPr>
          <w:noProof/>
          <w:highlight w:val="yellow"/>
        </w:rPr>
      </w:pPr>
      <w:r w:rsidRPr="00D04F8F">
        <w:rPr>
          <w:noProof/>
          <w:highlight w:val="yellow"/>
        </w:rPr>
        <w:t>Minimum Hardware</w:t>
      </w:r>
      <w:r w:rsidRPr="00D04F8F">
        <w:rPr>
          <w:noProof/>
          <w:highlight w:val="yellow"/>
        </w:rPr>
        <w:tab/>
        <w:t>3</w:t>
      </w:r>
    </w:p>
    <w:p w14:paraId="6A4F8492" w14:textId="77777777" w:rsidR="00F52825" w:rsidRPr="00D04F8F" w:rsidRDefault="00F52825">
      <w:pPr>
        <w:pStyle w:val="Index2"/>
        <w:tabs>
          <w:tab w:val="right" w:leader="dot" w:pos="4310"/>
        </w:tabs>
        <w:rPr>
          <w:noProof/>
          <w:highlight w:val="yellow"/>
        </w:rPr>
      </w:pPr>
      <w:r w:rsidRPr="00D04F8F">
        <w:rPr>
          <w:noProof/>
          <w:highlight w:val="yellow"/>
        </w:rPr>
        <w:t>Optimal Viewing</w:t>
      </w:r>
      <w:r w:rsidRPr="00D04F8F">
        <w:rPr>
          <w:noProof/>
          <w:highlight w:val="yellow"/>
        </w:rPr>
        <w:tab/>
        <w:t>4</w:t>
      </w:r>
    </w:p>
    <w:p w14:paraId="079DC583" w14:textId="77777777" w:rsidR="00F52825" w:rsidRPr="00D04F8F" w:rsidRDefault="00F52825">
      <w:pPr>
        <w:pStyle w:val="Index1"/>
        <w:tabs>
          <w:tab w:val="right" w:leader="dot" w:pos="4310"/>
        </w:tabs>
        <w:rPr>
          <w:noProof/>
          <w:highlight w:val="yellow"/>
        </w:rPr>
      </w:pPr>
      <w:r w:rsidRPr="00D04F8F">
        <w:rPr>
          <w:noProof/>
          <w:highlight w:val="yellow"/>
        </w:rPr>
        <w:t>Response Times</w:t>
      </w:r>
    </w:p>
    <w:p w14:paraId="4AAED85A" w14:textId="77777777" w:rsidR="00F52825" w:rsidRPr="00D04F8F" w:rsidRDefault="00F52825">
      <w:pPr>
        <w:pStyle w:val="Index2"/>
        <w:tabs>
          <w:tab w:val="right" w:leader="dot" w:pos="4310"/>
        </w:tabs>
        <w:rPr>
          <w:noProof/>
          <w:highlight w:val="yellow"/>
        </w:rPr>
      </w:pPr>
      <w:r w:rsidRPr="00D04F8F">
        <w:rPr>
          <w:noProof/>
          <w:highlight w:val="yellow"/>
        </w:rPr>
        <w:t>System</w:t>
      </w:r>
      <w:r w:rsidRPr="00D04F8F">
        <w:rPr>
          <w:noProof/>
          <w:highlight w:val="yellow"/>
        </w:rPr>
        <w:tab/>
        <w:t>4</w:t>
      </w:r>
    </w:p>
    <w:p w14:paraId="30AEE384" w14:textId="77777777" w:rsidR="00F52825" w:rsidRPr="00D04F8F" w:rsidRDefault="00F52825">
      <w:pPr>
        <w:pStyle w:val="Index1"/>
        <w:tabs>
          <w:tab w:val="right" w:leader="dot" w:pos="4310"/>
        </w:tabs>
        <w:rPr>
          <w:noProof/>
          <w:highlight w:val="yellow"/>
        </w:rPr>
      </w:pPr>
      <w:r w:rsidRPr="00D04F8F">
        <w:rPr>
          <w:noProof/>
          <w:highlight w:val="yellow"/>
        </w:rPr>
        <w:t>Routines</w:t>
      </w:r>
      <w:r w:rsidRPr="00D04F8F">
        <w:rPr>
          <w:noProof/>
          <w:highlight w:val="yellow"/>
        </w:rPr>
        <w:tab/>
        <w:t>8</w:t>
      </w:r>
    </w:p>
    <w:p w14:paraId="405B0B3B" w14:textId="77777777" w:rsidR="00F52825" w:rsidRPr="00D04F8F" w:rsidRDefault="00F52825">
      <w:pPr>
        <w:pStyle w:val="Index2"/>
        <w:tabs>
          <w:tab w:val="right" w:leader="dot" w:pos="4310"/>
        </w:tabs>
        <w:rPr>
          <w:noProof/>
          <w:highlight w:val="yellow"/>
        </w:rPr>
      </w:pPr>
      <w:r w:rsidRPr="00D04F8F">
        <w:rPr>
          <w:noProof/>
          <w:highlight w:val="yellow"/>
        </w:rPr>
        <w:t>EDPBCF</w:t>
      </w:r>
      <w:r w:rsidRPr="00D04F8F">
        <w:rPr>
          <w:noProof/>
          <w:highlight w:val="yellow"/>
        </w:rPr>
        <w:tab/>
        <w:t>8</w:t>
      </w:r>
    </w:p>
    <w:p w14:paraId="7FCAACD3" w14:textId="77777777" w:rsidR="00F52825" w:rsidRPr="00D04F8F" w:rsidRDefault="00F52825">
      <w:pPr>
        <w:pStyle w:val="Index2"/>
        <w:tabs>
          <w:tab w:val="right" w:leader="dot" w:pos="4310"/>
        </w:tabs>
        <w:rPr>
          <w:noProof/>
          <w:highlight w:val="yellow"/>
        </w:rPr>
      </w:pPr>
      <w:r w:rsidRPr="00D04F8F">
        <w:rPr>
          <w:noProof/>
          <w:highlight w:val="yellow"/>
        </w:rPr>
        <w:t>EDPBCM</w:t>
      </w:r>
      <w:r w:rsidRPr="00D04F8F">
        <w:rPr>
          <w:noProof/>
          <w:highlight w:val="yellow"/>
        </w:rPr>
        <w:tab/>
        <w:t>8</w:t>
      </w:r>
    </w:p>
    <w:p w14:paraId="1D55050E" w14:textId="77777777" w:rsidR="00F52825" w:rsidRPr="00D04F8F" w:rsidRDefault="00F52825">
      <w:pPr>
        <w:pStyle w:val="Index2"/>
        <w:tabs>
          <w:tab w:val="right" w:leader="dot" w:pos="4310"/>
        </w:tabs>
        <w:rPr>
          <w:noProof/>
          <w:highlight w:val="yellow"/>
        </w:rPr>
      </w:pPr>
      <w:r w:rsidRPr="00D04F8F">
        <w:rPr>
          <w:noProof/>
          <w:highlight w:val="yellow"/>
        </w:rPr>
        <w:t>EDPBDL</w:t>
      </w:r>
      <w:r w:rsidRPr="00D04F8F">
        <w:rPr>
          <w:noProof/>
          <w:highlight w:val="yellow"/>
        </w:rPr>
        <w:tab/>
        <w:t>8</w:t>
      </w:r>
    </w:p>
    <w:p w14:paraId="61AF9ADD" w14:textId="77777777" w:rsidR="00F52825" w:rsidRPr="00D04F8F" w:rsidRDefault="00F52825">
      <w:pPr>
        <w:pStyle w:val="Index2"/>
        <w:tabs>
          <w:tab w:val="right" w:leader="dot" w:pos="4310"/>
        </w:tabs>
        <w:rPr>
          <w:noProof/>
          <w:highlight w:val="yellow"/>
        </w:rPr>
      </w:pPr>
      <w:r w:rsidRPr="00D04F8F">
        <w:rPr>
          <w:noProof/>
          <w:highlight w:val="yellow"/>
        </w:rPr>
        <w:t>EDPBLK</w:t>
      </w:r>
      <w:r w:rsidRPr="00D04F8F">
        <w:rPr>
          <w:noProof/>
          <w:highlight w:val="yellow"/>
        </w:rPr>
        <w:tab/>
        <w:t>8</w:t>
      </w:r>
    </w:p>
    <w:p w14:paraId="28D4F3A4" w14:textId="77777777" w:rsidR="00F52825" w:rsidRPr="00D04F8F" w:rsidRDefault="00F52825">
      <w:pPr>
        <w:pStyle w:val="Index2"/>
        <w:tabs>
          <w:tab w:val="right" w:leader="dot" w:pos="4310"/>
        </w:tabs>
        <w:rPr>
          <w:noProof/>
          <w:highlight w:val="yellow"/>
        </w:rPr>
      </w:pPr>
      <w:r w:rsidRPr="00D04F8F">
        <w:rPr>
          <w:noProof/>
          <w:highlight w:val="yellow"/>
        </w:rPr>
        <w:t>EDPBPM</w:t>
      </w:r>
      <w:r w:rsidRPr="00D04F8F">
        <w:rPr>
          <w:noProof/>
          <w:highlight w:val="yellow"/>
        </w:rPr>
        <w:tab/>
        <w:t>8</w:t>
      </w:r>
    </w:p>
    <w:p w14:paraId="0C93AEE0" w14:textId="77777777" w:rsidR="00F52825" w:rsidRPr="00D04F8F" w:rsidRDefault="00F52825">
      <w:pPr>
        <w:pStyle w:val="Index2"/>
        <w:tabs>
          <w:tab w:val="right" w:leader="dot" w:pos="4310"/>
        </w:tabs>
        <w:rPr>
          <w:noProof/>
          <w:highlight w:val="yellow"/>
        </w:rPr>
      </w:pPr>
      <w:r w:rsidRPr="00D04F8F">
        <w:rPr>
          <w:noProof/>
          <w:highlight w:val="yellow"/>
        </w:rPr>
        <w:t>EDPBRM</w:t>
      </w:r>
      <w:r w:rsidRPr="00D04F8F">
        <w:rPr>
          <w:noProof/>
          <w:highlight w:val="yellow"/>
        </w:rPr>
        <w:tab/>
        <w:t>8</w:t>
      </w:r>
    </w:p>
    <w:p w14:paraId="18A8881E" w14:textId="77777777" w:rsidR="00F52825" w:rsidRPr="00D04F8F" w:rsidRDefault="00F52825">
      <w:pPr>
        <w:pStyle w:val="Index2"/>
        <w:tabs>
          <w:tab w:val="right" w:leader="dot" w:pos="4310"/>
        </w:tabs>
        <w:rPr>
          <w:noProof/>
          <w:highlight w:val="yellow"/>
        </w:rPr>
      </w:pPr>
      <w:r w:rsidRPr="00D04F8F">
        <w:rPr>
          <w:noProof/>
          <w:highlight w:val="yellow"/>
        </w:rPr>
        <w:t>EDPBRS</w:t>
      </w:r>
      <w:r w:rsidRPr="00D04F8F">
        <w:rPr>
          <w:noProof/>
          <w:highlight w:val="yellow"/>
        </w:rPr>
        <w:tab/>
        <w:t>8</w:t>
      </w:r>
    </w:p>
    <w:p w14:paraId="147A97FB" w14:textId="77777777" w:rsidR="00F52825" w:rsidRPr="00D04F8F" w:rsidRDefault="00F52825">
      <w:pPr>
        <w:pStyle w:val="Index2"/>
        <w:tabs>
          <w:tab w:val="right" w:leader="dot" w:pos="4310"/>
        </w:tabs>
        <w:rPr>
          <w:noProof/>
          <w:highlight w:val="yellow"/>
        </w:rPr>
      </w:pPr>
      <w:r w:rsidRPr="00D04F8F">
        <w:rPr>
          <w:noProof/>
          <w:highlight w:val="yellow"/>
        </w:rPr>
        <w:t>EDPBSL</w:t>
      </w:r>
      <w:r w:rsidRPr="00D04F8F">
        <w:rPr>
          <w:noProof/>
          <w:highlight w:val="yellow"/>
        </w:rPr>
        <w:tab/>
        <w:t>8</w:t>
      </w:r>
    </w:p>
    <w:p w14:paraId="3E252AB0" w14:textId="77777777" w:rsidR="00F52825" w:rsidRPr="00D04F8F" w:rsidRDefault="00F52825">
      <w:pPr>
        <w:pStyle w:val="Index2"/>
        <w:tabs>
          <w:tab w:val="right" w:leader="dot" w:pos="4310"/>
        </w:tabs>
        <w:rPr>
          <w:noProof/>
          <w:highlight w:val="yellow"/>
        </w:rPr>
      </w:pPr>
      <w:r w:rsidRPr="00D04F8F">
        <w:rPr>
          <w:noProof/>
          <w:highlight w:val="yellow"/>
        </w:rPr>
        <w:t>EDPBST</w:t>
      </w:r>
      <w:r w:rsidRPr="00D04F8F">
        <w:rPr>
          <w:noProof/>
          <w:highlight w:val="yellow"/>
        </w:rPr>
        <w:tab/>
        <w:t>8</w:t>
      </w:r>
    </w:p>
    <w:p w14:paraId="32E365C0" w14:textId="77777777" w:rsidR="00F52825" w:rsidRPr="00D04F8F" w:rsidRDefault="00F52825">
      <w:pPr>
        <w:pStyle w:val="Index2"/>
        <w:tabs>
          <w:tab w:val="right" w:leader="dot" w:pos="4310"/>
        </w:tabs>
        <w:rPr>
          <w:noProof/>
          <w:highlight w:val="yellow"/>
        </w:rPr>
      </w:pPr>
      <w:r w:rsidRPr="00D04F8F">
        <w:rPr>
          <w:noProof/>
          <w:highlight w:val="yellow"/>
        </w:rPr>
        <w:t>EDPCBRD</w:t>
      </w:r>
      <w:r w:rsidRPr="00D04F8F">
        <w:rPr>
          <w:noProof/>
          <w:highlight w:val="yellow"/>
        </w:rPr>
        <w:tab/>
        <w:t>8</w:t>
      </w:r>
    </w:p>
    <w:p w14:paraId="58C338FC" w14:textId="77777777" w:rsidR="00F52825" w:rsidRPr="00D04F8F" w:rsidRDefault="00F52825">
      <w:pPr>
        <w:pStyle w:val="Index2"/>
        <w:tabs>
          <w:tab w:val="right" w:leader="dot" w:pos="4310"/>
        </w:tabs>
        <w:rPr>
          <w:noProof/>
          <w:highlight w:val="yellow"/>
        </w:rPr>
      </w:pPr>
      <w:r w:rsidRPr="00D04F8F">
        <w:rPr>
          <w:noProof/>
          <w:highlight w:val="yellow"/>
        </w:rPr>
        <w:t>EDPCDBG</w:t>
      </w:r>
      <w:r w:rsidRPr="00D04F8F">
        <w:rPr>
          <w:noProof/>
          <w:highlight w:val="yellow"/>
        </w:rPr>
        <w:tab/>
        <w:t>8</w:t>
      </w:r>
    </w:p>
    <w:p w14:paraId="546E0B44" w14:textId="77777777" w:rsidR="00F52825" w:rsidRPr="00D04F8F" w:rsidRDefault="00F52825">
      <w:pPr>
        <w:pStyle w:val="Index2"/>
        <w:tabs>
          <w:tab w:val="right" w:leader="dot" w:pos="4310"/>
        </w:tabs>
        <w:rPr>
          <w:noProof/>
          <w:highlight w:val="yellow"/>
        </w:rPr>
      </w:pPr>
      <w:r w:rsidRPr="00D04F8F">
        <w:rPr>
          <w:noProof/>
          <w:highlight w:val="yellow"/>
        </w:rPr>
        <w:t>EDPCONV</w:t>
      </w:r>
      <w:r w:rsidRPr="00D04F8F">
        <w:rPr>
          <w:noProof/>
          <w:highlight w:val="yellow"/>
        </w:rPr>
        <w:tab/>
        <w:t>8</w:t>
      </w:r>
    </w:p>
    <w:p w14:paraId="1CB302E0" w14:textId="77777777" w:rsidR="00F52825" w:rsidRPr="00D04F8F" w:rsidRDefault="00F52825">
      <w:pPr>
        <w:pStyle w:val="Index2"/>
        <w:tabs>
          <w:tab w:val="right" w:leader="dot" w:pos="4310"/>
        </w:tabs>
        <w:rPr>
          <w:noProof/>
          <w:highlight w:val="yellow"/>
        </w:rPr>
      </w:pPr>
      <w:r w:rsidRPr="00D04F8F">
        <w:rPr>
          <w:noProof/>
          <w:highlight w:val="yellow"/>
        </w:rPr>
        <w:t>EDPCONV1</w:t>
      </w:r>
      <w:r w:rsidRPr="00D04F8F">
        <w:rPr>
          <w:noProof/>
          <w:highlight w:val="yellow"/>
        </w:rPr>
        <w:tab/>
        <w:t>9</w:t>
      </w:r>
    </w:p>
    <w:p w14:paraId="1A8216AE" w14:textId="77777777" w:rsidR="00F52825" w:rsidRPr="00D04F8F" w:rsidRDefault="00F52825">
      <w:pPr>
        <w:pStyle w:val="Index2"/>
        <w:tabs>
          <w:tab w:val="right" w:leader="dot" w:pos="4310"/>
        </w:tabs>
        <w:rPr>
          <w:noProof/>
          <w:highlight w:val="yellow"/>
        </w:rPr>
      </w:pPr>
      <w:r w:rsidRPr="00D04F8F">
        <w:rPr>
          <w:noProof/>
          <w:highlight w:val="yellow"/>
        </w:rPr>
        <w:t>EDPCSV</w:t>
      </w:r>
      <w:r w:rsidRPr="00D04F8F">
        <w:rPr>
          <w:noProof/>
          <w:highlight w:val="yellow"/>
        </w:rPr>
        <w:tab/>
        <w:t>9</w:t>
      </w:r>
    </w:p>
    <w:p w14:paraId="0BACD9BF" w14:textId="77777777" w:rsidR="00F52825" w:rsidRPr="00D04F8F" w:rsidRDefault="00F52825">
      <w:pPr>
        <w:pStyle w:val="Index2"/>
        <w:tabs>
          <w:tab w:val="right" w:leader="dot" w:pos="4310"/>
        </w:tabs>
        <w:rPr>
          <w:noProof/>
          <w:highlight w:val="yellow"/>
        </w:rPr>
      </w:pPr>
      <w:r w:rsidRPr="00D04F8F">
        <w:rPr>
          <w:noProof/>
          <w:highlight w:val="yellow"/>
        </w:rPr>
        <w:t>EDPCTRL</w:t>
      </w:r>
      <w:r w:rsidRPr="00D04F8F">
        <w:rPr>
          <w:noProof/>
          <w:highlight w:val="yellow"/>
        </w:rPr>
        <w:tab/>
        <w:t>9</w:t>
      </w:r>
    </w:p>
    <w:p w14:paraId="012A2146" w14:textId="77777777" w:rsidR="00F52825" w:rsidRPr="00D04F8F" w:rsidRDefault="00F52825">
      <w:pPr>
        <w:pStyle w:val="Index2"/>
        <w:tabs>
          <w:tab w:val="right" w:leader="dot" w:pos="4310"/>
        </w:tabs>
        <w:rPr>
          <w:noProof/>
          <w:highlight w:val="yellow"/>
        </w:rPr>
      </w:pPr>
      <w:r w:rsidRPr="00D04F8F">
        <w:rPr>
          <w:noProof/>
          <w:highlight w:val="yellow"/>
        </w:rPr>
        <w:t>EDPDD</w:t>
      </w:r>
      <w:r w:rsidRPr="00D04F8F">
        <w:rPr>
          <w:noProof/>
          <w:highlight w:val="yellow"/>
        </w:rPr>
        <w:tab/>
        <w:t>9</w:t>
      </w:r>
    </w:p>
    <w:p w14:paraId="484B2656" w14:textId="77777777" w:rsidR="00F52825" w:rsidRPr="00D04F8F" w:rsidRDefault="00F52825">
      <w:pPr>
        <w:pStyle w:val="Index2"/>
        <w:tabs>
          <w:tab w:val="right" w:leader="dot" w:pos="4310"/>
        </w:tabs>
        <w:rPr>
          <w:noProof/>
          <w:highlight w:val="yellow"/>
        </w:rPr>
      </w:pPr>
      <w:r w:rsidRPr="00D04F8F">
        <w:rPr>
          <w:noProof/>
          <w:highlight w:val="yellow"/>
        </w:rPr>
        <w:t>EDPFAA</w:t>
      </w:r>
      <w:r w:rsidRPr="00D04F8F">
        <w:rPr>
          <w:noProof/>
          <w:highlight w:val="yellow"/>
        </w:rPr>
        <w:tab/>
        <w:t>9</w:t>
      </w:r>
    </w:p>
    <w:p w14:paraId="060A9C05" w14:textId="77777777" w:rsidR="00F52825" w:rsidRPr="00D04F8F" w:rsidRDefault="00F52825">
      <w:pPr>
        <w:pStyle w:val="Index2"/>
        <w:tabs>
          <w:tab w:val="right" w:leader="dot" w:pos="4310"/>
        </w:tabs>
        <w:rPr>
          <w:noProof/>
          <w:highlight w:val="yellow"/>
        </w:rPr>
      </w:pPr>
      <w:r w:rsidRPr="00D04F8F">
        <w:rPr>
          <w:noProof/>
          <w:highlight w:val="yellow"/>
        </w:rPr>
        <w:t>EDPFLEX</w:t>
      </w:r>
      <w:r w:rsidRPr="00D04F8F">
        <w:rPr>
          <w:noProof/>
          <w:highlight w:val="yellow"/>
        </w:rPr>
        <w:tab/>
        <w:t>9</w:t>
      </w:r>
    </w:p>
    <w:p w14:paraId="60102489" w14:textId="77777777" w:rsidR="00F52825" w:rsidRPr="00D04F8F" w:rsidRDefault="00F52825">
      <w:pPr>
        <w:pStyle w:val="Index2"/>
        <w:tabs>
          <w:tab w:val="right" w:leader="dot" w:pos="4310"/>
        </w:tabs>
        <w:rPr>
          <w:noProof/>
          <w:highlight w:val="yellow"/>
        </w:rPr>
      </w:pPr>
      <w:r w:rsidRPr="00D04F8F">
        <w:rPr>
          <w:noProof/>
          <w:highlight w:val="yellow"/>
        </w:rPr>
        <w:t>EDPFMON</w:t>
      </w:r>
      <w:r w:rsidRPr="00D04F8F">
        <w:rPr>
          <w:noProof/>
          <w:highlight w:val="yellow"/>
        </w:rPr>
        <w:tab/>
        <w:t>9</w:t>
      </w:r>
    </w:p>
    <w:p w14:paraId="665688DD" w14:textId="77777777" w:rsidR="00F52825" w:rsidRPr="00D04F8F" w:rsidRDefault="00F52825">
      <w:pPr>
        <w:pStyle w:val="Index2"/>
        <w:tabs>
          <w:tab w:val="right" w:leader="dot" w:pos="4310"/>
        </w:tabs>
        <w:rPr>
          <w:noProof/>
          <w:highlight w:val="yellow"/>
        </w:rPr>
      </w:pPr>
      <w:r w:rsidRPr="00D04F8F">
        <w:rPr>
          <w:noProof/>
          <w:highlight w:val="yellow"/>
        </w:rPr>
        <w:t>EDPFMOVE</w:t>
      </w:r>
      <w:r w:rsidRPr="00D04F8F">
        <w:rPr>
          <w:noProof/>
          <w:highlight w:val="yellow"/>
        </w:rPr>
        <w:tab/>
        <w:t>9</w:t>
      </w:r>
    </w:p>
    <w:p w14:paraId="20CD721C" w14:textId="77777777" w:rsidR="00F52825" w:rsidRPr="00D04F8F" w:rsidRDefault="00F52825">
      <w:pPr>
        <w:pStyle w:val="Index2"/>
        <w:tabs>
          <w:tab w:val="right" w:leader="dot" w:pos="4310"/>
        </w:tabs>
        <w:rPr>
          <w:noProof/>
          <w:highlight w:val="yellow"/>
        </w:rPr>
      </w:pPr>
      <w:r w:rsidRPr="00D04F8F">
        <w:rPr>
          <w:noProof/>
          <w:highlight w:val="yellow"/>
        </w:rPr>
        <w:t>EDPFPER</w:t>
      </w:r>
      <w:r w:rsidRPr="00D04F8F">
        <w:rPr>
          <w:noProof/>
          <w:highlight w:val="yellow"/>
        </w:rPr>
        <w:tab/>
        <w:t>9</w:t>
      </w:r>
    </w:p>
    <w:p w14:paraId="049F5E43" w14:textId="77777777" w:rsidR="00F52825" w:rsidRPr="00D04F8F" w:rsidRDefault="00F52825">
      <w:pPr>
        <w:pStyle w:val="Index2"/>
        <w:tabs>
          <w:tab w:val="right" w:leader="dot" w:pos="4310"/>
        </w:tabs>
        <w:rPr>
          <w:noProof/>
          <w:highlight w:val="yellow"/>
        </w:rPr>
      </w:pPr>
      <w:r w:rsidRPr="00D04F8F">
        <w:rPr>
          <w:noProof/>
          <w:highlight w:val="yellow"/>
        </w:rPr>
        <w:t>EDPFPTC</w:t>
      </w:r>
      <w:r w:rsidRPr="00D04F8F">
        <w:rPr>
          <w:noProof/>
          <w:highlight w:val="yellow"/>
        </w:rPr>
        <w:tab/>
        <w:t>9</w:t>
      </w:r>
    </w:p>
    <w:p w14:paraId="70EFEBC1" w14:textId="77777777" w:rsidR="00F52825" w:rsidRPr="00D04F8F" w:rsidRDefault="00F52825">
      <w:pPr>
        <w:pStyle w:val="Index2"/>
        <w:tabs>
          <w:tab w:val="right" w:leader="dot" w:pos="4310"/>
        </w:tabs>
        <w:rPr>
          <w:noProof/>
          <w:highlight w:val="yellow"/>
        </w:rPr>
      </w:pPr>
      <w:r w:rsidRPr="00D04F8F">
        <w:rPr>
          <w:noProof/>
          <w:highlight w:val="yellow"/>
        </w:rPr>
        <w:t>EDPFPTL</w:t>
      </w:r>
      <w:r w:rsidRPr="00D04F8F">
        <w:rPr>
          <w:noProof/>
          <w:highlight w:val="yellow"/>
        </w:rPr>
        <w:tab/>
        <w:t>9</w:t>
      </w:r>
    </w:p>
    <w:p w14:paraId="3F344CE4" w14:textId="77777777" w:rsidR="00F52825" w:rsidRPr="00D04F8F" w:rsidRDefault="00F52825">
      <w:pPr>
        <w:pStyle w:val="Index2"/>
        <w:tabs>
          <w:tab w:val="right" w:leader="dot" w:pos="4310"/>
        </w:tabs>
        <w:rPr>
          <w:noProof/>
          <w:highlight w:val="yellow"/>
        </w:rPr>
      </w:pPr>
      <w:r w:rsidRPr="00D04F8F">
        <w:rPr>
          <w:noProof/>
          <w:highlight w:val="yellow"/>
        </w:rPr>
        <w:t>EDPLOG</w:t>
      </w:r>
      <w:r w:rsidRPr="00D04F8F">
        <w:rPr>
          <w:noProof/>
          <w:highlight w:val="yellow"/>
        </w:rPr>
        <w:tab/>
        <w:t>9</w:t>
      </w:r>
    </w:p>
    <w:p w14:paraId="54769161" w14:textId="77777777" w:rsidR="00F52825" w:rsidRPr="00D04F8F" w:rsidRDefault="00F52825">
      <w:pPr>
        <w:pStyle w:val="Index2"/>
        <w:tabs>
          <w:tab w:val="right" w:leader="dot" w:pos="4310"/>
        </w:tabs>
        <w:rPr>
          <w:noProof/>
          <w:highlight w:val="yellow"/>
        </w:rPr>
      </w:pPr>
      <w:r w:rsidRPr="00D04F8F">
        <w:rPr>
          <w:noProof/>
          <w:highlight w:val="yellow"/>
        </w:rPr>
        <w:t>EDPLOG1</w:t>
      </w:r>
      <w:r w:rsidRPr="00D04F8F">
        <w:rPr>
          <w:noProof/>
          <w:highlight w:val="yellow"/>
        </w:rPr>
        <w:tab/>
        <w:t>9</w:t>
      </w:r>
    </w:p>
    <w:p w14:paraId="63B42C2C" w14:textId="77777777" w:rsidR="00F52825" w:rsidRPr="00D04F8F" w:rsidRDefault="00F52825">
      <w:pPr>
        <w:pStyle w:val="Index2"/>
        <w:tabs>
          <w:tab w:val="right" w:leader="dot" w:pos="4310"/>
        </w:tabs>
        <w:rPr>
          <w:noProof/>
          <w:highlight w:val="yellow"/>
        </w:rPr>
      </w:pPr>
      <w:r w:rsidRPr="00D04F8F">
        <w:rPr>
          <w:noProof/>
          <w:highlight w:val="yellow"/>
        </w:rPr>
        <w:lastRenderedPageBreak/>
        <w:t>EDPLOGA</w:t>
      </w:r>
      <w:r w:rsidRPr="00D04F8F">
        <w:rPr>
          <w:noProof/>
          <w:highlight w:val="yellow"/>
        </w:rPr>
        <w:tab/>
        <w:t>9</w:t>
      </w:r>
    </w:p>
    <w:p w14:paraId="120F9072" w14:textId="77777777" w:rsidR="00F52825" w:rsidRPr="00D04F8F" w:rsidRDefault="00F52825">
      <w:pPr>
        <w:pStyle w:val="Index2"/>
        <w:tabs>
          <w:tab w:val="right" w:leader="dot" w:pos="4310"/>
        </w:tabs>
        <w:rPr>
          <w:noProof/>
          <w:highlight w:val="yellow"/>
        </w:rPr>
      </w:pPr>
      <w:r w:rsidRPr="00D04F8F">
        <w:rPr>
          <w:noProof/>
          <w:highlight w:val="yellow"/>
        </w:rPr>
        <w:t>EDPLOGH</w:t>
      </w:r>
      <w:r w:rsidRPr="00D04F8F">
        <w:rPr>
          <w:noProof/>
          <w:highlight w:val="yellow"/>
        </w:rPr>
        <w:tab/>
        <w:t>9</w:t>
      </w:r>
    </w:p>
    <w:p w14:paraId="7A250D93" w14:textId="77777777" w:rsidR="00F52825" w:rsidRPr="00D04F8F" w:rsidRDefault="00F52825">
      <w:pPr>
        <w:pStyle w:val="Index2"/>
        <w:tabs>
          <w:tab w:val="right" w:leader="dot" w:pos="4310"/>
        </w:tabs>
        <w:rPr>
          <w:noProof/>
          <w:highlight w:val="yellow"/>
        </w:rPr>
      </w:pPr>
      <w:r w:rsidRPr="00D04F8F">
        <w:rPr>
          <w:noProof/>
          <w:highlight w:val="yellow"/>
        </w:rPr>
        <w:t>EDPLPCE</w:t>
      </w:r>
      <w:r w:rsidRPr="00D04F8F">
        <w:rPr>
          <w:noProof/>
          <w:highlight w:val="yellow"/>
        </w:rPr>
        <w:tab/>
        <w:t>10</w:t>
      </w:r>
    </w:p>
    <w:p w14:paraId="7A86A806" w14:textId="77777777" w:rsidR="00F52825" w:rsidRPr="00D04F8F" w:rsidRDefault="00F52825">
      <w:pPr>
        <w:pStyle w:val="Index2"/>
        <w:tabs>
          <w:tab w:val="right" w:leader="dot" w:pos="4310"/>
        </w:tabs>
        <w:rPr>
          <w:noProof/>
          <w:highlight w:val="yellow"/>
        </w:rPr>
      </w:pPr>
      <w:r w:rsidRPr="00D04F8F">
        <w:rPr>
          <w:noProof/>
          <w:highlight w:val="yellow"/>
        </w:rPr>
        <w:t>EDPMAIL</w:t>
      </w:r>
      <w:r w:rsidRPr="00D04F8F">
        <w:rPr>
          <w:noProof/>
          <w:highlight w:val="yellow"/>
        </w:rPr>
        <w:tab/>
        <w:t>10</w:t>
      </w:r>
    </w:p>
    <w:p w14:paraId="1AE8F67A" w14:textId="77777777" w:rsidR="00F52825" w:rsidRPr="00D04F8F" w:rsidRDefault="00F52825">
      <w:pPr>
        <w:pStyle w:val="Index2"/>
        <w:tabs>
          <w:tab w:val="right" w:leader="dot" w:pos="4310"/>
        </w:tabs>
        <w:rPr>
          <w:noProof/>
          <w:highlight w:val="yellow"/>
        </w:rPr>
      </w:pPr>
      <w:r w:rsidRPr="00D04F8F">
        <w:rPr>
          <w:noProof/>
          <w:highlight w:val="yellow"/>
        </w:rPr>
        <w:t>EDPQAR</w:t>
      </w:r>
      <w:r w:rsidRPr="00D04F8F">
        <w:rPr>
          <w:noProof/>
          <w:highlight w:val="yellow"/>
        </w:rPr>
        <w:tab/>
        <w:t>10</w:t>
      </w:r>
    </w:p>
    <w:p w14:paraId="76446961" w14:textId="77777777" w:rsidR="00F52825" w:rsidRPr="00D04F8F" w:rsidRDefault="00F52825">
      <w:pPr>
        <w:pStyle w:val="Index2"/>
        <w:tabs>
          <w:tab w:val="right" w:leader="dot" w:pos="4310"/>
        </w:tabs>
        <w:rPr>
          <w:noProof/>
          <w:highlight w:val="yellow"/>
        </w:rPr>
      </w:pPr>
      <w:r w:rsidRPr="00D04F8F">
        <w:rPr>
          <w:noProof/>
          <w:highlight w:val="yellow"/>
        </w:rPr>
        <w:t>EDPQDB</w:t>
      </w:r>
      <w:r w:rsidRPr="00D04F8F">
        <w:rPr>
          <w:noProof/>
          <w:highlight w:val="yellow"/>
        </w:rPr>
        <w:tab/>
        <w:t>10</w:t>
      </w:r>
    </w:p>
    <w:p w14:paraId="398B9DE2" w14:textId="77777777" w:rsidR="00F52825" w:rsidRPr="00D04F8F" w:rsidRDefault="00F52825">
      <w:pPr>
        <w:pStyle w:val="Index2"/>
        <w:tabs>
          <w:tab w:val="right" w:leader="dot" w:pos="4310"/>
        </w:tabs>
        <w:rPr>
          <w:noProof/>
          <w:highlight w:val="yellow"/>
        </w:rPr>
      </w:pPr>
      <w:r w:rsidRPr="00D04F8F">
        <w:rPr>
          <w:noProof/>
          <w:highlight w:val="yellow"/>
        </w:rPr>
        <w:t>EDPQDBS</w:t>
      </w:r>
      <w:r w:rsidRPr="00D04F8F">
        <w:rPr>
          <w:noProof/>
          <w:highlight w:val="yellow"/>
        </w:rPr>
        <w:tab/>
        <w:t>10</w:t>
      </w:r>
    </w:p>
    <w:p w14:paraId="3C34B374" w14:textId="77777777" w:rsidR="00F52825" w:rsidRPr="00D04F8F" w:rsidRDefault="00F52825">
      <w:pPr>
        <w:pStyle w:val="Index2"/>
        <w:tabs>
          <w:tab w:val="right" w:leader="dot" w:pos="4310"/>
        </w:tabs>
        <w:rPr>
          <w:noProof/>
          <w:highlight w:val="yellow"/>
        </w:rPr>
      </w:pPr>
      <w:r w:rsidRPr="00D04F8F">
        <w:rPr>
          <w:noProof/>
          <w:highlight w:val="yellow"/>
        </w:rPr>
        <w:t>EDPQLE</w:t>
      </w:r>
      <w:r w:rsidRPr="00D04F8F">
        <w:rPr>
          <w:noProof/>
          <w:highlight w:val="yellow"/>
        </w:rPr>
        <w:tab/>
        <w:t>10</w:t>
      </w:r>
    </w:p>
    <w:p w14:paraId="4CD54680" w14:textId="77777777" w:rsidR="00F52825" w:rsidRPr="00D04F8F" w:rsidRDefault="00F52825">
      <w:pPr>
        <w:pStyle w:val="Index2"/>
        <w:tabs>
          <w:tab w:val="right" w:leader="dot" w:pos="4310"/>
        </w:tabs>
        <w:rPr>
          <w:noProof/>
          <w:highlight w:val="yellow"/>
        </w:rPr>
      </w:pPr>
      <w:r w:rsidRPr="00D04F8F">
        <w:rPr>
          <w:noProof/>
          <w:highlight w:val="yellow"/>
        </w:rPr>
        <w:t>EDPQLE1</w:t>
      </w:r>
      <w:r w:rsidRPr="00D04F8F">
        <w:rPr>
          <w:noProof/>
          <w:highlight w:val="yellow"/>
        </w:rPr>
        <w:tab/>
        <w:t>10</w:t>
      </w:r>
    </w:p>
    <w:p w14:paraId="2CFE82C7" w14:textId="77777777" w:rsidR="00F52825" w:rsidRPr="00D04F8F" w:rsidRDefault="00F52825">
      <w:pPr>
        <w:pStyle w:val="Index2"/>
        <w:tabs>
          <w:tab w:val="right" w:leader="dot" w:pos="4310"/>
        </w:tabs>
        <w:rPr>
          <w:noProof/>
          <w:highlight w:val="yellow"/>
        </w:rPr>
      </w:pPr>
      <w:r w:rsidRPr="00D04F8F">
        <w:rPr>
          <w:noProof/>
          <w:highlight w:val="yellow"/>
        </w:rPr>
        <w:t>EDPQLP</w:t>
      </w:r>
      <w:r w:rsidRPr="00D04F8F">
        <w:rPr>
          <w:noProof/>
          <w:highlight w:val="yellow"/>
        </w:rPr>
        <w:tab/>
        <w:t>10</w:t>
      </w:r>
    </w:p>
    <w:p w14:paraId="3AEBE3CF" w14:textId="77777777" w:rsidR="00F52825" w:rsidRPr="00D04F8F" w:rsidRDefault="00F52825">
      <w:pPr>
        <w:pStyle w:val="Index2"/>
        <w:tabs>
          <w:tab w:val="right" w:leader="dot" w:pos="4310"/>
        </w:tabs>
        <w:rPr>
          <w:noProof/>
          <w:highlight w:val="yellow"/>
        </w:rPr>
      </w:pPr>
      <w:r w:rsidRPr="00D04F8F">
        <w:rPr>
          <w:noProof/>
          <w:highlight w:val="yellow"/>
        </w:rPr>
        <w:t>EDPQPCE</w:t>
      </w:r>
      <w:r w:rsidRPr="00D04F8F">
        <w:rPr>
          <w:noProof/>
          <w:highlight w:val="yellow"/>
        </w:rPr>
        <w:tab/>
        <w:t>10</w:t>
      </w:r>
    </w:p>
    <w:p w14:paraId="068F5C09" w14:textId="77777777" w:rsidR="00F52825" w:rsidRPr="00D04F8F" w:rsidRDefault="00F52825">
      <w:pPr>
        <w:pStyle w:val="Index2"/>
        <w:tabs>
          <w:tab w:val="right" w:leader="dot" w:pos="4310"/>
        </w:tabs>
        <w:rPr>
          <w:noProof/>
          <w:highlight w:val="yellow"/>
        </w:rPr>
      </w:pPr>
      <w:r w:rsidRPr="00D04F8F">
        <w:rPr>
          <w:noProof/>
          <w:highlight w:val="yellow"/>
        </w:rPr>
        <w:t>EDPRPT</w:t>
      </w:r>
      <w:r w:rsidRPr="00D04F8F">
        <w:rPr>
          <w:noProof/>
          <w:highlight w:val="yellow"/>
        </w:rPr>
        <w:tab/>
        <w:t>10</w:t>
      </w:r>
    </w:p>
    <w:p w14:paraId="44CA84F5" w14:textId="77777777" w:rsidR="00F52825" w:rsidRPr="00D04F8F" w:rsidRDefault="00F52825">
      <w:pPr>
        <w:pStyle w:val="Index2"/>
        <w:tabs>
          <w:tab w:val="right" w:leader="dot" w:pos="4310"/>
        </w:tabs>
        <w:rPr>
          <w:noProof/>
          <w:highlight w:val="yellow"/>
        </w:rPr>
      </w:pPr>
      <w:r w:rsidRPr="00D04F8F">
        <w:rPr>
          <w:noProof/>
          <w:highlight w:val="yellow"/>
        </w:rPr>
        <w:t>EDPRPT1</w:t>
      </w:r>
      <w:r w:rsidRPr="00D04F8F">
        <w:rPr>
          <w:noProof/>
          <w:highlight w:val="yellow"/>
        </w:rPr>
        <w:tab/>
        <w:t>10</w:t>
      </w:r>
    </w:p>
    <w:p w14:paraId="285B93FB" w14:textId="77777777" w:rsidR="00F52825" w:rsidRPr="00D04F8F" w:rsidRDefault="00F52825">
      <w:pPr>
        <w:pStyle w:val="Index2"/>
        <w:tabs>
          <w:tab w:val="right" w:leader="dot" w:pos="4310"/>
        </w:tabs>
        <w:rPr>
          <w:noProof/>
          <w:highlight w:val="yellow"/>
        </w:rPr>
      </w:pPr>
      <w:r w:rsidRPr="00D04F8F">
        <w:rPr>
          <w:noProof/>
          <w:highlight w:val="yellow"/>
        </w:rPr>
        <w:t>EDPRPT10</w:t>
      </w:r>
      <w:r w:rsidRPr="00D04F8F">
        <w:rPr>
          <w:noProof/>
          <w:highlight w:val="yellow"/>
        </w:rPr>
        <w:tab/>
        <w:t>10</w:t>
      </w:r>
    </w:p>
    <w:p w14:paraId="5C48CA04" w14:textId="77777777" w:rsidR="00F52825" w:rsidRPr="00D04F8F" w:rsidRDefault="00F52825">
      <w:pPr>
        <w:pStyle w:val="Index2"/>
        <w:tabs>
          <w:tab w:val="right" w:leader="dot" w:pos="4310"/>
        </w:tabs>
        <w:rPr>
          <w:noProof/>
          <w:highlight w:val="yellow"/>
        </w:rPr>
      </w:pPr>
      <w:r w:rsidRPr="00D04F8F">
        <w:rPr>
          <w:noProof/>
          <w:highlight w:val="yellow"/>
        </w:rPr>
        <w:t>EDPRPT11</w:t>
      </w:r>
      <w:r w:rsidRPr="00D04F8F">
        <w:rPr>
          <w:noProof/>
          <w:highlight w:val="yellow"/>
        </w:rPr>
        <w:tab/>
        <w:t>10</w:t>
      </w:r>
    </w:p>
    <w:p w14:paraId="6F7AE061" w14:textId="77777777" w:rsidR="00F52825" w:rsidRPr="00D04F8F" w:rsidRDefault="00F52825">
      <w:pPr>
        <w:pStyle w:val="Index2"/>
        <w:tabs>
          <w:tab w:val="right" w:leader="dot" w:pos="4310"/>
        </w:tabs>
        <w:rPr>
          <w:noProof/>
          <w:highlight w:val="yellow"/>
        </w:rPr>
      </w:pPr>
      <w:r w:rsidRPr="00D04F8F">
        <w:rPr>
          <w:noProof/>
          <w:highlight w:val="yellow"/>
        </w:rPr>
        <w:t>EDPRPT12</w:t>
      </w:r>
      <w:r w:rsidRPr="00D04F8F">
        <w:rPr>
          <w:noProof/>
          <w:highlight w:val="yellow"/>
        </w:rPr>
        <w:tab/>
        <w:t>10</w:t>
      </w:r>
    </w:p>
    <w:p w14:paraId="57FEDCC7" w14:textId="77777777" w:rsidR="00F52825" w:rsidRPr="00D04F8F" w:rsidRDefault="00F52825">
      <w:pPr>
        <w:pStyle w:val="Index2"/>
        <w:tabs>
          <w:tab w:val="right" w:leader="dot" w:pos="4310"/>
        </w:tabs>
        <w:rPr>
          <w:noProof/>
          <w:highlight w:val="yellow"/>
        </w:rPr>
      </w:pPr>
      <w:r w:rsidRPr="00D04F8F">
        <w:rPr>
          <w:noProof/>
          <w:highlight w:val="yellow"/>
        </w:rPr>
        <w:t>EDPRPT2</w:t>
      </w:r>
      <w:r w:rsidRPr="00D04F8F">
        <w:rPr>
          <w:noProof/>
          <w:highlight w:val="yellow"/>
        </w:rPr>
        <w:tab/>
        <w:t>10</w:t>
      </w:r>
    </w:p>
    <w:p w14:paraId="67689BBA" w14:textId="77777777" w:rsidR="00F52825" w:rsidRPr="00D04F8F" w:rsidRDefault="00F52825">
      <w:pPr>
        <w:pStyle w:val="Index2"/>
        <w:tabs>
          <w:tab w:val="right" w:leader="dot" w:pos="4310"/>
        </w:tabs>
        <w:rPr>
          <w:noProof/>
          <w:highlight w:val="yellow"/>
        </w:rPr>
      </w:pPr>
      <w:r w:rsidRPr="00D04F8F">
        <w:rPr>
          <w:noProof/>
          <w:highlight w:val="yellow"/>
        </w:rPr>
        <w:t>EDPRPT3</w:t>
      </w:r>
      <w:r w:rsidRPr="00D04F8F">
        <w:rPr>
          <w:noProof/>
          <w:highlight w:val="yellow"/>
        </w:rPr>
        <w:tab/>
        <w:t>10</w:t>
      </w:r>
    </w:p>
    <w:p w14:paraId="332B1BD1" w14:textId="77777777" w:rsidR="00F52825" w:rsidRPr="00D04F8F" w:rsidRDefault="00F52825">
      <w:pPr>
        <w:pStyle w:val="Index2"/>
        <w:tabs>
          <w:tab w:val="right" w:leader="dot" w:pos="4310"/>
        </w:tabs>
        <w:rPr>
          <w:noProof/>
          <w:highlight w:val="yellow"/>
        </w:rPr>
      </w:pPr>
      <w:r w:rsidRPr="00D04F8F">
        <w:rPr>
          <w:noProof/>
          <w:highlight w:val="yellow"/>
        </w:rPr>
        <w:t>EDPRPT5</w:t>
      </w:r>
      <w:r w:rsidRPr="00D04F8F">
        <w:rPr>
          <w:noProof/>
          <w:highlight w:val="yellow"/>
        </w:rPr>
        <w:tab/>
        <w:t>11</w:t>
      </w:r>
    </w:p>
    <w:p w14:paraId="17D6F453" w14:textId="77777777" w:rsidR="00F52825" w:rsidRPr="00D04F8F" w:rsidRDefault="00F52825">
      <w:pPr>
        <w:pStyle w:val="Index2"/>
        <w:tabs>
          <w:tab w:val="right" w:leader="dot" w:pos="4310"/>
        </w:tabs>
        <w:rPr>
          <w:noProof/>
          <w:highlight w:val="yellow"/>
        </w:rPr>
      </w:pPr>
      <w:r w:rsidRPr="00D04F8F">
        <w:rPr>
          <w:noProof/>
          <w:highlight w:val="yellow"/>
        </w:rPr>
        <w:t>EDPRPT6</w:t>
      </w:r>
      <w:r w:rsidRPr="00D04F8F">
        <w:rPr>
          <w:noProof/>
          <w:highlight w:val="yellow"/>
        </w:rPr>
        <w:tab/>
        <w:t>11</w:t>
      </w:r>
    </w:p>
    <w:p w14:paraId="2C67CE00" w14:textId="77777777" w:rsidR="00F52825" w:rsidRPr="00D04F8F" w:rsidRDefault="00F52825">
      <w:pPr>
        <w:pStyle w:val="Index2"/>
        <w:tabs>
          <w:tab w:val="right" w:leader="dot" w:pos="4310"/>
        </w:tabs>
        <w:rPr>
          <w:noProof/>
          <w:highlight w:val="yellow"/>
        </w:rPr>
      </w:pPr>
      <w:r w:rsidRPr="00D04F8F">
        <w:rPr>
          <w:noProof/>
          <w:highlight w:val="yellow"/>
        </w:rPr>
        <w:t>EDPRPT7</w:t>
      </w:r>
      <w:r w:rsidRPr="00D04F8F">
        <w:rPr>
          <w:noProof/>
          <w:highlight w:val="yellow"/>
        </w:rPr>
        <w:tab/>
        <w:t>11</w:t>
      </w:r>
    </w:p>
    <w:p w14:paraId="2556922B" w14:textId="77777777" w:rsidR="00F52825" w:rsidRPr="00D04F8F" w:rsidRDefault="00F52825">
      <w:pPr>
        <w:pStyle w:val="Index2"/>
        <w:tabs>
          <w:tab w:val="right" w:leader="dot" w:pos="4310"/>
        </w:tabs>
        <w:rPr>
          <w:noProof/>
          <w:highlight w:val="yellow"/>
        </w:rPr>
      </w:pPr>
      <w:r w:rsidRPr="00D04F8F">
        <w:rPr>
          <w:noProof/>
          <w:highlight w:val="yellow"/>
        </w:rPr>
        <w:t>EDPRPT7C</w:t>
      </w:r>
      <w:r w:rsidRPr="00D04F8F">
        <w:rPr>
          <w:noProof/>
          <w:highlight w:val="yellow"/>
        </w:rPr>
        <w:tab/>
        <w:t>11</w:t>
      </w:r>
    </w:p>
    <w:p w14:paraId="05324FFF" w14:textId="77777777" w:rsidR="00F52825" w:rsidRPr="00D04F8F" w:rsidRDefault="00F52825">
      <w:pPr>
        <w:pStyle w:val="Index2"/>
        <w:tabs>
          <w:tab w:val="right" w:leader="dot" w:pos="4310"/>
        </w:tabs>
        <w:rPr>
          <w:noProof/>
          <w:highlight w:val="yellow"/>
        </w:rPr>
      </w:pPr>
      <w:r w:rsidRPr="00D04F8F">
        <w:rPr>
          <w:noProof/>
          <w:highlight w:val="yellow"/>
        </w:rPr>
        <w:t>EDPRPT8</w:t>
      </w:r>
      <w:r w:rsidRPr="00D04F8F">
        <w:rPr>
          <w:noProof/>
          <w:highlight w:val="yellow"/>
        </w:rPr>
        <w:tab/>
        <w:t>11</w:t>
      </w:r>
    </w:p>
    <w:p w14:paraId="76338AFA" w14:textId="77777777" w:rsidR="00F52825" w:rsidRPr="00D04F8F" w:rsidRDefault="00F52825">
      <w:pPr>
        <w:pStyle w:val="Index2"/>
        <w:tabs>
          <w:tab w:val="right" w:leader="dot" w:pos="4310"/>
        </w:tabs>
        <w:rPr>
          <w:noProof/>
          <w:highlight w:val="yellow"/>
        </w:rPr>
      </w:pPr>
      <w:r w:rsidRPr="00D04F8F">
        <w:rPr>
          <w:noProof/>
          <w:highlight w:val="yellow"/>
        </w:rPr>
        <w:t>EDPRPT9</w:t>
      </w:r>
      <w:r w:rsidRPr="00D04F8F">
        <w:rPr>
          <w:noProof/>
          <w:highlight w:val="yellow"/>
        </w:rPr>
        <w:tab/>
        <w:t>11</w:t>
      </w:r>
    </w:p>
    <w:p w14:paraId="32679281" w14:textId="77777777" w:rsidR="00F52825" w:rsidRPr="00D04F8F" w:rsidRDefault="00F52825">
      <w:pPr>
        <w:pStyle w:val="Index2"/>
        <w:tabs>
          <w:tab w:val="right" w:leader="dot" w:pos="4310"/>
        </w:tabs>
        <w:rPr>
          <w:noProof/>
          <w:highlight w:val="yellow"/>
        </w:rPr>
      </w:pPr>
      <w:r w:rsidRPr="00D04F8F">
        <w:rPr>
          <w:noProof/>
          <w:highlight w:val="yellow"/>
        </w:rPr>
        <w:t>EDPRPTBV</w:t>
      </w:r>
      <w:r w:rsidRPr="00D04F8F">
        <w:rPr>
          <w:noProof/>
          <w:highlight w:val="yellow"/>
        </w:rPr>
        <w:tab/>
        <w:t>11</w:t>
      </w:r>
    </w:p>
    <w:p w14:paraId="4A6C381A" w14:textId="77777777" w:rsidR="00F52825" w:rsidRPr="00D04F8F" w:rsidRDefault="00F52825">
      <w:pPr>
        <w:pStyle w:val="Index2"/>
        <w:tabs>
          <w:tab w:val="right" w:leader="dot" w:pos="4310"/>
        </w:tabs>
        <w:rPr>
          <w:noProof/>
          <w:highlight w:val="yellow"/>
        </w:rPr>
      </w:pPr>
      <w:r w:rsidRPr="00D04F8F">
        <w:rPr>
          <w:noProof/>
          <w:highlight w:val="yellow"/>
        </w:rPr>
        <w:t>EDPX</w:t>
      </w:r>
      <w:r w:rsidRPr="00D04F8F">
        <w:rPr>
          <w:noProof/>
          <w:highlight w:val="yellow"/>
        </w:rPr>
        <w:tab/>
        <w:t>11</w:t>
      </w:r>
    </w:p>
    <w:p w14:paraId="34B12419" w14:textId="77777777" w:rsidR="00F52825" w:rsidRPr="00D04F8F" w:rsidRDefault="00F52825">
      <w:pPr>
        <w:pStyle w:val="Index2"/>
        <w:tabs>
          <w:tab w:val="right" w:leader="dot" w:pos="4310"/>
        </w:tabs>
        <w:rPr>
          <w:noProof/>
          <w:highlight w:val="yellow"/>
        </w:rPr>
      </w:pPr>
      <w:r w:rsidRPr="00D04F8F">
        <w:rPr>
          <w:noProof/>
          <w:highlight w:val="yellow"/>
        </w:rPr>
        <w:t>EDPYCHK</w:t>
      </w:r>
      <w:r w:rsidRPr="00D04F8F">
        <w:rPr>
          <w:noProof/>
          <w:highlight w:val="yellow"/>
        </w:rPr>
        <w:tab/>
        <w:t>11</w:t>
      </w:r>
    </w:p>
    <w:p w14:paraId="0AC2A715" w14:textId="77777777" w:rsidR="00F52825" w:rsidRPr="00D04F8F" w:rsidRDefault="00F52825">
      <w:pPr>
        <w:pStyle w:val="Index2"/>
        <w:tabs>
          <w:tab w:val="right" w:leader="dot" w:pos="4310"/>
        </w:tabs>
        <w:rPr>
          <w:noProof/>
          <w:highlight w:val="yellow"/>
        </w:rPr>
      </w:pPr>
      <w:r w:rsidRPr="00D04F8F">
        <w:rPr>
          <w:noProof/>
          <w:highlight w:val="yellow"/>
        </w:rPr>
        <w:t>EDPYPRE</w:t>
      </w:r>
      <w:r w:rsidRPr="00D04F8F">
        <w:rPr>
          <w:noProof/>
          <w:highlight w:val="yellow"/>
        </w:rPr>
        <w:tab/>
        <w:t>11</w:t>
      </w:r>
    </w:p>
    <w:p w14:paraId="6890757E" w14:textId="77777777" w:rsidR="00F52825" w:rsidRPr="00D04F8F" w:rsidRDefault="00F52825">
      <w:pPr>
        <w:pStyle w:val="Index2"/>
        <w:tabs>
          <w:tab w:val="right" w:leader="dot" w:pos="4310"/>
        </w:tabs>
        <w:rPr>
          <w:noProof/>
          <w:highlight w:val="yellow"/>
        </w:rPr>
      </w:pPr>
      <w:r w:rsidRPr="00D04F8F">
        <w:rPr>
          <w:noProof/>
          <w:highlight w:val="yellow"/>
        </w:rPr>
        <w:t>EDPYPST</w:t>
      </w:r>
      <w:r w:rsidRPr="00D04F8F">
        <w:rPr>
          <w:noProof/>
          <w:highlight w:val="yellow"/>
        </w:rPr>
        <w:tab/>
        <w:t>11</w:t>
      </w:r>
    </w:p>
    <w:p w14:paraId="08F84AB4" w14:textId="77777777" w:rsidR="00F52825" w:rsidRPr="00D04F8F" w:rsidRDefault="00F52825">
      <w:pPr>
        <w:pStyle w:val="Index2"/>
        <w:tabs>
          <w:tab w:val="right" w:leader="dot" w:pos="4310"/>
        </w:tabs>
        <w:rPr>
          <w:noProof/>
          <w:highlight w:val="yellow"/>
        </w:rPr>
      </w:pPr>
      <w:r w:rsidRPr="00D04F8F">
        <w:rPr>
          <w:noProof/>
          <w:highlight w:val="yellow"/>
        </w:rPr>
        <w:t>EPTRPT4</w:t>
      </w:r>
      <w:r w:rsidRPr="00D04F8F">
        <w:rPr>
          <w:noProof/>
          <w:highlight w:val="yellow"/>
        </w:rPr>
        <w:tab/>
        <w:t>11</w:t>
      </w:r>
    </w:p>
    <w:p w14:paraId="38568C65" w14:textId="77777777" w:rsidR="00F52825" w:rsidRPr="00D04F8F" w:rsidRDefault="00F52825">
      <w:pPr>
        <w:pStyle w:val="Index1"/>
        <w:tabs>
          <w:tab w:val="right" w:leader="dot" w:pos="4310"/>
        </w:tabs>
        <w:rPr>
          <w:noProof/>
          <w:highlight w:val="yellow"/>
        </w:rPr>
      </w:pPr>
      <w:r w:rsidRPr="00D04F8F">
        <w:rPr>
          <w:noProof/>
          <w:highlight w:val="yellow"/>
        </w:rPr>
        <w:t>Scaling Guide</w:t>
      </w:r>
    </w:p>
    <w:p w14:paraId="6B54D096" w14:textId="77777777" w:rsidR="00F52825" w:rsidRPr="00D04F8F" w:rsidRDefault="00F52825">
      <w:pPr>
        <w:pStyle w:val="Index2"/>
        <w:tabs>
          <w:tab w:val="right" w:leader="dot" w:pos="4310"/>
        </w:tabs>
        <w:rPr>
          <w:noProof/>
          <w:highlight w:val="yellow"/>
        </w:rPr>
      </w:pPr>
      <w:r w:rsidRPr="00D04F8F">
        <w:rPr>
          <w:noProof/>
          <w:highlight w:val="yellow"/>
        </w:rPr>
        <w:t>Memory and CPU</w:t>
      </w:r>
    </w:p>
    <w:p w14:paraId="2FD2F8CA" w14:textId="77777777" w:rsidR="00F52825" w:rsidRPr="00D04F8F" w:rsidRDefault="00F52825">
      <w:pPr>
        <w:pStyle w:val="Index3"/>
        <w:tabs>
          <w:tab w:val="right" w:leader="dot" w:pos="4310"/>
        </w:tabs>
        <w:rPr>
          <w:noProof/>
          <w:highlight w:val="yellow"/>
        </w:rPr>
      </w:pPr>
      <w:r w:rsidRPr="00D04F8F">
        <w:rPr>
          <w:noProof/>
          <w:highlight w:val="yellow"/>
        </w:rPr>
        <w:t>System Performance</w:t>
      </w:r>
      <w:r w:rsidRPr="00D04F8F">
        <w:rPr>
          <w:noProof/>
          <w:highlight w:val="yellow"/>
        </w:rPr>
        <w:tab/>
        <w:t>3</w:t>
      </w:r>
    </w:p>
    <w:p w14:paraId="4B9F1F3F" w14:textId="77777777" w:rsidR="00F52825" w:rsidRPr="00D04F8F" w:rsidRDefault="00F52825">
      <w:pPr>
        <w:pStyle w:val="Index1"/>
        <w:tabs>
          <w:tab w:val="right" w:leader="dot" w:pos="4310"/>
        </w:tabs>
        <w:rPr>
          <w:noProof/>
          <w:highlight w:val="yellow"/>
        </w:rPr>
      </w:pPr>
      <w:r w:rsidRPr="00D04F8F">
        <w:rPr>
          <w:noProof/>
          <w:highlight w:val="yellow"/>
        </w:rPr>
        <w:t>Security</w:t>
      </w:r>
      <w:r w:rsidRPr="00D04F8F">
        <w:rPr>
          <w:noProof/>
          <w:highlight w:val="yellow"/>
        </w:rPr>
        <w:tab/>
        <w:t>66, 68</w:t>
      </w:r>
    </w:p>
    <w:p w14:paraId="327E80C4" w14:textId="77777777" w:rsidR="00F52825" w:rsidRPr="00D04F8F" w:rsidRDefault="00F52825">
      <w:pPr>
        <w:pStyle w:val="Index2"/>
        <w:tabs>
          <w:tab w:val="right" w:leader="dot" w:pos="4310"/>
        </w:tabs>
        <w:rPr>
          <w:noProof/>
          <w:highlight w:val="yellow"/>
        </w:rPr>
      </w:pPr>
      <w:r w:rsidRPr="00D04F8F">
        <w:rPr>
          <w:noProof/>
          <w:highlight w:val="yellow"/>
        </w:rPr>
        <w:lastRenderedPageBreak/>
        <w:t>KAAJEE</w:t>
      </w:r>
      <w:r w:rsidRPr="00D04F8F">
        <w:rPr>
          <w:noProof/>
          <w:highlight w:val="yellow"/>
        </w:rPr>
        <w:tab/>
        <w:t>66, 68</w:t>
      </w:r>
    </w:p>
    <w:p w14:paraId="3A1EA09E" w14:textId="77777777" w:rsidR="00F52825" w:rsidRPr="00D04F8F" w:rsidRDefault="00F52825">
      <w:pPr>
        <w:pStyle w:val="Index2"/>
        <w:tabs>
          <w:tab w:val="right" w:leader="dot" w:pos="4310"/>
        </w:tabs>
        <w:rPr>
          <w:noProof/>
          <w:highlight w:val="yellow"/>
        </w:rPr>
      </w:pPr>
      <w:r w:rsidRPr="00D04F8F">
        <w:rPr>
          <w:noProof/>
          <w:highlight w:val="yellow"/>
        </w:rPr>
        <w:t>PKI Encryption</w:t>
      </w:r>
      <w:r w:rsidRPr="00D04F8F">
        <w:rPr>
          <w:noProof/>
          <w:highlight w:val="yellow"/>
        </w:rPr>
        <w:tab/>
        <w:t>66, 68</w:t>
      </w:r>
    </w:p>
    <w:p w14:paraId="440496D4" w14:textId="77777777" w:rsidR="00F52825" w:rsidRPr="00D04F8F" w:rsidRDefault="00F52825">
      <w:pPr>
        <w:pStyle w:val="Index2"/>
        <w:tabs>
          <w:tab w:val="right" w:leader="dot" w:pos="4310"/>
        </w:tabs>
        <w:rPr>
          <w:noProof/>
          <w:highlight w:val="yellow"/>
        </w:rPr>
      </w:pPr>
      <w:r w:rsidRPr="00D04F8F">
        <w:rPr>
          <w:noProof/>
          <w:highlight w:val="yellow"/>
        </w:rPr>
        <w:t>Secure Sockets Layer (SSL)</w:t>
      </w:r>
      <w:r w:rsidRPr="00D04F8F">
        <w:rPr>
          <w:noProof/>
          <w:highlight w:val="yellow"/>
        </w:rPr>
        <w:tab/>
        <w:t>66, 68</w:t>
      </w:r>
    </w:p>
    <w:p w14:paraId="7F1B1D27" w14:textId="77777777" w:rsidR="00F52825" w:rsidRPr="00D04F8F" w:rsidRDefault="00F52825">
      <w:pPr>
        <w:pStyle w:val="Index2"/>
        <w:tabs>
          <w:tab w:val="right" w:leader="dot" w:pos="4310"/>
        </w:tabs>
        <w:rPr>
          <w:noProof/>
          <w:highlight w:val="yellow"/>
        </w:rPr>
      </w:pPr>
      <w:r w:rsidRPr="00D04F8F">
        <w:rPr>
          <w:noProof/>
          <w:highlight w:val="yellow"/>
        </w:rPr>
        <w:t>Security keys</w:t>
      </w:r>
      <w:r w:rsidRPr="00D04F8F">
        <w:rPr>
          <w:noProof/>
          <w:highlight w:val="yellow"/>
        </w:rPr>
        <w:tab/>
        <w:t>66, 68</w:t>
      </w:r>
    </w:p>
    <w:p w14:paraId="4E3A4EB6" w14:textId="77777777" w:rsidR="00F52825" w:rsidRPr="00D04F8F" w:rsidRDefault="00F52825">
      <w:pPr>
        <w:pStyle w:val="Index1"/>
        <w:tabs>
          <w:tab w:val="right" w:leader="dot" w:pos="4310"/>
        </w:tabs>
        <w:rPr>
          <w:noProof/>
          <w:highlight w:val="yellow"/>
        </w:rPr>
      </w:pPr>
      <w:r w:rsidRPr="00D04F8F">
        <w:rPr>
          <w:noProof/>
          <w:highlight w:val="yellow"/>
        </w:rPr>
        <w:t>Security Keys</w:t>
      </w:r>
    </w:p>
    <w:p w14:paraId="2DEA8B89" w14:textId="77777777" w:rsidR="00F52825" w:rsidRPr="00D04F8F" w:rsidRDefault="00F52825">
      <w:pPr>
        <w:pStyle w:val="Index2"/>
        <w:tabs>
          <w:tab w:val="right" w:leader="dot" w:pos="4310"/>
        </w:tabs>
        <w:rPr>
          <w:noProof/>
          <w:highlight w:val="yellow"/>
        </w:rPr>
      </w:pPr>
      <w:r w:rsidRPr="00D04F8F">
        <w:rPr>
          <w:noProof/>
          <w:highlight w:val="yellow"/>
        </w:rPr>
        <w:t>Assign Keys</w:t>
      </w:r>
      <w:r w:rsidRPr="00D04F8F">
        <w:rPr>
          <w:noProof/>
          <w:highlight w:val="yellow"/>
        </w:rPr>
        <w:tab/>
        <w:t>67, 69</w:t>
      </w:r>
    </w:p>
    <w:p w14:paraId="19F7E46F" w14:textId="77777777" w:rsidR="00F52825" w:rsidRPr="00D04F8F" w:rsidRDefault="00F52825">
      <w:pPr>
        <w:pStyle w:val="Index2"/>
        <w:tabs>
          <w:tab w:val="right" w:leader="dot" w:pos="4310"/>
        </w:tabs>
        <w:rPr>
          <w:noProof/>
          <w:highlight w:val="yellow"/>
        </w:rPr>
      </w:pPr>
      <w:r w:rsidRPr="00D04F8F">
        <w:rPr>
          <w:noProof/>
          <w:highlight w:val="yellow"/>
        </w:rPr>
        <w:t>Security</w:t>
      </w:r>
      <w:r w:rsidRPr="00D04F8F">
        <w:rPr>
          <w:noProof/>
          <w:highlight w:val="yellow"/>
        </w:rPr>
        <w:tab/>
        <w:t>66, 68</w:t>
      </w:r>
    </w:p>
    <w:p w14:paraId="56032BBF" w14:textId="77777777" w:rsidR="00F52825" w:rsidRPr="00D04F8F" w:rsidRDefault="00F52825">
      <w:pPr>
        <w:pStyle w:val="Index1"/>
        <w:tabs>
          <w:tab w:val="right" w:leader="dot" w:pos="4310"/>
        </w:tabs>
        <w:rPr>
          <w:noProof/>
          <w:highlight w:val="yellow"/>
        </w:rPr>
      </w:pPr>
      <w:r w:rsidRPr="00D04F8F">
        <w:rPr>
          <w:noProof/>
          <w:highlight w:val="yellow"/>
        </w:rPr>
        <w:t>System</w:t>
      </w:r>
    </w:p>
    <w:p w14:paraId="52B22BC8" w14:textId="77777777" w:rsidR="00F52825" w:rsidRPr="00D04F8F" w:rsidRDefault="00F52825">
      <w:pPr>
        <w:pStyle w:val="Index2"/>
        <w:tabs>
          <w:tab w:val="right" w:leader="dot" w:pos="4310"/>
        </w:tabs>
        <w:rPr>
          <w:noProof/>
          <w:highlight w:val="yellow"/>
        </w:rPr>
      </w:pPr>
      <w:r w:rsidRPr="00D04F8F">
        <w:rPr>
          <w:noProof/>
          <w:highlight w:val="yellow"/>
        </w:rPr>
        <w:t>Response Times</w:t>
      </w:r>
      <w:r w:rsidRPr="00D04F8F">
        <w:rPr>
          <w:noProof/>
          <w:highlight w:val="yellow"/>
        </w:rPr>
        <w:tab/>
        <w:t>4</w:t>
      </w:r>
    </w:p>
    <w:p w14:paraId="184678FE" w14:textId="77777777" w:rsidR="00F52825" w:rsidRPr="00D04F8F" w:rsidRDefault="00F52825">
      <w:pPr>
        <w:pStyle w:val="Index2"/>
        <w:tabs>
          <w:tab w:val="right" w:leader="dot" w:pos="4310"/>
        </w:tabs>
        <w:rPr>
          <w:noProof/>
          <w:highlight w:val="yellow"/>
        </w:rPr>
      </w:pPr>
      <w:r w:rsidRPr="00D04F8F">
        <w:rPr>
          <w:noProof/>
          <w:highlight w:val="yellow"/>
        </w:rPr>
        <w:t>Timeouts</w:t>
      </w:r>
      <w:r w:rsidRPr="00D04F8F">
        <w:rPr>
          <w:noProof/>
          <w:highlight w:val="yellow"/>
        </w:rPr>
        <w:tab/>
        <w:t>4</w:t>
      </w:r>
    </w:p>
    <w:p w14:paraId="629C59E0" w14:textId="77777777" w:rsidR="00F52825" w:rsidRPr="00D04F8F" w:rsidRDefault="00F52825">
      <w:pPr>
        <w:pStyle w:val="Index1"/>
        <w:tabs>
          <w:tab w:val="right" w:leader="dot" w:pos="4310"/>
        </w:tabs>
        <w:rPr>
          <w:noProof/>
          <w:highlight w:val="yellow"/>
        </w:rPr>
      </w:pPr>
      <w:r w:rsidRPr="00D04F8F">
        <w:rPr>
          <w:noProof/>
          <w:highlight w:val="yellow"/>
        </w:rPr>
        <w:t>System Performance</w:t>
      </w:r>
      <w:r w:rsidRPr="00D04F8F">
        <w:rPr>
          <w:noProof/>
          <w:highlight w:val="yellow"/>
        </w:rPr>
        <w:tab/>
        <w:t>3</w:t>
      </w:r>
    </w:p>
    <w:p w14:paraId="2330C9A8" w14:textId="77777777" w:rsidR="00F52825" w:rsidRPr="00D04F8F" w:rsidRDefault="00F52825">
      <w:pPr>
        <w:pStyle w:val="Index1"/>
        <w:tabs>
          <w:tab w:val="right" w:leader="dot" w:pos="4310"/>
        </w:tabs>
        <w:rPr>
          <w:noProof/>
          <w:highlight w:val="yellow"/>
        </w:rPr>
      </w:pPr>
      <w:r w:rsidRPr="00D04F8F">
        <w:rPr>
          <w:noProof/>
          <w:highlight w:val="yellow"/>
        </w:rPr>
        <w:t>Templates</w:t>
      </w:r>
      <w:r w:rsidRPr="00D04F8F">
        <w:rPr>
          <w:noProof/>
          <w:highlight w:val="yellow"/>
        </w:rPr>
        <w:tab/>
        <w:t>72</w:t>
      </w:r>
    </w:p>
    <w:p w14:paraId="21B4FF5C" w14:textId="77777777" w:rsidR="00F52825" w:rsidRPr="00D04F8F" w:rsidRDefault="00F52825">
      <w:pPr>
        <w:pStyle w:val="Index2"/>
        <w:tabs>
          <w:tab w:val="right" w:leader="dot" w:pos="4310"/>
        </w:tabs>
        <w:rPr>
          <w:noProof/>
          <w:highlight w:val="yellow"/>
        </w:rPr>
      </w:pPr>
      <w:r w:rsidRPr="00D04F8F">
        <w:rPr>
          <w:noProof/>
          <w:highlight w:val="yellow"/>
        </w:rPr>
        <w:t>EDPF BIGBOARD KISOKS</w:t>
      </w:r>
      <w:r w:rsidRPr="00D04F8F">
        <w:rPr>
          <w:noProof/>
          <w:highlight w:val="yellow"/>
        </w:rPr>
        <w:tab/>
        <w:t>72</w:t>
      </w:r>
    </w:p>
    <w:p w14:paraId="37B53148" w14:textId="77777777" w:rsidR="00F52825" w:rsidRPr="00D04F8F" w:rsidRDefault="00F52825">
      <w:pPr>
        <w:pStyle w:val="Index1"/>
        <w:tabs>
          <w:tab w:val="right" w:leader="dot" w:pos="4310"/>
        </w:tabs>
        <w:rPr>
          <w:noProof/>
          <w:highlight w:val="yellow"/>
        </w:rPr>
      </w:pPr>
      <w:r w:rsidRPr="00D04F8F">
        <w:rPr>
          <w:noProof/>
          <w:highlight w:val="yellow"/>
        </w:rPr>
        <w:t>Timeouts</w:t>
      </w:r>
    </w:p>
    <w:p w14:paraId="3D306E39" w14:textId="77777777" w:rsidR="00F52825" w:rsidRPr="00D04F8F" w:rsidRDefault="00F52825">
      <w:pPr>
        <w:pStyle w:val="Index2"/>
        <w:tabs>
          <w:tab w:val="right" w:leader="dot" w:pos="4310"/>
        </w:tabs>
        <w:rPr>
          <w:noProof/>
          <w:highlight w:val="yellow"/>
        </w:rPr>
      </w:pPr>
      <w:r w:rsidRPr="00D04F8F">
        <w:rPr>
          <w:noProof/>
          <w:highlight w:val="yellow"/>
        </w:rPr>
        <w:t>System</w:t>
      </w:r>
      <w:r w:rsidRPr="00D04F8F">
        <w:rPr>
          <w:noProof/>
          <w:highlight w:val="yellow"/>
        </w:rPr>
        <w:tab/>
        <w:t>4</w:t>
      </w:r>
    </w:p>
    <w:p w14:paraId="06015D19" w14:textId="77777777" w:rsidR="00F52825" w:rsidRPr="00D04F8F" w:rsidRDefault="00F52825">
      <w:pPr>
        <w:pStyle w:val="Index1"/>
        <w:tabs>
          <w:tab w:val="right" w:leader="dot" w:pos="4310"/>
        </w:tabs>
        <w:rPr>
          <w:noProof/>
          <w:highlight w:val="yellow"/>
        </w:rPr>
      </w:pPr>
      <w:r w:rsidRPr="00D04F8F">
        <w:rPr>
          <w:noProof/>
          <w:highlight w:val="yellow"/>
        </w:rPr>
        <w:t>Tracking Code File</w:t>
      </w:r>
    </w:p>
    <w:p w14:paraId="7D5D3A21" w14:textId="77777777" w:rsidR="00F52825" w:rsidRPr="00D04F8F" w:rsidRDefault="00F52825">
      <w:pPr>
        <w:pStyle w:val="Index2"/>
        <w:tabs>
          <w:tab w:val="right" w:leader="dot" w:pos="4310"/>
        </w:tabs>
        <w:rPr>
          <w:noProof/>
          <w:highlight w:val="yellow"/>
        </w:rPr>
      </w:pPr>
      <w:r w:rsidRPr="00D04F8F">
        <w:rPr>
          <w:noProof/>
          <w:highlight w:val="yellow"/>
        </w:rPr>
        <w:t>233.1</w:t>
      </w:r>
      <w:r w:rsidRPr="00D04F8F">
        <w:rPr>
          <w:noProof/>
          <w:highlight w:val="yellow"/>
        </w:rPr>
        <w:tab/>
        <w:t>45</w:t>
      </w:r>
    </w:p>
    <w:p w14:paraId="7C8C1113" w14:textId="77777777" w:rsidR="00F52825" w:rsidRPr="00D04F8F" w:rsidRDefault="00F52825">
      <w:pPr>
        <w:pStyle w:val="Index2"/>
        <w:tabs>
          <w:tab w:val="right" w:leader="dot" w:pos="4310"/>
        </w:tabs>
        <w:rPr>
          <w:noProof/>
          <w:highlight w:val="yellow"/>
        </w:rPr>
      </w:pPr>
      <w:r w:rsidRPr="00D04F8F">
        <w:rPr>
          <w:noProof/>
          <w:highlight w:val="yellow"/>
        </w:rPr>
        <w:t>Record Indices</w:t>
      </w:r>
    </w:p>
    <w:p w14:paraId="2478074E" w14:textId="77777777" w:rsidR="00F52825" w:rsidRPr="00D04F8F" w:rsidRDefault="00F52825">
      <w:pPr>
        <w:pStyle w:val="Index3"/>
        <w:tabs>
          <w:tab w:val="right" w:leader="dot" w:pos="4310"/>
        </w:tabs>
        <w:rPr>
          <w:noProof/>
          <w:highlight w:val="yellow"/>
        </w:rPr>
      </w:pPr>
      <w:r w:rsidRPr="00D04F8F">
        <w:rPr>
          <w:noProof/>
          <w:highlight w:val="yellow"/>
        </w:rPr>
        <w:t>233.1</w:t>
      </w:r>
      <w:r w:rsidRPr="00D04F8F">
        <w:rPr>
          <w:noProof/>
          <w:highlight w:val="yellow"/>
        </w:rPr>
        <w:tab/>
        <w:t>46</w:t>
      </w:r>
    </w:p>
    <w:p w14:paraId="2BBD097D" w14:textId="77777777" w:rsidR="00F52825" w:rsidRPr="00D04F8F" w:rsidRDefault="00F52825">
      <w:pPr>
        <w:pStyle w:val="Index1"/>
        <w:tabs>
          <w:tab w:val="right" w:leader="dot" w:pos="4310"/>
        </w:tabs>
        <w:rPr>
          <w:noProof/>
          <w:highlight w:val="yellow"/>
        </w:rPr>
      </w:pPr>
      <w:r w:rsidRPr="00D04F8F">
        <w:rPr>
          <w:noProof/>
          <w:highlight w:val="yellow"/>
        </w:rPr>
        <w:t>Tracking Code Set</w:t>
      </w:r>
    </w:p>
    <w:p w14:paraId="0E21C533" w14:textId="77777777" w:rsidR="00F52825" w:rsidRPr="00D04F8F" w:rsidRDefault="00F52825">
      <w:pPr>
        <w:pStyle w:val="Index2"/>
        <w:tabs>
          <w:tab w:val="right" w:leader="dot" w:pos="4310"/>
        </w:tabs>
        <w:rPr>
          <w:noProof/>
          <w:highlight w:val="yellow"/>
        </w:rPr>
      </w:pPr>
      <w:r w:rsidRPr="00D04F8F">
        <w:rPr>
          <w:noProof/>
          <w:highlight w:val="yellow"/>
        </w:rPr>
        <w:t>233.2</w:t>
      </w:r>
      <w:r w:rsidRPr="00D04F8F">
        <w:rPr>
          <w:noProof/>
          <w:highlight w:val="yellow"/>
        </w:rPr>
        <w:tab/>
        <w:t>46, 47, 60</w:t>
      </w:r>
    </w:p>
    <w:p w14:paraId="4096DF43" w14:textId="77777777" w:rsidR="00F52825" w:rsidRPr="00D04F8F" w:rsidRDefault="00F52825">
      <w:pPr>
        <w:pStyle w:val="Index1"/>
        <w:tabs>
          <w:tab w:val="right" w:leader="dot" w:pos="4310"/>
        </w:tabs>
        <w:rPr>
          <w:noProof/>
          <w:highlight w:val="yellow"/>
        </w:rPr>
      </w:pPr>
      <w:r w:rsidRPr="00D04F8F">
        <w:rPr>
          <w:noProof/>
          <w:highlight w:val="yellow"/>
        </w:rPr>
        <w:t>Tracking Room-Bed</w:t>
      </w:r>
    </w:p>
    <w:p w14:paraId="76FFEDD8" w14:textId="77777777" w:rsidR="00F52825" w:rsidRPr="00D04F8F" w:rsidRDefault="00F52825">
      <w:pPr>
        <w:pStyle w:val="Index2"/>
        <w:tabs>
          <w:tab w:val="right" w:leader="dot" w:pos="4310"/>
        </w:tabs>
        <w:rPr>
          <w:noProof/>
          <w:highlight w:val="yellow"/>
        </w:rPr>
      </w:pPr>
      <w:r w:rsidRPr="00D04F8F">
        <w:rPr>
          <w:noProof/>
          <w:highlight w:val="yellow"/>
        </w:rPr>
        <w:t>231.8</w:t>
      </w:r>
      <w:r w:rsidRPr="00D04F8F">
        <w:rPr>
          <w:noProof/>
          <w:highlight w:val="yellow"/>
        </w:rPr>
        <w:tab/>
        <w:t>35</w:t>
      </w:r>
    </w:p>
    <w:p w14:paraId="535475DF" w14:textId="77777777" w:rsidR="00F52825" w:rsidRPr="00D04F8F" w:rsidRDefault="00F52825">
      <w:pPr>
        <w:pStyle w:val="Index1"/>
        <w:tabs>
          <w:tab w:val="right" w:leader="dot" w:pos="4310"/>
        </w:tabs>
        <w:rPr>
          <w:noProof/>
          <w:highlight w:val="yellow"/>
        </w:rPr>
      </w:pPr>
      <w:r w:rsidRPr="00D04F8F">
        <w:rPr>
          <w:noProof/>
          <w:highlight w:val="yellow"/>
        </w:rPr>
        <w:t>Tracking Staff File</w:t>
      </w:r>
    </w:p>
    <w:p w14:paraId="6A3AD655" w14:textId="77777777" w:rsidR="00F52825" w:rsidRPr="00D04F8F" w:rsidRDefault="00F52825">
      <w:pPr>
        <w:pStyle w:val="Index2"/>
        <w:tabs>
          <w:tab w:val="right" w:leader="dot" w:pos="4310"/>
        </w:tabs>
        <w:rPr>
          <w:noProof/>
          <w:highlight w:val="yellow"/>
        </w:rPr>
      </w:pPr>
      <w:r w:rsidRPr="00D04F8F">
        <w:rPr>
          <w:noProof/>
          <w:highlight w:val="yellow"/>
        </w:rPr>
        <w:t>231.7</w:t>
      </w:r>
      <w:r w:rsidRPr="00D04F8F">
        <w:rPr>
          <w:noProof/>
          <w:highlight w:val="yellow"/>
        </w:rPr>
        <w:tab/>
        <w:t>33</w:t>
      </w:r>
    </w:p>
    <w:p w14:paraId="6E3D716A" w14:textId="77777777" w:rsidR="00F52825" w:rsidRPr="00D04F8F" w:rsidRDefault="00F52825">
      <w:pPr>
        <w:pStyle w:val="Index1"/>
        <w:tabs>
          <w:tab w:val="right" w:leader="dot" w:pos="4310"/>
        </w:tabs>
        <w:rPr>
          <w:noProof/>
          <w:highlight w:val="yellow"/>
        </w:rPr>
      </w:pPr>
      <w:r w:rsidRPr="00D04F8F">
        <w:rPr>
          <w:noProof/>
          <w:highlight w:val="yellow"/>
        </w:rPr>
        <w:t>Troubleshooting</w:t>
      </w:r>
      <w:r w:rsidRPr="00D04F8F">
        <w:rPr>
          <w:noProof/>
          <w:highlight w:val="yellow"/>
        </w:rPr>
        <w:tab/>
        <w:t>73</w:t>
      </w:r>
    </w:p>
    <w:p w14:paraId="4634D6FC" w14:textId="77777777" w:rsidR="00F52825" w:rsidRPr="00D04F8F" w:rsidRDefault="00F52825">
      <w:pPr>
        <w:pStyle w:val="Index2"/>
        <w:tabs>
          <w:tab w:val="right" w:leader="dot" w:pos="4310"/>
        </w:tabs>
        <w:rPr>
          <w:noProof/>
          <w:highlight w:val="yellow"/>
        </w:rPr>
      </w:pPr>
      <w:r w:rsidRPr="00D04F8F">
        <w:rPr>
          <w:noProof/>
          <w:highlight w:val="yellow"/>
        </w:rPr>
        <w:t>Blank View</w:t>
      </w:r>
      <w:r w:rsidRPr="00D04F8F">
        <w:rPr>
          <w:noProof/>
          <w:highlight w:val="yellow"/>
        </w:rPr>
        <w:tab/>
        <w:t>73</w:t>
      </w:r>
    </w:p>
    <w:p w14:paraId="7428558A" w14:textId="77777777" w:rsidR="00F52825" w:rsidRPr="00D04F8F" w:rsidRDefault="00F52825">
      <w:pPr>
        <w:pStyle w:val="Index2"/>
        <w:tabs>
          <w:tab w:val="right" w:leader="dot" w:pos="4310"/>
        </w:tabs>
        <w:rPr>
          <w:noProof/>
          <w:highlight w:val="yellow"/>
        </w:rPr>
      </w:pPr>
      <w:r w:rsidRPr="00D04F8F">
        <w:rPr>
          <w:noProof/>
          <w:highlight w:val="yellow"/>
        </w:rPr>
        <w:t>Check-in via Scheduling</w:t>
      </w:r>
      <w:r w:rsidRPr="00D04F8F">
        <w:rPr>
          <w:noProof/>
          <w:highlight w:val="yellow"/>
        </w:rPr>
        <w:tab/>
        <w:t>73</w:t>
      </w:r>
    </w:p>
    <w:p w14:paraId="4A6680B9" w14:textId="77777777" w:rsidR="00F52825" w:rsidRPr="00D04F8F" w:rsidRDefault="00F52825">
      <w:pPr>
        <w:pStyle w:val="Index2"/>
        <w:tabs>
          <w:tab w:val="right" w:leader="dot" w:pos="4310"/>
        </w:tabs>
        <w:rPr>
          <w:noProof/>
          <w:highlight w:val="yellow"/>
        </w:rPr>
      </w:pPr>
      <w:r w:rsidRPr="00D04F8F">
        <w:rPr>
          <w:noProof/>
          <w:highlight w:val="yellow"/>
        </w:rPr>
        <w:t>Nurse Assignments</w:t>
      </w:r>
      <w:r w:rsidRPr="00D04F8F">
        <w:rPr>
          <w:noProof/>
          <w:highlight w:val="yellow"/>
        </w:rPr>
        <w:tab/>
        <w:t>73</w:t>
      </w:r>
    </w:p>
    <w:p w14:paraId="59652122" w14:textId="77777777" w:rsidR="00F52825" w:rsidRPr="00D04F8F" w:rsidRDefault="00F52825">
      <w:pPr>
        <w:pStyle w:val="Index2"/>
        <w:tabs>
          <w:tab w:val="right" w:leader="dot" w:pos="4310"/>
        </w:tabs>
        <w:rPr>
          <w:noProof/>
          <w:highlight w:val="yellow"/>
        </w:rPr>
      </w:pPr>
      <w:r w:rsidRPr="00D04F8F">
        <w:rPr>
          <w:noProof/>
          <w:highlight w:val="yellow"/>
        </w:rPr>
        <w:t>PCE Visits</w:t>
      </w:r>
      <w:r w:rsidRPr="00D04F8F">
        <w:rPr>
          <w:noProof/>
          <w:highlight w:val="yellow"/>
        </w:rPr>
        <w:tab/>
        <w:t>73</w:t>
      </w:r>
    </w:p>
    <w:p w14:paraId="17B4ECB9" w14:textId="77777777" w:rsidR="00F52825" w:rsidRPr="00D04F8F" w:rsidRDefault="00F52825">
      <w:pPr>
        <w:pStyle w:val="Index1"/>
        <w:tabs>
          <w:tab w:val="right" w:leader="dot" w:pos="4310"/>
        </w:tabs>
        <w:rPr>
          <w:noProof/>
          <w:highlight w:val="yellow"/>
        </w:rPr>
      </w:pPr>
      <w:r w:rsidRPr="00D04F8F">
        <w:rPr>
          <w:noProof/>
          <w:highlight w:val="yellow"/>
        </w:rPr>
        <w:t>URLs</w:t>
      </w:r>
    </w:p>
    <w:p w14:paraId="12EA20BE" w14:textId="77777777" w:rsidR="00F52825" w:rsidRPr="00D04F8F" w:rsidRDefault="00F52825">
      <w:pPr>
        <w:pStyle w:val="Index2"/>
        <w:tabs>
          <w:tab w:val="right" w:leader="dot" w:pos="4310"/>
        </w:tabs>
        <w:rPr>
          <w:noProof/>
          <w:highlight w:val="yellow"/>
        </w:rPr>
      </w:pPr>
      <w:r w:rsidRPr="00D04F8F">
        <w:rPr>
          <w:noProof/>
          <w:highlight w:val="yellow"/>
        </w:rPr>
        <w:t>Production Account</w:t>
      </w:r>
      <w:r w:rsidRPr="00D04F8F">
        <w:rPr>
          <w:noProof/>
          <w:highlight w:val="yellow"/>
        </w:rPr>
        <w:tab/>
        <w:t>2</w:t>
      </w:r>
    </w:p>
    <w:p w14:paraId="3AF6E0F5" w14:textId="77777777" w:rsidR="00F52825" w:rsidRPr="00D04F8F" w:rsidRDefault="00F52825">
      <w:pPr>
        <w:pStyle w:val="Index2"/>
        <w:tabs>
          <w:tab w:val="right" w:leader="dot" w:pos="4310"/>
        </w:tabs>
        <w:rPr>
          <w:noProof/>
          <w:highlight w:val="yellow"/>
        </w:rPr>
      </w:pPr>
      <w:r w:rsidRPr="00D04F8F">
        <w:rPr>
          <w:noProof/>
          <w:highlight w:val="yellow"/>
        </w:rPr>
        <w:t>Test Account</w:t>
      </w:r>
      <w:r w:rsidRPr="00D04F8F">
        <w:rPr>
          <w:noProof/>
          <w:highlight w:val="yellow"/>
        </w:rPr>
        <w:tab/>
        <w:t>2</w:t>
      </w:r>
    </w:p>
    <w:p w14:paraId="2C20D8DE" w14:textId="77777777" w:rsidR="00F52825" w:rsidRPr="00D04F8F" w:rsidRDefault="00F52825">
      <w:pPr>
        <w:pStyle w:val="Index1"/>
        <w:tabs>
          <w:tab w:val="right" w:leader="dot" w:pos="4310"/>
        </w:tabs>
        <w:rPr>
          <w:noProof/>
          <w:highlight w:val="yellow"/>
        </w:rPr>
      </w:pPr>
      <w:r w:rsidRPr="00D04F8F">
        <w:rPr>
          <w:noProof/>
          <w:highlight w:val="yellow"/>
        </w:rPr>
        <w:t>Web Application</w:t>
      </w:r>
      <w:r w:rsidRPr="00D04F8F">
        <w:rPr>
          <w:noProof/>
          <w:highlight w:val="yellow"/>
        </w:rPr>
        <w:tab/>
        <w:t>2</w:t>
      </w:r>
    </w:p>
    <w:p w14:paraId="032C8987" w14:textId="77777777" w:rsidR="00F52825" w:rsidRPr="00D04F8F" w:rsidRDefault="00F52825" w:rsidP="00DC6671">
      <w:pPr>
        <w:pStyle w:val="BodyText"/>
        <w:rPr>
          <w:noProof/>
          <w:highlight w:val="yellow"/>
        </w:rPr>
        <w:sectPr w:rsidR="00F52825" w:rsidRPr="00D04F8F" w:rsidSect="00F52825">
          <w:type w:val="continuous"/>
          <w:pgSz w:w="12240" w:h="15840"/>
          <w:pgMar w:top="1440" w:right="1440" w:bottom="1440" w:left="1440" w:header="720" w:footer="720" w:gutter="0"/>
          <w:cols w:num="2" w:space="720"/>
        </w:sectPr>
      </w:pPr>
    </w:p>
    <w:p w14:paraId="5EA4C174" w14:textId="77777777" w:rsidR="00DC6671" w:rsidRDefault="004C27FE" w:rsidP="00DC6671">
      <w:pPr>
        <w:pStyle w:val="BodyText"/>
      </w:pPr>
      <w:r w:rsidRPr="00D04F8F">
        <w:rPr>
          <w:highlight w:val="yellow"/>
        </w:rPr>
        <w:lastRenderedPageBreak/>
        <w:fldChar w:fldCharType="end"/>
      </w:r>
    </w:p>
    <w:p w14:paraId="719E6EEF" w14:textId="77777777" w:rsidR="003C6095" w:rsidRPr="00DC6671" w:rsidRDefault="003C6095" w:rsidP="00DC6671">
      <w:pPr>
        <w:pStyle w:val="BodyText"/>
      </w:pPr>
    </w:p>
    <w:sectPr w:rsidR="003C6095" w:rsidRPr="00DC6671" w:rsidSect="00027A38">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53" w:author="Jim Horner" w:date="2014-09-24T12:10:00Z" w:initials="jth">
    <w:p w14:paraId="541B6F1A" w14:textId="77777777" w:rsidR="008D201D" w:rsidRDefault="008D201D">
      <w:pPr>
        <w:pStyle w:val="CommentText"/>
      </w:pPr>
      <w:r>
        <w:rPr>
          <w:rStyle w:val="CommentReference"/>
        </w:rPr>
        <w:annotationRef/>
      </w:r>
      <w:r>
        <w:t>Defer to Brad</w:t>
      </w:r>
    </w:p>
  </w:comment>
  <w:comment w:id="1310" w:author="Jim Horner" w:date="2014-09-24T12:10:00Z" w:initials="jth">
    <w:p w14:paraId="3B82137C" w14:textId="77777777" w:rsidR="008D201D" w:rsidRDefault="008D201D">
      <w:pPr>
        <w:pStyle w:val="CommentText"/>
      </w:pPr>
      <w:r>
        <w:rPr>
          <w:rStyle w:val="CommentReference"/>
        </w:rPr>
        <w:annotationRef/>
      </w:r>
      <w:r>
        <w:t>Defer to Brad</w:t>
      </w:r>
    </w:p>
  </w:comment>
  <w:comment w:id="1313" w:author="Jim Horner" w:date="2014-09-24T12:10:00Z" w:initials="jth">
    <w:p w14:paraId="08324A20" w14:textId="77777777" w:rsidR="008D201D" w:rsidRDefault="008D201D">
      <w:pPr>
        <w:pStyle w:val="CommentText"/>
      </w:pPr>
      <w:r>
        <w:rPr>
          <w:rStyle w:val="CommentReference"/>
        </w:rPr>
        <w:annotationRef/>
      </w:r>
      <w:r>
        <w:t>Defer to Brad</w:t>
      </w:r>
    </w:p>
  </w:comment>
  <w:comment w:id="1571" w:author="Jim Horner" w:date="2014-09-24T13:49:00Z" w:initials="jth">
    <w:p w14:paraId="0C526B72" w14:textId="77777777" w:rsidR="008D201D" w:rsidRDefault="008D201D">
      <w:pPr>
        <w:pStyle w:val="CommentText"/>
      </w:pPr>
      <w:r>
        <w:rPr>
          <w:rStyle w:val="CommentReference"/>
        </w:rPr>
        <w:annotationRef/>
      </w:r>
      <w:r>
        <w:t>I don’t think this is relevant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1B6F1A" w15:done="0"/>
  <w15:commentEx w15:paraId="3B82137C" w15:done="0"/>
  <w15:commentEx w15:paraId="08324A20" w15:done="0"/>
  <w15:commentEx w15:paraId="0C526B7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3ACDD" w14:textId="77777777" w:rsidR="00D224BC" w:rsidRDefault="00D224BC">
      <w:r>
        <w:separator/>
      </w:r>
    </w:p>
  </w:endnote>
  <w:endnote w:type="continuationSeparator" w:id="0">
    <w:p w14:paraId="57454412" w14:textId="77777777" w:rsidR="00D224BC" w:rsidRDefault="00D2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3B355" w14:textId="77777777" w:rsidR="008D201D" w:rsidRPr="005423D9" w:rsidRDefault="008D201D" w:rsidP="005423D9">
    <w:pPr>
      <w:pStyle w:val="Footer"/>
      <w:rPr>
        <w:sz w:val="20"/>
        <w:szCs w:val="20"/>
      </w:rPr>
    </w:pPr>
    <w:r>
      <w:rPr>
        <w:sz w:val="20"/>
        <w:szCs w:val="20"/>
      </w:rPr>
      <w:t>EDIS v2.2</w:t>
    </w:r>
    <w:r w:rsidRPr="005423D9">
      <w:rPr>
        <w:sz w:val="20"/>
        <w:szCs w:val="20"/>
      </w:rPr>
      <w:tab/>
    </w:r>
    <w:r w:rsidRPr="005423D9">
      <w:rPr>
        <w:sz w:val="20"/>
        <w:szCs w:val="20"/>
      </w:rPr>
      <w:tab/>
    </w:r>
  </w:p>
  <w:p w14:paraId="75838CB5" w14:textId="77777777" w:rsidR="008D201D" w:rsidRDefault="008D201D">
    <w:pPr>
      <w:pStyle w:val="Footer"/>
      <w:rPr>
        <w:sz w:val="20"/>
      </w:rPr>
    </w:pPr>
    <w:r>
      <w:rPr>
        <w:sz w:val="20"/>
      </w:rPr>
      <w:t>Technical Manual</w:t>
    </w:r>
    <w:r>
      <w:rP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5F6795">
      <w:rPr>
        <w:rStyle w:val="PageNumber"/>
        <w:noProof/>
        <w:sz w:val="20"/>
      </w:rPr>
      <w:t>iii</w:t>
    </w:r>
    <w:r>
      <w:rPr>
        <w:rStyle w:val="PageNumber"/>
        <w:sz w:val="20"/>
      </w:rPr>
      <w:fldChar w:fldCharType="end"/>
    </w:r>
    <w:r>
      <w:rPr>
        <w:rStyle w:val="PageNumber"/>
      </w:rPr>
      <w:tab/>
      <w:t>August 2012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7D2DD" w14:textId="77777777" w:rsidR="008D201D" w:rsidRPr="007E35C4" w:rsidRDefault="008D201D" w:rsidP="007E35C4">
    <w:pPr>
      <w:pStyle w:val="Footer"/>
      <w:rPr>
        <w:sz w:val="18"/>
        <w:szCs w:val="18"/>
      </w:rPr>
    </w:pPr>
    <w:r>
      <w:rPr>
        <w:sz w:val="18"/>
        <w:szCs w:val="18"/>
      </w:rPr>
      <w:t>PSO Innovations</w:t>
    </w:r>
    <w:r w:rsidRPr="007E35C4">
      <w:rPr>
        <w:sz w:val="18"/>
        <w:szCs w:val="18"/>
      </w:rPr>
      <w:tab/>
    </w:r>
    <w:r w:rsidRPr="007E35C4">
      <w:rPr>
        <w:sz w:val="18"/>
        <w:szCs w:val="18"/>
      </w:rPr>
      <w:tab/>
    </w:r>
  </w:p>
  <w:p w14:paraId="60913130" w14:textId="77777777" w:rsidR="008D201D" w:rsidRDefault="008D201D">
    <w:pPr>
      <w:pStyle w:val="Footer"/>
      <w:rPr>
        <w:sz w:val="20"/>
      </w:rPr>
    </w:pPr>
    <w:r>
      <w:rPr>
        <w:sz w:val="20"/>
      </w:rPr>
      <w:t>Technical Manual</w:t>
    </w:r>
    <w:r>
      <w:rPr>
        <w:sz w:val="20"/>
      </w:rPr>
      <w:tab/>
    </w:r>
    <w:r>
      <w:rPr>
        <w:rStyle w:val="PageNumber"/>
      </w:rPr>
      <w:fldChar w:fldCharType="begin"/>
    </w:r>
    <w:r>
      <w:rPr>
        <w:rStyle w:val="PageNumber"/>
      </w:rPr>
      <w:instrText xml:space="preserve"> PAGE </w:instrText>
    </w:r>
    <w:r>
      <w:rPr>
        <w:rStyle w:val="PageNumber"/>
      </w:rPr>
      <w:fldChar w:fldCharType="separate"/>
    </w:r>
    <w:r w:rsidR="005F6795">
      <w:rPr>
        <w:rStyle w:val="PageNumber"/>
        <w:noProof/>
      </w:rPr>
      <w:t>18</w:t>
    </w:r>
    <w:r>
      <w:rPr>
        <w:rStyle w:val="PageNumber"/>
      </w:rPr>
      <w:fldChar w:fldCharType="end"/>
    </w:r>
    <w:r>
      <w:rPr>
        <w:rStyle w:val="PageNumber"/>
      </w:rPr>
      <w:tab/>
    </w:r>
    <w:r>
      <w:rPr>
        <w:rStyle w:val="PageNumber"/>
        <w:sz w:val="20"/>
      </w:rPr>
      <w:t>September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48794" w14:textId="77777777" w:rsidR="00D224BC" w:rsidRDefault="00D224BC">
      <w:r>
        <w:separator/>
      </w:r>
    </w:p>
  </w:footnote>
  <w:footnote w:type="continuationSeparator" w:id="0">
    <w:p w14:paraId="188FEE18" w14:textId="77777777" w:rsidR="00D224BC" w:rsidRDefault="00D224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D0A41" w14:textId="77777777" w:rsidR="008D201D" w:rsidRDefault="008D201D" w:rsidP="00F92616">
    <w:pPr>
      <w:pStyle w:val="Header"/>
      <w:jc w:val="right"/>
      <w:rPr>
        <w:sz w:val="16"/>
        <w:szCs w:val="16"/>
      </w:rPr>
    </w:pPr>
    <w:r>
      <w:rPr>
        <w:sz w:val="16"/>
        <w:szCs w:val="16"/>
      </w:rPr>
      <w:t>EDIS 2.2</w:t>
    </w:r>
  </w:p>
  <w:p w14:paraId="291F400C" w14:textId="77777777" w:rsidR="008D201D" w:rsidRPr="0001596A" w:rsidRDefault="008D201D" w:rsidP="00F92616">
    <w:pPr>
      <w:pStyle w:val="Header"/>
      <w:jc w:val="right"/>
      <w:rPr>
        <w:sz w:val="16"/>
        <w:szCs w:val="16"/>
      </w:rPr>
    </w:pPr>
    <w:r>
      <w:rPr>
        <w:sz w:val="16"/>
        <w:szCs w:val="16"/>
      </w:rPr>
      <w:t>Technical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4553D" w14:textId="77777777" w:rsidR="008D201D" w:rsidRDefault="008D20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48B0B" w14:textId="77777777" w:rsidR="008D201D" w:rsidRDefault="008D201D" w:rsidP="0062594E">
    <w:pPr>
      <w:pStyle w:val="Header"/>
      <w:jc w:val="right"/>
    </w:pPr>
    <w:r>
      <w:t>PSO Innovations</w:t>
    </w:r>
  </w:p>
  <w:p w14:paraId="0BB714CB" w14:textId="77777777" w:rsidR="008D201D" w:rsidRPr="0062594E" w:rsidRDefault="008D201D" w:rsidP="0062594E">
    <w:pPr>
      <w:pStyle w:val="Header"/>
      <w:jc w:val="right"/>
    </w:pPr>
    <w:r>
      <w:t>Technical Manual</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99CB7" w14:textId="77777777" w:rsidR="008D201D" w:rsidRDefault="008D20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A1A03B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D6601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800421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B670B0"/>
    <w:lvl w:ilvl="0">
      <w:start w:val="1"/>
      <w:numFmt w:val="decimal"/>
      <w:pStyle w:val="ListNumber2"/>
      <w:lvlText w:val="%1."/>
      <w:lvlJc w:val="left"/>
      <w:pPr>
        <w:tabs>
          <w:tab w:val="num" w:pos="720"/>
        </w:tabs>
        <w:ind w:left="720" w:hanging="360"/>
      </w:pPr>
    </w:lvl>
  </w:abstractNum>
  <w:abstractNum w:abstractNumId="4">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39E084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E18281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AD6FCF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50C014"/>
    <w:lvl w:ilvl="0">
      <w:start w:val="1"/>
      <w:numFmt w:val="decimal"/>
      <w:pStyle w:val="ListNumber"/>
      <w:lvlText w:val="%1."/>
      <w:lvlJc w:val="left"/>
      <w:pPr>
        <w:tabs>
          <w:tab w:val="num" w:pos="360"/>
        </w:tabs>
        <w:ind w:left="360" w:hanging="360"/>
      </w:pPr>
    </w:lvl>
  </w:abstractNum>
  <w:abstractNum w:abstractNumId="9">
    <w:nsid w:val="FFFFFF89"/>
    <w:multiLevelType w:val="singleLevel"/>
    <w:tmpl w:val="1CFAEA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EE678B"/>
    <w:multiLevelType w:val="hybridMultilevel"/>
    <w:tmpl w:val="69FC8288"/>
    <w:lvl w:ilvl="0" w:tplc="2124C5EC">
      <w:start w:val="1"/>
      <w:numFmt w:val="decimal"/>
      <w:lvlText w:val="%1."/>
      <w:lvlJc w:val="left"/>
      <w:pPr>
        <w:tabs>
          <w:tab w:val="num" w:pos="1695"/>
        </w:tabs>
        <w:ind w:left="1695" w:hanging="435"/>
      </w:pPr>
      <w:rPr>
        <w:rFonts w:hint="default"/>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149E2564"/>
    <w:multiLevelType w:val="hybridMultilevel"/>
    <w:tmpl w:val="69FC8288"/>
    <w:lvl w:ilvl="0" w:tplc="2124C5EC">
      <w:start w:val="1"/>
      <w:numFmt w:val="decimal"/>
      <w:lvlText w:val="%1."/>
      <w:lvlJc w:val="left"/>
      <w:pPr>
        <w:tabs>
          <w:tab w:val="num" w:pos="1695"/>
        </w:tabs>
        <w:ind w:left="1695" w:hanging="435"/>
      </w:pPr>
      <w:rPr>
        <w:rFonts w:hint="default"/>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1BFC5BC3"/>
    <w:multiLevelType w:val="hybridMultilevel"/>
    <w:tmpl w:val="C3CAA8A2"/>
    <w:lvl w:ilvl="0" w:tplc="068454F8">
      <w:start w:val="1"/>
      <w:numFmt w:val="bullet"/>
      <w:pStyle w:val="BodyBullet3"/>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F7A37BC"/>
    <w:multiLevelType w:val="hybridMultilevel"/>
    <w:tmpl w:val="C2E45A9E"/>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nsid w:val="20FB7ECD"/>
    <w:multiLevelType w:val="hybridMultilevel"/>
    <w:tmpl w:val="48EAAAF0"/>
    <w:lvl w:ilvl="0" w:tplc="4CB04C84">
      <w:start w:val="1"/>
      <w:numFmt w:val="decimal"/>
      <w:pStyle w:val="BodyNumbered1"/>
      <w:lvlText w:val="%1."/>
      <w:lvlJc w:val="left"/>
      <w:pPr>
        <w:tabs>
          <w:tab w:val="num" w:pos="900"/>
        </w:tabs>
        <w:ind w:left="900" w:hanging="54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2443AC4"/>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20">
    <w:nsid w:val="2A2F11D3"/>
    <w:multiLevelType w:val="hybridMultilevel"/>
    <w:tmpl w:val="A3A44A1C"/>
    <w:lvl w:ilvl="0" w:tplc="A1887ECC">
      <w:start w:val="1"/>
      <w:numFmt w:val="none"/>
      <w:pStyle w:val="Note2"/>
      <w:lvlText w:val="Note:"/>
      <w:lvlJc w:val="left"/>
      <w:pPr>
        <w:tabs>
          <w:tab w:val="num" w:pos="1800"/>
        </w:tabs>
        <w:ind w:left="1800" w:hanging="900"/>
      </w:pPr>
      <w:rPr>
        <w:rFonts w:ascii="Arial Bold" w:hAnsi="Arial Bold" w:hint="default"/>
        <w:b/>
        <w:i/>
        <w:sz w:val="22"/>
        <w:szCs w:val="22"/>
      </w:rPr>
    </w:lvl>
    <w:lvl w:ilvl="1" w:tplc="699E442A">
      <w:start w:val="1"/>
      <w:numFmt w:val="decimal"/>
      <w:lvlText w:val="%2."/>
      <w:lvlJc w:val="left"/>
      <w:pPr>
        <w:tabs>
          <w:tab w:val="num" w:pos="1440"/>
        </w:tabs>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E727BF8"/>
    <w:multiLevelType w:val="hybridMultilevel"/>
    <w:tmpl w:val="69FC8288"/>
    <w:lvl w:ilvl="0" w:tplc="9BF24468">
      <w:start w:val="1"/>
      <w:numFmt w:val="decimal"/>
      <w:lvlText w:val="%1."/>
      <w:lvlJc w:val="left"/>
      <w:pPr>
        <w:tabs>
          <w:tab w:val="num" w:pos="1695"/>
        </w:tabs>
        <w:ind w:left="1695" w:hanging="435"/>
      </w:pPr>
      <w:rPr>
        <w:rFonts w:hint="default"/>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0351BF3"/>
    <w:multiLevelType w:val="hybridMultilevel"/>
    <w:tmpl w:val="AE36EED8"/>
    <w:lvl w:ilvl="0" w:tplc="9BF24468">
      <w:start w:val="1"/>
      <w:numFmt w:val="bullet"/>
      <w:pStyle w:val="BodyBullet1"/>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3">
    <w:nsid w:val="30902EC3"/>
    <w:multiLevelType w:val="hybridMultilevel"/>
    <w:tmpl w:val="6DC44F48"/>
    <w:lvl w:ilvl="0" w:tplc="9BF24468">
      <w:start w:val="1"/>
      <w:numFmt w:val="bullet"/>
      <w:pStyle w:val="DocumentBodyBullets1"/>
      <w:lvlText w:val=""/>
      <w:lvlJc w:val="left"/>
      <w:pPr>
        <w:tabs>
          <w:tab w:val="num" w:pos="360"/>
        </w:tabs>
        <w:ind w:left="360" w:hanging="18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318E4EA9"/>
    <w:multiLevelType w:val="multilevel"/>
    <w:tmpl w:val="6C2AF20E"/>
    <w:lvl w:ilvl="0">
      <w:start w:val="1"/>
      <w:numFmt w:val="decimal"/>
      <w:pStyle w:val="Heading1"/>
      <w:lvlText w:val="%1."/>
      <w:lvlJc w:val="left"/>
      <w:pPr>
        <w:tabs>
          <w:tab w:val="num" w:pos="547"/>
        </w:tabs>
        <w:ind w:left="1080" w:firstLine="0"/>
      </w:pPr>
      <w:rPr>
        <w:rFonts w:hint="default"/>
      </w:rPr>
    </w:lvl>
    <w:lvl w:ilvl="1">
      <w:start w:val="1"/>
      <w:numFmt w:val="decimal"/>
      <w:pStyle w:val="Heading2"/>
      <w:lvlText w:val="%1.%2."/>
      <w:lvlJc w:val="left"/>
      <w:pPr>
        <w:tabs>
          <w:tab w:val="num" w:pos="1620"/>
        </w:tabs>
        <w:ind w:left="900" w:firstLine="0"/>
      </w:pPr>
      <w:rPr>
        <w:rFonts w:hint="default"/>
      </w:rPr>
    </w:lvl>
    <w:lvl w:ilvl="2">
      <w:start w:val="1"/>
      <w:numFmt w:val="decimal"/>
      <w:pStyle w:val="Heading30"/>
      <w:lvlText w:val="%1.%2.%3."/>
      <w:lvlJc w:val="left"/>
      <w:pPr>
        <w:tabs>
          <w:tab w:val="num" w:pos="2250"/>
        </w:tabs>
        <w:ind w:left="1890" w:hanging="720"/>
      </w:pPr>
      <w:rPr>
        <w:rFonts w:hint="default"/>
      </w:rPr>
    </w:lvl>
    <w:lvl w:ilvl="3">
      <w:start w:val="1"/>
      <w:numFmt w:val="decimal"/>
      <w:pStyle w:val="Heading4"/>
      <w:lvlText w:val="%1.%2.%3.%4."/>
      <w:lvlJc w:val="left"/>
      <w:pPr>
        <w:tabs>
          <w:tab w:val="num" w:pos="2707"/>
        </w:tabs>
        <w:ind w:left="3067" w:hanging="1440"/>
      </w:pPr>
      <w:rPr>
        <w:rFonts w:hint="default"/>
      </w:rPr>
    </w:lvl>
    <w:lvl w:ilvl="4">
      <w:start w:val="1"/>
      <w:numFmt w:val="decimal"/>
      <w:lvlText w:val="%1.%2.%3.%4.%5."/>
      <w:lvlJc w:val="left"/>
      <w:pPr>
        <w:tabs>
          <w:tab w:val="num" w:pos="4867"/>
        </w:tabs>
        <w:ind w:left="2779" w:hanging="792"/>
      </w:pPr>
      <w:rPr>
        <w:rFonts w:hint="default"/>
      </w:rPr>
    </w:lvl>
    <w:lvl w:ilvl="5">
      <w:start w:val="1"/>
      <w:numFmt w:val="decimal"/>
      <w:lvlText w:val="%1.%2.%3.%4.%5.%6."/>
      <w:lvlJc w:val="left"/>
      <w:pPr>
        <w:tabs>
          <w:tab w:val="num" w:pos="5947"/>
        </w:tabs>
        <w:ind w:left="3283" w:hanging="936"/>
      </w:pPr>
      <w:rPr>
        <w:rFonts w:hint="default"/>
      </w:rPr>
    </w:lvl>
    <w:lvl w:ilvl="6">
      <w:start w:val="1"/>
      <w:numFmt w:val="decimal"/>
      <w:lvlText w:val="%1.%2.%3.%4.%5.%6.%7."/>
      <w:lvlJc w:val="left"/>
      <w:pPr>
        <w:tabs>
          <w:tab w:val="num" w:pos="7027"/>
        </w:tabs>
        <w:ind w:left="3787" w:hanging="1080"/>
      </w:pPr>
      <w:rPr>
        <w:rFonts w:hint="default"/>
      </w:rPr>
    </w:lvl>
    <w:lvl w:ilvl="7">
      <w:start w:val="1"/>
      <w:numFmt w:val="decimal"/>
      <w:lvlText w:val="%1.%2.%3.%4.%5.%6.%7.%8."/>
      <w:lvlJc w:val="left"/>
      <w:pPr>
        <w:tabs>
          <w:tab w:val="num" w:pos="7747"/>
        </w:tabs>
        <w:ind w:left="4291" w:hanging="1224"/>
      </w:pPr>
      <w:rPr>
        <w:rFonts w:hint="default"/>
      </w:rPr>
    </w:lvl>
    <w:lvl w:ilvl="8">
      <w:start w:val="1"/>
      <w:numFmt w:val="decimal"/>
      <w:lvlText w:val="%1.%2.%3.%4.%5.%6.%7.%8.%9."/>
      <w:lvlJc w:val="left"/>
      <w:pPr>
        <w:tabs>
          <w:tab w:val="num" w:pos="8827"/>
        </w:tabs>
        <w:ind w:left="4867" w:hanging="1440"/>
      </w:pPr>
      <w:rPr>
        <w:rFonts w:hint="default"/>
      </w:rPr>
    </w:lvl>
  </w:abstractNum>
  <w:abstractNum w:abstractNumId="25">
    <w:nsid w:val="327F5CE7"/>
    <w:multiLevelType w:val="hybridMultilevel"/>
    <w:tmpl w:val="7BC4ADCC"/>
    <w:lvl w:ilvl="0" w:tplc="9BF24468">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6">
    <w:nsid w:val="42CF34E9"/>
    <w:multiLevelType w:val="hybridMultilevel"/>
    <w:tmpl w:val="13AAAA14"/>
    <w:lvl w:ilvl="0" w:tplc="2124C5EC">
      <w:start w:val="1"/>
      <w:numFmt w:val="decimal"/>
      <w:pStyle w:val="BodyNumbered2"/>
      <w:lvlText w:val="%1."/>
      <w:lvlJc w:val="left"/>
      <w:pPr>
        <w:tabs>
          <w:tab w:val="num" w:pos="1260"/>
        </w:tabs>
        <w:ind w:left="12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37A60BA"/>
    <w:multiLevelType w:val="hybridMultilevel"/>
    <w:tmpl w:val="30EAE910"/>
    <w:lvl w:ilvl="0" w:tplc="52945F5C">
      <w:start w:val="1"/>
      <w:numFmt w:val="none"/>
      <w:pStyle w:val="Note3"/>
      <w:lvlText w:val="Note:"/>
      <w:lvlJc w:val="left"/>
      <w:pPr>
        <w:tabs>
          <w:tab w:val="num" w:pos="2400"/>
        </w:tabs>
        <w:ind w:left="2400" w:hanging="1155"/>
      </w:pPr>
      <w:rPr>
        <w:rFonts w:ascii="Arial Bold" w:hAnsi="Arial Bold" w:hint="default"/>
        <w:b/>
        <w:i/>
        <w:sz w:val="22"/>
        <w:szCs w:val="22"/>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43BA6D60"/>
    <w:multiLevelType w:val="hybridMultilevel"/>
    <w:tmpl w:val="9858E3EC"/>
    <w:lvl w:ilvl="0" w:tplc="FFFFFFFF">
      <w:start w:val="1"/>
      <w:numFmt w:val="decimal"/>
      <w:pStyle w:val="BodyNumbered3"/>
      <w:lvlText w:val="%1."/>
      <w:lvlJc w:val="left"/>
      <w:pPr>
        <w:ind w:left="1980" w:hanging="360"/>
      </w:pPr>
      <w:rPr>
        <w:rFonts w:hint="default"/>
        <w:b w:val="0"/>
        <w:i w:val="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459E7065"/>
    <w:multiLevelType w:val="hybridMultilevel"/>
    <w:tmpl w:val="540E0E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nsid w:val="56345308"/>
    <w:multiLevelType w:val="hybridMultilevel"/>
    <w:tmpl w:val="86CA7044"/>
    <w:lvl w:ilvl="0" w:tplc="F4063DB8">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nsid w:val="565C5DF1"/>
    <w:multiLevelType w:val="hybridMultilevel"/>
    <w:tmpl w:val="CAF80B08"/>
    <w:lvl w:ilvl="0" w:tplc="0409000F">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C9A3031"/>
    <w:multiLevelType w:val="hybridMultilevel"/>
    <w:tmpl w:val="2EB65644"/>
    <w:lvl w:ilvl="0" w:tplc="FED84F42">
      <w:start w:val="1"/>
      <w:numFmt w:val="bullet"/>
      <w:pStyle w:val="BulletLevel1"/>
      <w:lvlText w:val=""/>
      <w:lvlJc w:val="left"/>
      <w:pPr>
        <w:tabs>
          <w:tab w:val="num" w:pos="345"/>
        </w:tabs>
        <w:ind w:left="780" w:hanging="285"/>
      </w:pPr>
      <w:rPr>
        <w:rFonts w:ascii="Symbol" w:hAnsi="Symbol" w:hint="default"/>
      </w:rPr>
    </w:lvl>
    <w:lvl w:ilvl="1" w:tplc="04090019" w:tentative="1">
      <w:start w:val="1"/>
      <w:numFmt w:val="bullet"/>
      <w:lvlText w:val="o"/>
      <w:lvlJc w:val="left"/>
      <w:pPr>
        <w:tabs>
          <w:tab w:val="num" w:pos="1485"/>
        </w:tabs>
        <w:ind w:left="1485" w:hanging="360"/>
      </w:pPr>
      <w:rPr>
        <w:rFonts w:ascii="Courier New" w:hAnsi="Courier New" w:cs="Courier New" w:hint="default"/>
      </w:rPr>
    </w:lvl>
    <w:lvl w:ilvl="2" w:tplc="0409001B" w:tentative="1">
      <w:start w:val="1"/>
      <w:numFmt w:val="bullet"/>
      <w:lvlText w:val=""/>
      <w:lvlJc w:val="left"/>
      <w:pPr>
        <w:tabs>
          <w:tab w:val="num" w:pos="2205"/>
        </w:tabs>
        <w:ind w:left="2205" w:hanging="360"/>
      </w:pPr>
      <w:rPr>
        <w:rFonts w:ascii="Wingdings" w:hAnsi="Wingdings" w:hint="default"/>
      </w:rPr>
    </w:lvl>
    <w:lvl w:ilvl="3" w:tplc="0409000F" w:tentative="1">
      <w:start w:val="1"/>
      <w:numFmt w:val="bullet"/>
      <w:lvlText w:val=""/>
      <w:lvlJc w:val="left"/>
      <w:pPr>
        <w:tabs>
          <w:tab w:val="num" w:pos="2925"/>
        </w:tabs>
        <w:ind w:left="2925" w:hanging="360"/>
      </w:pPr>
      <w:rPr>
        <w:rFonts w:ascii="Symbol" w:hAnsi="Symbol" w:hint="default"/>
      </w:rPr>
    </w:lvl>
    <w:lvl w:ilvl="4" w:tplc="04090019" w:tentative="1">
      <w:start w:val="1"/>
      <w:numFmt w:val="bullet"/>
      <w:lvlText w:val="o"/>
      <w:lvlJc w:val="left"/>
      <w:pPr>
        <w:tabs>
          <w:tab w:val="num" w:pos="3645"/>
        </w:tabs>
        <w:ind w:left="3645" w:hanging="360"/>
      </w:pPr>
      <w:rPr>
        <w:rFonts w:ascii="Courier New" w:hAnsi="Courier New" w:cs="Courier New" w:hint="default"/>
      </w:rPr>
    </w:lvl>
    <w:lvl w:ilvl="5" w:tplc="0409001B" w:tentative="1">
      <w:start w:val="1"/>
      <w:numFmt w:val="bullet"/>
      <w:lvlText w:val=""/>
      <w:lvlJc w:val="left"/>
      <w:pPr>
        <w:tabs>
          <w:tab w:val="num" w:pos="4365"/>
        </w:tabs>
        <w:ind w:left="4365" w:hanging="360"/>
      </w:pPr>
      <w:rPr>
        <w:rFonts w:ascii="Wingdings" w:hAnsi="Wingdings" w:hint="default"/>
      </w:rPr>
    </w:lvl>
    <w:lvl w:ilvl="6" w:tplc="0409000F" w:tentative="1">
      <w:start w:val="1"/>
      <w:numFmt w:val="bullet"/>
      <w:lvlText w:val=""/>
      <w:lvlJc w:val="left"/>
      <w:pPr>
        <w:tabs>
          <w:tab w:val="num" w:pos="5085"/>
        </w:tabs>
        <w:ind w:left="5085" w:hanging="360"/>
      </w:pPr>
      <w:rPr>
        <w:rFonts w:ascii="Symbol" w:hAnsi="Symbol" w:hint="default"/>
      </w:rPr>
    </w:lvl>
    <w:lvl w:ilvl="7" w:tplc="04090019" w:tentative="1">
      <w:start w:val="1"/>
      <w:numFmt w:val="bullet"/>
      <w:lvlText w:val="o"/>
      <w:lvlJc w:val="left"/>
      <w:pPr>
        <w:tabs>
          <w:tab w:val="num" w:pos="5805"/>
        </w:tabs>
        <w:ind w:left="5805" w:hanging="360"/>
      </w:pPr>
      <w:rPr>
        <w:rFonts w:ascii="Courier New" w:hAnsi="Courier New" w:cs="Courier New" w:hint="default"/>
      </w:rPr>
    </w:lvl>
    <w:lvl w:ilvl="8" w:tplc="0409001B" w:tentative="1">
      <w:start w:val="1"/>
      <w:numFmt w:val="bullet"/>
      <w:lvlText w:val=""/>
      <w:lvlJc w:val="left"/>
      <w:pPr>
        <w:tabs>
          <w:tab w:val="num" w:pos="6525"/>
        </w:tabs>
        <w:ind w:left="6525" w:hanging="360"/>
      </w:pPr>
      <w:rPr>
        <w:rFonts w:ascii="Wingdings" w:hAnsi="Wingdings" w:hint="default"/>
      </w:rPr>
    </w:lvl>
  </w:abstractNum>
  <w:abstractNum w:abstractNumId="35">
    <w:nsid w:val="76C06AB4"/>
    <w:multiLevelType w:val="hybridMultilevel"/>
    <w:tmpl w:val="08BC8420"/>
    <w:lvl w:ilvl="0" w:tplc="9C085A80">
      <w:start w:val="1"/>
      <w:numFmt w:val="none"/>
      <w:pStyle w:val="Note1"/>
      <w:lvlText w:val="Note:"/>
      <w:lvlJc w:val="left"/>
      <w:pPr>
        <w:tabs>
          <w:tab w:val="num" w:pos="1275"/>
        </w:tabs>
        <w:ind w:left="1275" w:hanging="915"/>
      </w:pPr>
      <w:rPr>
        <w:rFonts w:ascii="Arial Bold" w:hAnsi="Arial Bold" w:hint="default"/>
        <w:b/>
        <w:i/>
        <w:sz w:val="22"/>
        <w:szCs w:val="22"/>
      </w:rPr>
    </w:lvl>
    <w:lvl w:ilvl="1" w:tplc="7AC42AE8" w:tentative="1">
      <w:start w:val="1"/>
      <w:numFmt w:val="lowerLetter"/>
      <w:lvlText w:val="%2."/>
      <w:lvlJc w:val="left"/>
      <w:pPr>
        <w:tabs>
          <w:tab w:val="num" w:pos="1440"/>
        </w:tabs>
        <w:ind w:left="1440" w:hanging="360"/>
      </w:pPr>
    </w:lvl>
    <w:lvl w:ilvl="2" w:tplc="87A66516" w:tentative="1">
      <w:start w:val="1"/>
      <w:numFmt w:val="lowerRoman"/>
      <w:lvlText w:val="%3."/>
      <w:lvlJc w:val="right"/>
      <w:pPr>
        <w:tabs>
          <w:tab w:val="num" w:pos="2160"/>
        </w:tabs>
        <w:ind w:left="2160" w:hanging="180"/>
      </w:pPr>
    </w:lvl>
    <w:lvl w:ilvl="3" w:tplc="57A4C40C" w:tentative="1">
      <w:start w:val="1"/>
      <w:numFmt w:val="decimal"/>
      <w:lvlText w:val="%4."/>
      <w:lvlJc w:val="left"/>
      <w:pPr>
        <w:tabs>
          <w:tab w:val="num" w:pos="2880"/>
        </w:tabs>
        <w:ind w:left="2880" w:hanging="360"/>
      </w:pPr>
    </w:lvl>
    <w:lvl w:ilvl="4" w:tplc="B3FE9F00" w:tentative="1">
      <w:start w:val="1"/>
      <w:numFmt w:val="lowerLetter"/>
      <w:lvlText w:val="%5."/>
      <w:lvlJc w:val="left"/>
      <w:pPr>
        <w:tabs>
          <w:tab w:val="num" w:pos="3600"/>
        </w:tabs>
        <w:ind w:left="3600" w:hanging="360"/>
      </w:pPr>
    </w:lvl>
    <w:lvl w:ilvl="5" w:tplc="7486B2D8" w:tentative="1">
      <w:start w:val="1"/>
      <w:numFmt w:val="lowerRoman"/>
      <w:lvlText w:val="%6."/>
      <w:lvlJc w:val="right"/>
      <w:pPr>
        <w:tabs>
          <w:tab w:val="num" w:pos="4320"/>
        </w:tabs>
        <w:ind w:left="4320" w:hanging="180"/>
      </w:pPr>
    </w:lvl>
    <w:lvl w:ilvl="6" w:tplc="BFA80668" w:tentative="1">
      <w:start w:val="1"/>
      <w:numFmt w:val="decimal"/>
      <w:lvlText w:val="%7."/>
      <w:lvlJc w:val="left"/>
      <w:pPr>
        <w:tabs>
          <w:tab w:val="num" w:pos="5040"/>
        </w:tabs>
        <w:ind w:left="5040" w:hanging="360"/>
      </w:pPr>
    </w:lvl>
    <w:lvl w:ilvl="7" w:tplc="07080B4C" w:tentative="1">
      <w:start w:val="1"/>
      <w:numFmt w:val="lowerLetter"/>
      <w:lvlText w:val="%8."/>
      <w:lvlJc w:val="left"/>
      <w:pPr>
        <w:tabs>
          <w:tab w:val="num" w:pos="5760"/>
        </w:tabs>
        <w:ind w:left="5760" w:hanging="360"/>
      </w:pPr>
    </w:lvl>
    <w:lvl w:ilvl="8" w:tplc="C7CC5C32" w:tentative="1">
      <w:start w:val="1"/>
      <w:numFmt w:val="lowerRoman"/>
      <w:lvlText w:val="%9."/>
      <w:lvlJc w:val="right"/>
      <w:pPr>
        <w:tabs>
          <w:tab w:val="num" w:pos="6480"/>
        </w:tabs>
        <w:ind w:left="6480" w:hanging="180"/>
      </w:pPr>
    </w:lvl>
  </w:abstractNum>
  <w:abstractNum w:abstractNumId="36">
    <w:nsid w:val="7DD116E7"/>
    <w:multiLevelType w:val="hybridMultilevel"/>
    <w:tmpl w:val="1FE26382"/>
    <w:lvl w:ilvl="0" w:tplc="C17E95DA">
      <w:start w:val="1"/>
      <w:numFmt w:val="bullet"/>
      <w:pStyle w:val="BulletListHidden3"/>
      <w:lvlText w:val=""/>
      <w:lvlJc w:val="left"/>
      <w:pPr>
        <w:tabs>
          <w:tab w:val="num" w:pos="1260"/>
        </w:tabs>
        <w:ind w:left="1224" w:hanging="324"/>
      </w:pPr>
      <w:rPr>
        <w:rFonts w:ascii="Symbol" w:hAnsi="Symbol" w:hint="default"/>
      </w:rPr>
    </w:lvl>
    <w:lvl w:ilvl="1" w:tplc="04090019" w:tentative="1">
      <w:start w:val="1"/>
      <w:numFmt w:val="bullet"/>
      <w:lvlText w:val="o"/>
      <w:lvlJc w:val="left"/>
      <w:pPr>
        <w:tabs>
          <w:tab w:val="num" w:pos="1980"/>
        </w:tabs>
        <w:ind w:left="1980" w:hanging="360"/>
      </w:pPr>
      <w:rPr>
        <w:rFonts w:ascii="Courier New" w:hAnsi="Courier New" w:hint="default"/>
      </w:rPr>
    </w:lvl>
    <w:lvl w:ilvl="2" w:tplc="0409001B" w:tentative="1">
      <w:start w:val="1"/>
      <w:numFmt w:val="bullet"/>
      <w:lvlText w:val=""/>
      <w:lvlJc w:val="left"/>
      <w:pPr>
        <w:tabs>
          <w:tab w:val="num" w:pos="2700"/>
        </w:tabs>
        <w:ind w:left="2700" w:hanging="360"/>
      </w:pPr>
      <w:rPr>
        <w:rFonts w:ascii="Wingdings" w:hAnsi="Wingdings" w:hint="default"/>
      </w:rPr>
    </w:lvl>
    <w:lvl w:ilvl="3" w:tplc="0409000F" w:tentative="1">
      <w:start w:val="1"/>
      <w:numFmt w:val="bullet"/>
      <w:lvlText w:val=""/>
      <w:lvlJc w:val="left"/>
      <w:pPr>
        <w:tabs>
          <w:tab w:val="num" w:pos="3420"/>
        </w:tabs>
        <w:ind w:left="3420" w:hanging="360"/>
      </w:pPr>
      <w:rPr>
        <w:rFonts w:ascii="Symbol" w:hAnsi="Symbol" w:hint="default"/>
      </w:rPr>
    </w:lvl>
    <w:lvl w:ilvl="4" w:tplc="04090019" w:tentative="1">
      <w:start w:val="1"/>
      <w:numFmt w:val="bullet"/>
      <w:lvlText w:val="o"/>
      <w:lvlJc w:val="left"/>
      <w:pPr>
        <w:tabs>
          <w:tab w:val="num" w:pos="4140"/>
        </w:tabs>
        <w:ind w:left="4140" w:hanging="360"/>
      </w:pPr>
      <w:rPr>
        <w:rFonts w:ascii="Courier New" w:hAnsi="Courier New" w:hint="default"/>
      </w:rPr>
    </w:lvl>
    <w:lvl w:ilvl="5" w:tplc="0409001B" w:tentative="1">
      <w:start w:val="1"/>
      <w:numFmt w:val="bullet"/>
      <w:lvlText w:val=""/>
      <w:lvlJc w:val="left"/>
      <w:pPr>
        <w:tabs>
          <w:tab w:val="num" w:pos="4860"/>
        </w:tabs>
        <w:ind w:left="4860" w:hanging="360"/>
      </w:pPr>
      <w:rPr>
        <w:rFonts w:ascii="Wingdings" w:hAnsi="Wingdings" w:hint="default"/>
      </w:rPr>
    </w:lvl>
    <w:lvl w:ilvl="6" w:tplc="0409000F" w:tentative="1">
      <w:start w:val="1"/>
      <w:numFmt w:val="bullet"/>
      <w:lvlText w:val=""/>
      <w:lvlJc w:val="left"/>
      <w:pPr>
        <w:tabs>
          <w:tab w:val="num" w:pos="5580"/>
        </w:tabs>
        <w:ind w:left="5580" w:hanging="360"/>
      </w:pPr>
      <w:rPr>
        <w:rFonts w:ascii="Symbol" w:hAnsi="Symbol" w:hint="default"/>
      </w:rPr>
    </w:lvl>
    <w:lvl w:ilvl="7" w:tplc="04090019" w:tentative="1">
      <w:start w:val="1"/>
      <w:numFmt w:val="bullet"/>
      <w:lvlText w:val="o"/>
      <w:lvlJc w:val="left"/>
      <w:pPr>
        <w:tabs>
          <w:tab w:val="num" w:pos="6300"/>
        </w:tabs>
        <w:ind w:left="6300" w:hanging="360"/>
      </w:pPr>
      <w:rPr>
        <w:rFonts w:ascii="Courier New" w:hAnsi="Courier New" w:hint="default"/>
      </w:rPr>
    </w:lvl>
    <w:lvl w:ilvl="8" w:tplc="0409001B" w:tentative="1">
      <w:start w:val="1"/>
      <w:numFmt w:val="bullet"/>
      <w:lvlText w:val=""/>
      <w:lvlJc w:val="left"/>
      <w:pPr>
        <w:tabs>
          <w:tab w:val="num" w:pos="7020"/>
        </w:tabs>
        <w:ind w:left="7020" w:hanging="360"/>
      </w:pPr>
      <w:rPr>
        <w:rFonts w:ascii="Wingdings" w:hAnsi="Wingdings" w:hint="default"/>
      </w:rPr>
    </w:lvl>
  </w:abstractNum>
  <w:num w:numId="1">
    <w:abstractNumId w:val="36"/>
  </w:num>
  <w:num w:numId="2">
    <w:abstractNumId w:val="13"/>
    <w:lvlOverride w:ilvl="0">
      <w:startOverride w:val="6"/>
    </w:lvlOverride>
    <w:lvlOverride w:ilvl="1">
      <w:startOverride w:val="1"/>
    </w:lvlOverride>
    <w:lvlOverride w:ilvl="2">
      <w:startOverride w:val="2"/>
    </w:lvlOverride>
  </w:num>
  <w:num w:numId="3">
    <w:abstractNumId w:val="19"/>
  </w:num>
  <w:num w:numId="4">
    <w:abstractNumId w:val="27"/>
  </w:num>
  <w:num w:numId="5">
    <w:abstractNumId w:val="24"/>
  </w:num>
  <w:num w:numId="6">
    <w:abstractNumId w:val="16"/>
  </w:num>
  <w:num w:numId="7">
    <w:abstractNumId w:val="22"/>
  </w:num>
  <w:num w:numId="8">
    <w:abstractNumId w:val="14"/>
  </w:num>
  <w:num w:numId="9">
    <w:abstractNumId w:val="25"/>
  </w:num>
  <w:num w:numId="10">
    <w:abstractNumId w:val="9"/>
  </w:num>
  <w:num w:numId="11">
    <w:abstractNumId w:val="18"/>
  </w:num>
  <w:num w:numId="12">
    <w:abstractNumId w:val="32"/>
  </w:num>
  <w:num w:numId="13">
    <w:abstractNumId w:val="15"/>
  </w:num>
  <w:num w:numId="14">
    <w:abstractNumId w:val="31"/>
  </w:num>
  <w:num w:numId="15">
    <w:abstractNumId w:val="11"/>
  </w:num>
  <w:num w:numId="16">
    <w:abstractNumId w:val="33"/>
  </w:num>
  <w:num w:numId="17">
    <w:abstractNumId w:val="28"/>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3"/>
  </w:num>
  <w:num w:numId="28">
    <w:abstractNumId w:val="20"/>
  </w:num>
  <w:num w:numId="29">
    <w:abstractNumId w:val="35"/>
  </w:num>
  <w:num w:numId="30">
    <w:abstractNumId w:val="26"/>
  </w:num>
  <w:num w:numId="31">
    <w:abstractNumId w:val="29"/>
    <w:lvlOverride w:ilvl="0">
      <w:startOverride w:val="1"/>
    </w:lvlOverride>
  </w:num>
  <w:num w:numId="32">
    <w:abstractNumId w:val="26"/>
    <w:lvlOverride w:ilvl="0">
      <w:startOverride w:val="1"/>
    </w:lvlOverride>
  </w:num>
  <w:num w:numId="33">
    <w:abstractNumId w:val="34"/>
  </w:num>
  <w:num w:numId="34">
    <w:abstractNumId w:val="29"/>
  </w:num>
  <w:num w:numId="35">
    <w:abstractNumId w:val="26"/>
    <w:lvlOverride w:ilvl="0">
      <w:startOverride w:val="1"/>
    </w:lvlOverride>
  </w:num>
  <w:num w:numId="36">
    <w:abstractNumId w:val="21"/>
  </w:num>
  <w:num w:numId="37">
    <w:abstractNumId w:val="10"/>
  </w:num>
  <w:num w:numId="38">
    <w:abstractNumId w:val="29"/>
    <w:lvlOverride w:ilvl="0">
      <w:startOverride w:val="7"/>
    </w:lvlOverride>
  </w:num>
  <w:num w:numId="39">
    <w:abstractNumId w:val="12"/>
  </w:num>
  <w:num w:numId="40">
    <w:abstractNumId w:val="26"/>
    <w:lvlOverride w:ilvl="0">
      <w:startOverride w:val="1"/>
    </w:lvlOverride>
  </w:num>
  <w:num w:numId="41">
    <w:abstractNumId w:val="26"/>
    <w:lvlOverride w:ilvl="0">
      <w:startOverride w:val="1"/>
    </w:lvlOverride>
  </w:num>
  <w:num w:numId="42">
    <w:abstractNumId w:val="26"/>
    <w:lvlOverride w:ilvl="0">
      <w:startOverride w:val="1"/>
    </w:lvlOverride>
  </w:num>
  <w:num w:numId="43">
    <w:abstractNumId w:val="26"/>
    <w:lvlOverride w:ilvl="0">
      <w:startOverride w:val="1"/>
    </w:lvlOverride>
  </w:num>
  <w:num w:numId="44">
    <w:abstractNumId w:val="26"/>
    <w:lvlOverride w:ilvl="0">
      <w:startOverride w:val="1"/>
    </w:lvlOverride>
  </w:num>
  <w:num w:numId="45">
    <w:abstractNumId w:val="29"/>
  </w:num>
  <w:num w:numId="46">
    <w:abstractNumId w:val="29"/>
    <w:lvlOverride w:ilvl="0">
      <w:startOverride w:val="1"/>
    </w:lvlOverride>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lvlOverride w:ilvl="0">
      <w:startOverride w:val="1"/>
    </w:lvlOverride>
  </w:num>
  <w:num w:numId="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7"/>
  </w:num>
  <w:num w:numId="53">
    <w:abstractNumId w:val="30"/>
  </w:num>
  <w:numIdMacAtCleanup w:val="4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Zorich">
    <w15:presenceInfo w15:providerId="Windows Live" w15:userId="8a7d23444ef06d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activeWritingStyle w:appName="MSWord" w:lang="fr-FR" w:vendorID="9" w:dllVersion="512" w:checkStyle="1"/>
  <w:activeWritingStyle w:appName="MSWord" w:lang="it-IT" w:vendorID="3" w:dllVersion="517"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33"/>
    <w:rsid w:val="0000176E"/>
    <w:rsid w:val="000017D6"/>
    <w:rsid w:val="00002028"/>
    <w:rsid w:val="00002EF1"/>
    <w:rsid w:val="00003B95"/>
    <w:rsid w:val="00003FCD"/>
    <w:rsid w:val="00004693"/>
    <w:rsid w:val="00005214"/>
    <w:rsid w:val="000053CB"/>
    <w:rsid w:val="000059A3"/>
    <w:rsid w:val="00006145"/>
    <w:rsid w:val="00006B5D"/>
    <w:rsid w:val="00006CBF"/>
    <w:rsid w:val="00007B8D"/>
    <w:rsid w:val="00007F32"/>
    <w:rsid w:val="00010E09"/>
    <w:rsid w:val="00011245"/>
    <w:rsid w:val="000128A5"/>
    <w:rsid w:val="00012C5A"/>
    <w:rsid w:val="000136CA"/>
    <w:rsid w:val="00013775"/>
    <w:rsid w:val="0001381F"/>
    <w:rsid w:val="00013A4E"/>
    <w:rsid w:val="00014FC2"/>
    <w:rsid w:val="00015634"/>
    <w:rsid w:val="000159B5"/>
    <w:rsid w:val="00016136"/>
    <w:rsid w:val="0001774A"/>
    <w:rsid w:val="00020014"/>
    <w:rsid w:val="00020208"/>
    <w:rsid w:val="000204EE"/>
    <w:rsid w:val="00020676"/>
    <w:rsid w:val="0002130A"/>
    <w:rsid w:val="00021C8C"/>
    <w:rsid w:val="000225E6"/>
    <w:rsid w:val="00022D40"/>
    <w:rsid w:val="00022E00"/>
    <w:rsid w:val="00024B7B"/>
    <w:rsid w:val="00025022"/>
    <w:rsid w:val="00025F5D"/>
    <w:rsid w:val="000274E9"/>
    <w:rsid w:val="00027A38"/>
    <w:rsid w:val="00027CC4"/>
    <w:rsid w:val="00027D6F"/>
    <w:rsid w:val="0003163E"/>
    <w:rsid w:val="00031E48"/>
    <w:rsid w:val="00032178"/>
    <w:rsid w:val="000322C5"/>
    <w:rsid w:val="00032769"/>
    <w:rsid w:val="00034AAB"/>
    <w:rsid w:val="00035A37"/>
    <w:rsid w:val="00036572"/>
    <w:rsid w:val="00037768"/>
    <w:rsid w:val="00037BB5"/>
    <w:rsid w:val="00037E69"/>
    <w:rsid w:val="0004072C"/>
    <w:rsid w:val="000410DF"/>
    <w:rsid w:val="00041722"/>
    <w:rsid w:val="00041AF9"/>
    <w:rsid w:val="00041BCC"/>
    <w:rsid w:val="000421F6"/>
    <w:rsid w:val="000434B7"/>
    <w:rsid w:val="000435B8"/>
    <w:rsid w:val="00045992"/>
    <w:rsid w:val="00045AA2"/>
    <w:rsid w:val="00046B3F"/>
    <w:rsid w:val="00046FB5"/>
    <w:rsid w:val="00047C48"/>
    <w:rsid w:val="00047EEA"/>
    <w:rsid w:val="00050588"/>
    <w:rsid w:val="00050B10"/>
    <w:rsid w:val="00052A0D"/>
    <w:rsid w:val="00052C96"/>
    <w:rsid w:val="00053175"/>
    <w:rsid w:val="000546D8"/>
    <w:rsid w:val="00054B41"/>
    <w:rsid w:val="00054CFC"/>
    <w:rsid w:val="00055A67"/>
    <w:rsid w:val="0005694D"/>
    <w:rsid w:val="00056F00"/>
    <w:rsid w:val="00060D75"/>
    <w:rsid w:val="00061675"/>
    <w:rsid w:val="00062472"/>
    <w:rsid w:val="000631E9"/>
    <w:rsid w:val="000633E1"/>
    <w:rsid w:val="0006350B"/>
    <w:rsid w:val="00063B64"/>
    <w:rsid w:val="00063CA2"/>
    <w:rsid w:val="00064CA7"/>
    <w:rsid w:val="000650FF"/>
    <w:rsid w:val="000651C3"/>
    <w:rsid w:val="000651F7"/>
    <w:rsid w:val="00066148"/>
    <w:rsid w:val="00066F6B"/>
    <w:rsid w:val="00067026"/>
    <w:rsid w:val="000675F2"/>
    <w:rsid w:val="000677F2"/>
    <w:rsid w:val="00067B15"/>
    <w:rsid w:val="00071674"/>
    <w:rsid w:val="00071DCF"/>
    <w:rsid w:val="00072941"/>
    <w:rsid w:val="00073947"/>
    <w:rsid w:val="00075C7C"/>
    <w:rsid w:val="0007673F"/>
    <w:rsid w:val="00076AAD"/>
    <w:rsid w:val="000778AF"/>
    <w:rsid w:val="000802FA"/>
    <w:rsid w:val="000806FD"/>
    <w:rsid w:val="00082223"/>
    <w:rsid w:val="00083432"/>
    <w:rsid w:val="00083D3E"/>
    <w:rsid w:val="00084691"/>
    <w:rsid w:val="0008476D"/>
    <w:rsid w:val="00084F63"/>
    <w:rsid w:val="0008533B"/>
    <w:rsid w:val="000859EF"/>
    <w:rsid w:val="00085B84"/>
    <w:rsid w:val="00086509"/>
    <w:rsid w:val="00086906"/>
    <w:rsid w:val="00086982"/>
    <w:rsid w:val="00086B82"/>
    <w:rsid w:val="000878AF"/>
    <w:rsid w:val="00090D33"/>
    <w:rsid w:val="00090EF0"/>
    <w:rsid w:val="00090F70"/>
    <w:rsid w:val="0009295E"/>
    <w:rsid w:val="00092C65"/>
    <w:rsid w:val="000930FC"/>
    <w:rsid w:val="00094F1B"/>
    <w:rsid w:val="00095FDF"/>
    <w:rsid w:val="00096A4D"/>
    <w:rsid w:val="00096EF7"/>
    <w:rsid w:val="000972F2"/>
    <w:rsid w:val="00097495"/>
    <w:rsid w:val="00097D17"/>
    <w:rsid w:val="000A08BA"/>
    <w:rsid w:val="000A0A02"/>
    <w:rsid w:val="000A153B"/>
    <w:rsid w:val="000A1C4C"/>
    <w:rsid w:val="000A20B7"/>
    <w:rsid w:val="000A2343"/>
    <w:rsid w:val="000A2895"/>
    <w:rsid w:val="000A2C52"/>
    <w:rsid w:val="000A2CB1"/>
    <w:rsid w:val="000A3658"/>
    <w:rsid w:val="000A382E"/>
    <w:rsid w:val="000A38A7"/>
    <w:rsid w:val="000A4145"/>
    <w:rsid w:val="000A4B1A"/>
    <w:rsid w:val="000A51AA"/>
    <w:rsid w:val="000A5431"/>
    <w:rsid w:val="000A61EE"/>
    <w:rsid w:val="000A6272"/>
    <w:rsid w:val="000A6533"/>
    <w:rsid w:val="000A7014"/>
    <w:rsid w:val="000B2178"/>
    <w:rsid w:val="000B21E2"/>
    <w:rsid w:val="000B3198"/>
    <w:rsid w:val="000B3707"/>
    <w:rsid w:val="000B3F03"/>
    <w:rsid w:val="000B44B7"/>
    <w:rsid w:val="000B4844"/>
    <w:rsid w:val="000B486C"/>
    <w:rsid w:val="000B5C4B"/>
    <w:rsid w:val="000B603B"/>
    <w:rsid w:val="000B6FCA"/>
    <w:rsid w:val="000B73DD"/>
    <w:rsid w:val="000C0643"/>
    <w:rsid w:val="000C0EE7"/>
    <w:rsid w:val="000C24F4"/>
    <w:rsid w:val="000C2802"/>
    <w:rsid w:val="000C3153"/>
    <w:rsid w:val="000C56C4"/>
    <w:rsid w:val="000C57DE"/>
    <w:rsid w:val="000C62BD"/>
    <w:rsid w:val="000C6DD8"/>
    <w:rsid w:val="000C7D88"/>
    <w:rsid w:val="000C7DA4"/>
    <w:rsid w:val="000C7E75"/>
    <w:rsid w:val="000C7F33"/>
    <w:rsid w:val="000D012B"/>
    <w:rsid w:val="000D0186"/>
    <w:rsid w:val="000D0308"/>
    <w:rsid w:val="000D0826"/>
    <w:rsid w:val="000D138E"/>
    <w:rsid w:val="000D1EC4"/>
    <w:rsid w:val="000D3005"/>
    <w:rsid w:val="000D3027"/>
    <w:rsid w:val="000D4241"/>
    <w:rsid w:val="000D4ED1"/>
    <w:rsid w:val="000D55AD"/>
    <w:rsid w:val="000D598B"/>
    <w:rsid w:val="000D6B10"/>
    <w:rsid w:val="000D7274"/>
    <w:rsid w:val="000D798F"/>
    <w:rsid w:val="000E13CB"/>
    <w:rsid w:val="000E1FCC"/>
    <w:rsid w:val="000E2220"/>
    <w:rsid w:val="000E2A37"/>
    <w:rsid w:val="000E2D9F"/>
    <w:rsid w:val="000E337C"/>
    <w:rsid w:val="000E3C58"/>
    <w:rsid w:val="000E4556"/>
    <w:rsid w:val="000E48B7"/>
    <w:rsid w:val="000E4BB9"/>
    <w:rsid w:val="000E4F67"/>
    <w:rsid w:val="000E5DDE"/>
    <w:rsid w:val="000F183C"/>
    <w:rsid w:val="000F2308"/>
    <w:rsid w:val="000F2DF6"/>
    <w:rsid w:val="000F2FE7"/>
    <w:rsid w:val="000F31E4"/>
    <w:rsid w:val="000F4B3D"/>
    <w:rsid w:val="000F5606"/>
    <w:rsid w:val="000F5900"/>
    <w:rsid w:val="000F73EB"/>
    <w:rsid w:val="0010012C"/>
    <w:rsid w:val="001001E6"/>
    <w:rsid w:val="00100990"/>
    <w:rsid w:val="00100CBD"/>
    <w:rsid w:val="00100CC2"/>
    <w:rsid w:val="001020D5"/>
    <w:rsid w:val="001020FB"/>
    <w:rsid w:val="00102370"/>
    <w:rsid w:val="00102716"/>
    <w:rsid w:val="00102DCD"/>
    <w:rsid w:val="00103BBE"/>
    <w:rsid w:val="0010489D"/>
    <w:rsid w:val="001049D3"/>
    <w:rsid w:val="00104EE1"/>
    <w:rsid w:val="001071E2"/>
    <w:rsid w:val="00110250"/>
    <w:rsid w:val="00110327"/>
    <w:rsid w:val="001107AA"/>
    <w:rsid w:val="0011115B"/>
    <w:rsid w:val="00111192"/>
    <w:rsid w:val="001111AB"/>
    <w:rsid w:val="00111C67"/>
    <w:rsid w:val="001138EB"/>
    <w:rsid w:val="00114545"/>
    <w:rsid w:val="001150D8"/>
    <w:rsid w:val="001154A3"/>
    <w:rsid w:val="00115B9C"/>
    <w:rsid w:val="00115DA4"/>
    <w:rsid w:val="00116299"/>
    <w:rsid w:val="00116448"/>
    <w:rsid w:val="00116922"/>
    <w:rsid w:val="00116F1E"/>
    <w:rsid w:val="0012078E"/>
    <w:rsid w:val="00120EAC"/>
    <w:rsid w:val="0012127F"/>
    <w:rsid w:val="00122651"/>
    <w:rsid w:val="00122A96"/>
    <w:rsid w:val="00123DF0"/>
    <w:rsid w:val="00123FD6"/>
    <w:rsid w:val="00124BC8"/>
    <w:rsid w:val="00124BD0"/>
    <w:rsid w:val="00124D95"/>
    <w:rsid w:val="001269F5"/>
    <w:rsid w:val="00126F15"/>
    <w:rsid w:val="001270F4"/>
    <w:rsid w:val="0012784E"/>
    <w:rsid w:val="00127C8D"/>
    <w:rsid w:val="00127D23"/>
    <w:rsid w:val="001300A9"/>
    <w:rsid w:val="0013055D"/>
    <w:rsid w:val="00130B6B"/>
    <w:rsid w:val="001310D7"/>
    <w:rsid w:val="00131376"/>
    <w:rsid w:val="001318C4"/>
    <w:rsid w:val="00131AA2"/>
    <w:rsid w:val="00131E77"/>
    <w:rsid w:val="0013271D"/>
    <w:rsid w:val="0013275A"/>
    <w:rsid w:val="00132AB1"/>
    <w:rsid w:val="0013321E"/>
    <w:rsid w:val="0013372D"/>
    <w:rsid w:val="00133BEB"/>
    <w:rsid w:val="0013442D"/>
    <w:rsid w:val="00135425"/>
    <w:rsid w:val="001355B4"/>
    <w:rsid w:val="00135CC2"/>
    <w:rsid w:val="00135EEA"/>
    <w:rsid w:val="0013664E"/>
    <w:rsid w:val="00136CAB"/>
    <w:rsid w:val="00137DD1"/>
    <w:rsid w:val="001404A9"/>
    <w:rsid w:val="00141168"/>
    <w:rsid w:val="001423DE"/>
    <w:rsid w:val="00142B5D"/>
    <w:rsid w:val="00143D6E"/>
    <w:rsid w:val="001444EC"/>
    <w:rsid w:val="001455EC"/>
    <w:rsid w:val="00145FC4"/>
    <w:rsid w:val="00146237"/>
    <w:rsid w:val="00150F15"/>
    <w:rsid w:val="00151540"/>
    <w:rsid w:val="001518F5"/>
    <w:rsid w:val="0015361B"/>
    <w:rsid w:val="00154814"/>
    <w:rsid w:val="0015537B"/>
    <w:rsid w:val="00160202"/>
    <w:rsid w:val="0016030A"/>
    <w:rsid w:val="001606C3"/>
    <w:rsid w:val="00162903"/>
    <w:rsid w:val="00162C31"/>
    <w:rsid w:val="0016315C"/>
    <w:rsid w:val="00165401"/>
    <w:rsid w:val="00165720"/>
    <w:rsid w:val="00166646"/>
    <w:rsid w:val="00166DFC"/>
    <w:rsid w:val="00166F2B"/>
    <w:rsid w:val="0016796C"/>
    <w:rsid w:val="001679E6"/>
    <w:rsid w:val="001701CA"/>
    <w:rsid w:val="00170DD2"/>
    <w:rsid w:val="00170FD7"/>
    <w:rsid w:val="0017110D"/>
    <w:rsid w:val="00171490"/>
    <w:rsid w:val="00172D90"/>
    <w:rsid w:val="00173820"/>
    <w:rsid w:val="00174819"/>
    <w:rsid w:val="001759D5"/>
    <w:rsid w:val="00175B69"/>
    <w:rsid w:val="0017601F"/>
    <w:rsid w:val="00176668"/>
    <w:rsid w:val="00176E8D"/>
    <w:rsid w:val="0017755D"/>
    <w:rsid w:val="00177DE2"/>
    <w:rsid w:val="00180C61"/>
    <w:rsid w:val="00181E4A"/>
    <w:rsid w:val="001836D4"/>
    <w:rsid w:val="001849BC"/>
    <w:rsid w:val="00185898"/>
    <w:rsid w:val="00185BC4"/>
    <w:rsid w:val="0018616A"/>
    <w:rsid w:val="001902D9"/>
    <w:rsid w:val="00190741"/>
    <w:rsid w:val="0019092A"/>
    <w:rsid w:val="00190CAF"/>
    <w:rsid w:val="00190D72"/>
    <w:rsid w:val="0019252C"/>
    <w:rsid w:val="00192E5E"/>
    <w:rsid w:val="00194127"/>
    <w:rsid w:val="00194BB4"/>
    <w:rsid w:val="00194C75"/>
    <w:rsid w:val="001954DB"/>
    <w:rsid w:val="00196B56"/>
    <w:rsid w:val="00196E92"/>
    <w:rsid w:val="00197326"/>
    <w:rsid w:val="0019741A"/>
    <w:rsid w:val="001A07DE"/>
    <w:rsid w:val="001A1859"/>
    <w:rsid w:val="001A1B6E"/>
    <w:rsid w:val="001A2740"/>
    <w:rsid w:val="001A328A"/>
    <w:rsid w:val="001A3323"/>
    <w:rsid w:val="001A4913"/>
    <w:rsid w:val="001A6980"/>
    <w:rsid w:val="001B01CC"/>
    <w:rsid w:val="001B1844"/>
    <w:rsid w:val="001B23BE"/>
    <w:rsid w:val="001B2C29"/>
    <w:rsid w:val="001B36E1"/>
    <w:rsid w:val="001B38F9"/>
    <w:rsid w:val="001B46BB"/>
    <w:rsid w:val="001B5A9E"/>
    <w:rsid w:val="001B71E6"/>
    <w:rsid w:val="001C0175"/>
    <w:rsid w:val="001C0591"/>
    <w:rsid w:val="001C0D8C"/>
    <w:rsid w:val="001C0D9B"/>
    <w:rsid w:val="001C17E9"/>
    <w:rsid w:val="001C1810"/>
    <w:rsid w:val="001C19F9"/>
    <w:rsid w:val="001C223F"/>
    <w:rsid w:val="001C22AE"/>
    <w:rsid w:val="001C2BCF"/>
    <w:rsid w:val="001C2DCD"/>
    <w:rsid w:val="001C305B"/>
    <w:rsid w:val="001C3135"/>
    <w:rsid w:val="001C36FD"/>
    <w:rsid w:val="001C4104"/>
    <w:rsid w:val="001C5036"/>
    <w:rsid w:val="001C5171"/>
    <w:rsid w:val="001C5468"/>
    <w:rsid w:val="001C7CE4"/>
    <w:rsid w:val="001C7D0F"/>
    <w:rsid w:val="001D03C5"/>
    <w:rsid w:val="001D14D8"/>
    <w:rsid w:val="001D182D"/>
    <w:rsid w:val="001D311A"/>
    <w:rsid w:val="001D3D21"/>
    <w:rsid w:val="001D3DF8"/>
    <w:rsid w:val="001D436A"/>
    <w:rsid w:val="001D46C8"/>
    <w:rsid w:val="001D4834"/>
    <w:rsid w:val="001D4CCE"/>
    <w:rsid w:val="001D4DDB"/>
    <w:rsid w:val="001D5370"/>
    <w:rsid w:val="001D5618"/>
    <w:rsid w:val="001D59D7"/>
    <w:rsid w:val="001D6241"/>
    <w:rsid w:val="001D72AF"/>
    <w:rsid w:val="001D7948"/>
    <w:rsid w:val="001E0293"/>
    <w:rsid w:val="001E060B"/>
    <w:rsid w:val="001E11C3"/>
    <w:rsid w:val="001E180C"/>
    <w:rsid w:val="001E1EEA"/>
    <w:rsid w:val="001E4B48"/>
    <w:rsid w:val="001E4F35"/>
    <w:rsid w:val="001E52C1"/>
    <w:rsid w:val="001E59C3"/>
    <w:rsid w:val="001E650D"/>
    <w:rsid w:val="001E68AF"/>
    <w:rsid w:val="001E68F0"/>
    <w:rsid w:val="001E73A7"/>
    <w:rsid w:val="001F0C00"/>
    <w:rsid w:val="001F15B4"/>
    <w:rsid w:val="001F1889"/>
    <w:rsid w:val="001F2858"/>
    <w:rsid w:val="001F2CBD"/>
    <w:rsid w:val="001F3A8A"/>
    <w:rsid w:val="001F3E52"/>
    <w:rsid w:val="001F5635"/>
    <w:rsid w:val="001F5EEF"/>
    <w:rsid w:val="001F7370"/>
    <w:rsid w:val="001F75BA"/>
    <w:rsid w:val="00200B03"/>
    <w:rsid w:val="00200C42"/>
    <w:rsid w:val="00200D68"/>
    <w:rsid w:val="002010B0"/>
    <w:rsid w:val="002012B7"/>
    <w:rsid w:val="002018C5"/>
    <w:rsid w:val="002019C0"/>
    <w:rsid w:val="00202989"/>
    <w:rsid w:val="00203BB0"/>
    <w:rsid w:val="00204A12"/>
    <w:rsid w:val="002068FE"/>
    <w:rsid w:val="002072A1"/>
    <w:rsid w:val="002104CD"/>
    <w:rsid w:val="002104DA"/>
    <w:rsid w:val="002106D6"/>
    <w:rsid w:val="00210865"/>
    <w:rsid w:val="002109A5"/>
    <w:rsid w:val="002114C4"/>
    <w:rsid w:val="002116C6"/>
    <w:rsid w:val="00211FCA"/>
    <w:rsid w:val="00214019"/>
    <w:rsid w:val="002157E9"/>
    <w:rsid w:val="00216345"/>
    <w:rsid w:val="002163F1"/>
    <w:rsid w:val="00217983"/>
    <w:rsid w:val="002200DB"/>
    <w:rsid w:val="0022049A"/>
    <w:rsid w:val="00220606"/>
    <w:rsid w:val="0022076F"/>
    <w:rsid w:val="00220D6D"/>
    <w:rsid w:val="00221903"/>
    <w:rsid w:val="00221BDE"/>
    <w:rsid w:val="00222EF3"/>
    <w:rsid w:val="00223A68"/>
    <w:rsid w:val="00224A3F"/>
    <w:rsid w:val="00224C75"/>
    <w:rsid w:val="00224EAD"/>
    <w:rsid w:val="00225D50"/>
    <w:rsid w:val="002265CB"/>
    <w:rsid w:val="0022680E"/>
    <w:rsid w:val="002315B9"/>
    <w:rsid w:val="00231671"/>
    <w:rsid w:val="0023236D"/>
    <w:rsid w:val="002326DC"/>
    <w:rsid w:val="00232DCB"/>
    <w:rsid w:val="00233666"/>
    <w:rsid w:val="002343E0"/>
    <w:rsid w:val="0023471E"/>
    <w:rsid w:val="00234FE0"/>
    <w:rsid w:val="002356D1"/>
    <w:rsid w:val="00236142"/>
    <w:rsid w:val="0023630A"/>
    <w:rsid w:val="002365B6"/>
    <w:rsid w:val="0023682B"/>
    <w:rsid w:val="00237F90"/>
    <w:rsid w:val="0024106F"/>
    <w:rsid w:val="00241F77"/>
    <w:rsid w:val="002426F0"/>
    <w:rsid w:val="00242970"/>
    <w:rsid w:val="00243556"/>
    <w:rsid w:val="00243E70"/>
    <w:rsid w:val="00244B88"/>
    <w:rsid w:val="002454EC"/>
    <w:rsid w:val="0024784B"/>
    <w:rsid w:val="002478E1"/>
    <w:rsid w:val="002502C6"/>
    <w:rsid w:val="00250596"/>
    <w:rsid w:val="002517B2"/>
    <w:rsid w:val="002525BB"/>
    <w:rsid w:val="00252C00"/>
    <w:rsid w:val="0025337E"/>
    <w:rsid w:val="00253664"/>
    <w:rsid w:val="0025464F"/>
    <w:rsid w:val="00254A2B"/>
    <w:rsid w:val="00254EA6"/>
    <w:rsid w:val="00254FDD"/>
    <w:rsid w:val="002556CC"/>
    <w:rsid w:val="0025625B"/>
    <w:rsid w:val="002571FF"/>
    <w:rsid w:val="002606AD"/>
    <w:rsid w:val="00261EC3"/>
    <w:rsid w:val="00262276"/>
    <w:rsid w:val="0026459E"/>
    <w:rsid w:val="00264B04"/>
    <w:rsid w:val="00264F1D"/>
    <w:rsid w:val="002657CB"/>
    <w:rsid w:val="00265A5C"/>
    <w:rsid w:val="00265AEC"/>
    <w:rsid w:val="00266103"/>
    <w:rsid w:val="0026626B"/>
    <w:rsid w:val="0026704F"/>
    <w:rsid w:val="00267921"/>
    <w:rsid w:val="00267E3F"/>
    <w:rsid w:val="002707CA"/>
    <w:rsid w:val="00270C04"/>
    <w:rsid w:val="00270F94"/>
    <w:rsid w:val="00271DD9"/>
    <w:rsid w:val="0027217D"/>
    <w:rsid w:val="00273801"/>
    <w:rsid w:val="00273961"/>
    <w:rsid w:val="00273FB0"/>
    <w:rsid w:val="00275EEF"/>
    <w:rsid w:val="00276664"/>
    <w:rsid w:val="00276B40"/>
    <w:rsid w:val="00276D2F"/>
    <w:rsid w:val="00277176"/>
    <w:rsid w:val="0027778A"/>
    <w:rsid w:val="0028062D"/>
    <w:rsid w:val="002806F5"/>
    <w:rsid w:val="002813D7"/>
    <w:rsid w:val="0028212D"/>
    <w:rsid w:val="0028242B"/>
    <w:rsid w:val="00283017"/>
    <w:rsid w:val="002836F2"/>
    <w:rsid w:val="00283BE0"/>
    <w:rsid w:val="00283EE1"/>
    <w:rsid w:val="00286C88"/>
    <w:rsid w:val="00290C7B"/>
    <w:rsid w:val="002914EB"/>
    <w:rsid w:val="00291E36"/>
    <w:rsid w:val="0029216B"/>
    <w:rsid w:val="0029381F"/>
    <w:rsid w:val="00293B00"/>
    <w:rsid w:val="002949BD"/>
    <w:rsid w:val="00294A7C"/>
    <w:rsid w:val="00295F2C"/>
    <w:rsid w:val="00296EDD"/>
    <w:rsid w:val="00297726"/>
    <w:rsid w:val="00297A6B"/>
    <w:rsid w:val="002A0A20"/>
    <w:rsid w:val="002A0B1F"/>
    <w:rsid w:val="002A100B"/>
    <w:rsid w:val="002A1456"/>
    <w:rsid w:val="002A1AAA"/>
    <w:rsid w:val="002A2331"/>
    <w:rsid w:val="002A2866"/>
    <w:rsid w:val="002A30C1"/>
    <w:rsid w:val="002A4399"/>
    <w:rsid w:val="002A5E2D"/>
    <w:rsid w:val="002A78D0"/>
    <w:rsid w:val="002A7E68"/>
    <w:rsid w:val="002B0E6D"/>
    <w:rsid w:val="002B148F"/>
    <w:rsid w:val="002B25F9"/>
    <w:rsid w:val="002B296E"/>
    <w:rsid w:val="002B452B"/>
    <w:rsid w:val="002B4CC6"/>
    <w:rsid w:val="002B5039"/>
    <w:rsid w:val="002B5307"/>
    <w:rsid w:val="002B547E"/>
    <w:rsid w:val="002B618D"/>
    <w:rsid w:val="002B6664"/>
    <w:rsid w:val="002B6793"/>
    <w:rsid w:val="002B67D1"/>
    <w:rsid w:val="002B6E9B"/>
    <w:rsid w:val="002B7662"/>
    <w:rsid w:val="002B7AF1"/>
    <w:rsid w:val="002B7DA7"/>
    <w:rsid w:val="002C0149"/>
    <w:rsid w:val="002C0913"/>
    <w:rsid w:val="002C1339"/>
    <w:rsid w:val="002C1605"/>
    <w:rsid w:val="002C1B6C"/>
    <w:rsid w:val="002C2FCF"/>
    <w:rsid w:val="002C46D0"/>
    <w:rsid w:val="002C4B14"/>
    <w:rsid w:val="002C54F7"/>
    <w:rsid w:val="002C586E"/>
    <w:rsid w:val="002C720B"/>
    <w:rsid w:val="002C7748"/>
    <w:rsid w:val="002C7D23"/>
    <w:rsid w:val="002D02C4"/>
    <w:rsid w:val="002D09BB"/>
    <w:rsid w:val="002D0FFC"/>
    <w:rsid w:val="002D13B4"/>
    <w:rsid w:val="002D2B03"/>
    <w:rsid w:val="002D3279"/>
    <w:rsid w:val="002D3A6F"/>
    <w:rsid w:val="002D450D"/>
    <w:rsid w:val="002D51F1"/>
    <w:rsid w:val="002D657D"/>
    <w:rsid w:val="002D6BE6"/>
    <w:rsid w:val="002D6FF5"/>
    <w:rsid w:val="002D7046"/>
    <w:rsid w:val="002E05D5"/>
    <w:rsid w:val="002E2A49"/>
    <w:rsid w:val="002E512A"/>
    <w:rsid w:val="002E6111"/>
    <w:rsid w:val="002E673A"/>
    <w:rsid w:val="002E6D8B"/>
    <w:rsid w:val="002E70A5"/>
    <w:rsid w:val="002E7431"/>
    <w:rsid w:val="002F080D"/>
    <w:rsid w:val="002F0878"/>
    <w:rsid w:val="002F08D7"/>
    <w:rsid w:val="002F09B6"/>
    <w:rsid w:val="002F0DF8"/>
    <w:rsid w:val="002F0EBB"/>
    <w:rsid w:val="002F1885"/>
    <w:rsid w:val="002F2BE0"/>
    <w:rsid w:val="002F31E1"/>
    <w:rsid w:val="002F3B0A"/>
    <w:rsid w:val="002F5651"/>
    <w:rsid w:val="002F58F5"/>
    <w:rsid w:val="003022FE"/>
    <w:rsid w:val="003023A9"/>
    <w:rsid w:val="00304C39"/>
    <w:rsid w:val="00305373"/>
    <w:rsid w:val="003056A8"/>
    <w:rsid w:val="00305FB4"/>
    <w:rsid w:val="00306CF6"/>
    <w:rsid w:val="0030764C"/>
    <w:rsid w:val="00310DE5"/>
    <w:rsid w:val="00311744"/>
    <w:rsid w:val="00311782"/>
    <w:rsid w:val="00311FBC"/>
    <w:rsid w:val="00313193"/>
    <w:rsid w:val="00313B89"/>
    <w:rsid w:val="003142C9"/>
    <w:rsid w:val="00314566"/>
    <w:rsid w:val="00314F1E"/>
    <w:rsid w:val="003159CB"/>
    <w:rsid w:val="00315B66"/>
    <w:rsid w:val="00316967"/>
    <w:rsid w:val="00316D18"/>
    <w:rsid w:val="0032079D"/>
    <w:rsid w:val="003208B1"/>
    <w:rsid w:val="00320F9C"/>
    <w:rsid w:val="00321946"/>
    <w:rsid w:val="003232E4"/>
    <w:rsid w:val="003232FB"/>
    <w:rsid w:val="00323F77"/>
    <w:rsid w:val="0032464D"/>
    <w:rsid w:val="0032581F"/>
    <w:rsid w:val="00325A52"/>
    <w:rsid w:val="0032605E"/>
    <w:rsid w:val="003271D6"/>
    <w:rsid w:val="00327316"/>
    <w:rsid w:val="00327840"/>
    <w:rsid w:val="0033117E"/>
    <w:rsid w:val="00331249"/>
    <w:rsid w:val="003314D5"/>
    <w:rsid w:val="00332604"/>
    <w:rsid w:val="003326D0"/>
    <w:rsid w:val="00332DD4"/>
    <w:rsid w:val="0033366D"/>
    <w:rsid w:val="00333711"/>
    <w:rsid w:val="00335F01"/>
    <w:rsid w:val="003360FE"/>
    <w:rsid w:val="0033638D"/>
    <w:rsid w:val="003369B3"/>
    <w:rsid w:val="00337279"/>
    <w:rsid w:val="00337B20"/>
    <w:rsid w:val="00340031"/>
    <w:rsid w:val="003417C9"/>
    <w:rsid w:val="003429BD"/>
    <w:rsid w:val="00342AB8"/>
    <w:rsid w:val="00342B75"/>
    <w:rsid w:val="00343887"/>
    <w:rsid w:val="00343C80"/>
    <w:rsid w:val="003446AC"/>
    <w:rsid w:val="003448D4"/>
    <w:rsid w:val="00344C81"/>
    <w:rsid w:val="003450EB"/>
    <w:rsid w:val="00345F8C"/>
    <w:rsid w:val="0034714B"/>
    <w:rsid w:val="00347F12"/>
    <w:rsid w:val="003503C0"/>
    <w:rsid w:val="00350409"/>
    <w:rsid w:val="00350958"/>
    <w:rsid w:val="003513FF"/>
    <w:rsid w:val="00351B87"/>
    <w:rsid w:val="003525EA"/>
    <w:rsid w:val="00353032"/>
    <w:rsid w:val="00353793"/>
    <w:rsid w:val="00353D5B"/>
    <w:rsid w:val="00354CD1"/>
    <w:rsid w:val="0035506C"/>
    <w:rsid w:val="003555EB"/>
    <w:rsid w:val="00355816"/>
    <w:rsid w:val="00355D82"/>
    <w:rsid w:val="00355FBE"/>
    <w:rsid w:val="0035652E"/>
    <w:rsid w:val="00356E45"/>
    <w:rsid w:val="0035722D"/>
    <w:rsid w:val="00357D22"/>
    <w:rsid w:val="00360612"/>
    <w:rsid w:val="00360810"/>
    <w:rsid w:val="00361031"/>
    <w:rsid w:val="0036118D"/>
    <w:rsid w:val="00362053"/>
    <w:rsid w:val="00362258"/>
    <w:rsid w:val="00362A47"/>
    <w:rsid w:val="003631CC"/>
    <w:rsid w:val="003643FD"/>
    <w:rsid w:val="00364459"/>
    <w:rsid w:val="00364897"/>
    <w:rsid w:val="00364E0D"/>
    <w:rsid w:val="003655AF"/>
    <w:rsid w:val="00366DB0"/>
    <w:rsid w:val="003703C5"/>
    <w:rsid w:val="0037088C"/>
    <w:rsid w:val="00371971"/>
    <w:rsid w:val="00371B58"/>
    <w:rsid w:val="00372D46"/>
    <w:rsid w:val="003732AB"/>
    <w:rsid w:val="003755AD"/>
    <w:rsid w:val="003756E6"/>
    <w:rsid w:val="003758C6"/>
    <w:rsid w:val="00375949"/>
    <w:rsid w:val="0037673E"/>
    <w:rsid w:val="00376BAB"/>
    <w:rsid w:val="00377545"/>
    <w:rsid w:val="003776F2"/>
    <w:rsid w:val="003805EF"/>
    <w:rsid w:val="0038070E"/>
    <w:rsid w:val="00381BF9"/>
    <w:rsid w:val="003826DD"/>
    <w:rsid w:val="00383027"/>
    <w:rsid w:val="003840E0"/>
    <w:rsid w:val="003849F4"/>
    <w:rsid w:val="003859DF"/>
    <w:rsid w:val="00385DBF"/>
    <w:rsid w:val="00386AE7"/>
    <w:rsid w:val="003878CB"/>
    <w:rsid w:val="00390237"/>
    <w:rsid w:val="003909A8"/>
    <w:rsid w:val="00390E4E"/>
    <w:rsid w:val="00391CA5"/>
    <w:rsid w:val="00392F89"/>
    <w:rsid w:val="00394AA2"/>
    <w:rsid w:val="003951D3"/>
    <w:rsid w:val="003951F1"/>
    <w:rsid w:val="00395AEF"/>
    <w:rsid w:val="00396DBE"/>
    <w:rsid w:val="003972EF"/>
    <w:rsid w:val="003973D0"/>
    <w:rsid w:val="00397665"/>
    <w:rsid w:val="003A1903"/>
    <w:rsid w:val="003A21A4"/>
    <w:rsid w:val="003A2A8B"/>
    <w:rsid w:val="003A5D79"/>
    <w:rsid w:val="003A5DA5"/>
    <w:rsid w:val="003A7C11"/>
    <w:rsid w:val="003B01D4"/>
    <w:rsid w:val="003B0391"/>
    <w:rsid w:val="003B08C7"/>
    <w:rsid w:val="003B137E"/>
    <w:rsid w:val="003B1682"/>
    <w:rsid w:val="003B1E99"/>
    <w:rsid w:val="003B3DAE"/>
    <w:rsid w:val="003B3F9B"/>
    <w:rsid w:val="003B4496"/>
    <w:rsid w:val="003B4A96"/>
    <w:rsid w:val="003B4E8A"/>
    <w:rsid w:val="003B504B"/>
    <w:rsid w:val="003B544A"/>
    <w:rsid w:val="003B5CAC"/>
    <w:rsid w:val="003B6E70"/>
    <w:rsid w:val="003B6EE1"/>
    <w:rsid w:val="003B6FBE"/>
    <w:rsid w:val="003B7242"/>
    <w:rsid w:val="003C0D62"/>
    <w:rsid w:val="003C1049"/>
    <w:rsid w:val="003C2B62"/>
    <w:rsid w:val="003C2CC2"/>
    <w:rsid w:val="003C3CA5"/>
    <w:rsid w:val="003C4609"/>
    <w:rsid w:val="003C4EE9"/>
    <w:rsid w:val="003C50F0"/>
    <w:rsid w:val="003C5373"/>
    <w:rsid w:val="003C53B5"/>
    <w:rsid w:val="003C53ED"/>
    <w:rsid w:val="003C6095"/>
    <w:rsid w:val="003C6CB1"/>
    <w:rsid w:val="003D04BB"/>
    <w:rsid w:val="003D1911"/>
    <w:rsid w:val="003D1A81"/>
    <w:rsid w:val="003D2A15"/>
    <w:rsid w:val="003D2B11"/>
    <w:rsid w:val="003D3167"/>
    <w:rsid w:val="003D3C9D"/>
    <w:rsid w:val="003D3FEF"/>
    <w:rsid w:val="003D490E"/>
    <w:rsid w:val="003D4E74"/>
    <w:rsid w:val="003D541B"/>
    <w:rsid w:val="003D5518"/>
    <w:rsid w:val="003D67E6"/>
    <w:rsid w:val="003D6FE3"/>
    <w:rsid w:val="003D7012"/>
    <w:rsid w:val="003D70C4"/>
    <w:rsid w:val="003D763A"/>
    <w:rsid w:val="003D7864"/>
    <w:rsid w:val="003E0151"/>
    <w:rsid w:val="003E059D"/>
    <w:rsid w:val="003E0FD3"/>
    <w:rsid w:val="003E16D8"/>
    <w:rsid w:val="003E1EDD"/>
    <w:rsid w:val="003E20A8"/>
    <w:rsid w:val="003E2780"/>
    <w:rsid w:val="003E2B1F"/>
    <w:rsid w:val="003E3345"/>
    <w:rsid w:val="003E3B4C"/>
    <w:rsid w:val="003E3F84"/>
    <w:rsid w:val="003E4D91"/>
    <w:rsid w:val="003E5E40"/>
    <w:rsid w:val="003E61A1"/>
    <w:rsid w:val="003E6CA2"/>
    <w:rsid w:val="003E75DD"/>
    <w:rsid w:val="003F08B3"/>
    <w:rsid w:val="003F0E0D"/>
    <w:rsid w:val="003F232F"/>
    <w:rsid w:val="003F2EB3"/>
    <w:rsid w:val="003F301D"/>
    <w:rsid w:val="003F4E02"/>
    <w:rsid w:val="003F4F66"/>
    <w:rsid w:val="003F58F0"/>
    <w:rsid w:val="003F5C01"/>
    <w:rsid w:val="003F7882"/>
    <w:rsid w:val="003F7BB8"/>
    <w:rsid w:val="004004B9"/>
    <w:rsid w:val="00400607"/>
    <w:rsid w:val="004009F1"/>
    <w:rsid w:val="00401A9F"/>
    <w:rsid w:val="00401F1B"/>
    <w:rsid w:val="00402DEE"/>
    <w:rsid w:val="00402FFE"/>
    <w:rsid w:val="004044C2"/>
    <w:rsid w:val="00404616"/>
    <w:rsid w:val="00404796"/>
    <w:rsid w:val="00405623"/>
    <w:rsid w:val="00406781"/>
    <w:rsid w:val="00406898"/>
    <w:rsid w:val="00406B7B"/>
    <w:rsid w:val="0040729B"/>
    <w:rsid w:val="00407DD2"/>
    <w:rsid w:val="00410592"/>
    <w:rsid w:val="004106EE"/>
    <w:rsid w:val="0041192D"/>
    <w:rsid w:val="00412F42"/>
    <w:rsid w:val="00413261"/>
    <w:rsid w:val="00413C92"/>
    <w:rsid w:val="004147CE"/>
    <w:rsid w:val="00414C3A"/>
    <w:rsid w:val="0041576E"/>
    <w:rsid w:val="00415E8F"/>
    <w:rsid w:val="00416A22"/>
    <w:rsid w:val="00416BF3"/>
    <w:rsid w:val="00416E3A"/>
    <w:rsid w:val="00417B8A"/>
    <w:rsid w:val="00420020"/>
    <w:rsid w:val="004202FF"/>
    <w:rsid w:val="00421793"/>
    <w:rsid w:val="00422149"/>
    <w:rsid w:val="00422186"/>
    <w:rsid w:val="00422910"/>
    <w:rsid w:val="004231E3"/>
    <w:rsid w:val="00423856"/>
    <w:rsid w:val="00423EDD"/>
    <w:rsid w:val="00424932"/>
    <w:rsid w:val="00424998"/>
    <w:rsid w:val="00424A4D"/>
    <w:rsid w:val="00424F8D"/>
    <w:rsid w:val="004251D3"/>
    <w:rsid w:val="00425621"/>
    <w:rsid w:val="004257C8"/>
    <w:rsid w:val="00426CAC"/>
    <w:rsid w:val="00426D97"/>
    <w:rsid w:val="00426E44"/>
    <w:rsid w:val="00430457"/>
    <w:rsid w:val="00430753"/>
    <w:rsid w:val="004307A0"/>
    <w:rsid w:val="00431564"/>
    <w:rsid w:val="00431AF0"/>
    <w:rsid w:val="0043215A"/>
    <w:rsid w:val="0043217B"/>
    <w:rsid w:val="00432581"/>
    <w:rsid w:val="004327BF"/>
    <w:rsid w:val="00432AD1"/>
    <w:rsid w:val="00435390"/>
    <w:rsid w:val="004353A3"/>
    <w:rsid w:val="00435AC1"/>
    <w:rsid w:val="00435E75"/>
    <w:rsid w:val="004365C2"/>
    <w:rsid w:val="0043735C"/>
    <w:rsid w:val="0043746C"/>
    <w:rsid w:val="004377CD"/>
    <w:rsid w:val="00437EDC"/>
    <w:rsid w:val="0044023E"/>
    <w:rsid w:val="004405EB"/>
    <w:rsid w:val="004417ED"/>
    <w:rsid w:val="00441838"/>
    <w:rsid w:val="00442457"/>
    <w:rsid w:val="004429BA"/>
    <w:rsid w:val="00443FD1"/>
    <w:rsid w:val="0044505D"/>
    <w:rsid w:val="00445A7D"/>
    <w:rsid w:val="00447DA0"/>
    <w:rsid w:val="0045143F"/>
    <w:rsid w:val="00452750"/>
    <w:rsid w:val="00452E86"/>
    <w:rsid w:val="00452FEC"/>
    <w:rsid w:val="00453385"/>
    <w:rsid w:val="004560B6"/>
    <w:rsid w:val="004562D3"/>
    <w:rsid w:val="004562F4"/>
    <w:rsid w:val="004566A4"/>
    <w:rsid w:val="00462457"/>
    <w:rsid w:val="00463430"/>
    <w:rsid w:val="00464373"/>
    <w:rsid w:val="004644A7"/>
    <w:rsid w:val="004647F1"/>
    <w:rsid w:val="00465819"/>
    <w:rsid w:val="0046624E"/>
    <w:rsid w:val="0046646B"/>
    <w:rsid w:val="0046690F"/>
    <w:rsid w:val="00466D88"/>
    <w:rsid w:val="004678FB"/>
    <w:rsid w:val="0047039B"/>
    <w:rsid w:val="004708B8"/>
    <w:rsid w:val="00471253"/>
    <w:rsid w:val="004718A5"/>
    <w:rsid w:val="004731E3"/>
    <w:rsid w:val="0047342E"/>
    <w:rsid w:val="00475025"/>
    <w:rsid w:val="00475124"/>
    <w:rsid w:val="004753DD"/>
    <w:rsid w:val="004759C1"/>
    <w:rsid w:val="00475C08"/>
    <w:rsid w:val="00475EFC"/>
    <w:rsid w:val="00476103"/>
    <w:rsid w:val="00476F31"/>
    <w:rsid w:val="00477744"/>
    <w:rsid w:val="00477A4E"/>
    <w:rsid w:val="00477F96"/>
    <w:rsid w:val="004803F3"/>
    <w:rsid w:val="00480FA6"/>
    <w:rsid w:val="0048110C"/>
    <w:rsid w:val="004815F0"/>
    <w:rsid w:val="00481D71"/>
    <w:rsid w:val="0048207D"/>
    <w:rsid w:val="00483228"/>
    <w:rsid w:val="00483777"/>
    <w:rsid w:val="00483D94"/>
    <w:rsid w:val="004840BD"/>
    <w:rsid w:val="004846BB"/>
    <w:rsid w:val="00485443"/>
    <w:rsid w:val="00486E79"/>
    <w:rsid w:val="004875A2"/>
    <w:rsid w:val="00491802"/>
    <w:rsid w:val="00492695"/>
    <w:rsid w:val="00492B3B"/>
    <w:rsid w:val="00492CA3"/>
    <w:rsid w:val="00493652"/>
    <w:rsid w:val="00493F80"/>
    <w:rsid w:val="00496DB8"/>
    <w:rsid w:val="00496FD8"/>
    <w:rsid w:val="004A00CF"/>
    <w:rsid w:val="004A16F4"/>
    <w:rsid w:val="004A1E3C"/>
    <w:rsid w:val="004A1F73"/>
    <w:rsid w:val="004A41B5"/>
    <w:rsid w:val="004A46CE"/>
    <w:rsid w:val="004A486F"/>
    <w:rsid w:val="004A63B1"/>
    <w:rsid w:val="004A70F8"/>
    <w:rsid w:val="004A799C"/>
    <w:rsid w:val="004A7B3E"/>
    <w:rsid w:val="004B0797"/>
    <w:rsid w:val="004B094E"/>
    <w:rsid w:val="004B0AB5"/>
    <w:rsid w:val="004B166E"/>
    <w:rsid w:val="004B18AD"/>
    <w:rsid w:val="004B1A37"/>
    <w:rsid w:val="004B26D7"/>
    <w:rsid w:val="004B4807"/>
    <w:rsid w:val="004B68B5"/>
    <w:rsid w:val="004B6B07"/>
    <w:rsid w:val="004B6D1A"/>
    <w:rsid w:val="004B7331"/>
    <w:rsid w:val="004C0059"/>
    <w:rsid w:val="004C01E9"/>
    <w:rsid w:val="004C0B42"/>
    <w:rsid w:val="004C0F6D"/>
    <w:rsid w:val="004C1591"/>
    <w:rsid w:val="004C1B4D"/>
    <w:rsid w:val="004C2231"/>
    <w:rsid w:val="004C2552"/>
    <w:rsid w:val="004C27FE"/>
    <w:rsid w:val="004C2D13"/>
    <w:rsid w:val="004C4088"/>
    <w:rsid w:val="004C43A1"/>
    <w:rsid w:val="004C48D0"/>
    <w:rsid w:val="004C6415"/>
    <w:rsid w:val="004C66F7"/>
    <w:rsid w:val="004C6807"/>
    <w:rsid w:val="004C689E"/>
    <w:rsid w:val="004C6A46"/>
    <w:rsid w:val="004C71F0"/>
    <w:rsid w:val="004C7E0F"/>
    <w:rsid w:val="004D0CD3"/>
    <w:rsid w:val="004D152E"/>
    <w:rsid w:val="004D2988"/>
    <w:rsid w:val="004D2AFE"/>
    <w:rsid w:val="004D2D25"/>
    <w:rsid w:val="004D3BD7"/>
    <w:rsid w:val="004D42B8"/>
    <w:rsid w:val="004D57A4"/>
    <w:rsid w:val="004D5EB6"/>
    <w:rsid w:val="004D63EE"/>
    <w:rsid w:val="004D6427"/>
    <w:rsid w:val="004D73E6"/>
    <w:rsid w:val="004D77CC"/>
    <w:rsid w:val="004E093B"/>
    <w:rsid w:val="004E1025"/>
    <w:rsid w:val="004E1777"/>
    <w:rsid w:val="004E1BC7"/>
    <w:rsid w:val="004E236B"/>
    <w:rsid w:val="004E2586"/>
    <w:rsid w:val="004E2B57"/>
    <w:rsid w:val="004E30EE"/>
    <w:rsid w:val="004E32CF"/>
    <w:rsid w:val="004E356F"/>
    <w:rsid w:val="004E443D"/>
    <w:rsid w:val="004E44B5"/>
    <w:rsid w:val="004E473E"/>
    <w:rsid w:val="004E6241"/>
    <w:rsid w:val="004E6E5A"/>
    <w:rsid w:val="004E7099"/>
    <w:rsid w:val="004E7DB8"/>
    <w:rsid w:val="004E7E8F"/>
    <w:rsid w:val="004F0013"/>
    <w:rsid w:val="004F23F8"/>
    <w:rsid w:val="004F2525"/>
    <w:rsid w:val="004F3260"/>
    <w:rsid w:val="004F38A4"/>
    <w:rsid w:val="004F3B37"/>
    <w:rsid w:val="004F499A"/>
    <w:rsid w:val="004F66F1"/>
    <w:rsid w:val="004F7653"/>
    <w:rsid w:val="004F7926"/>
    <w:rsid w:val="00500390"/>
    <w:rsid w:val="0050192F"/>
    <w:rsid w:val="00501AF0"/>
    <w:rsid w:val="00502678"/>
    <w:rsid w:val="005032EF"/>
    <w:rsid w:val="005039E3"/>
    <w:rsid w:val="00504747"/>
    <w:rsid w:val="00504A1E"/>
    <w:rsid w:val="00504C74"/>
    <w:rsid w:val="0050661C"/>
    <w:rsid w:val="00507B4D"/>
    <w:rsid w:val="00510123"/>
    <w:rsid w:val="005106D4"/>
    <w:rsid w:val="005108CA"/>
    <w:rsid w:val="005112D7"/>
    <w:rsid w:val="005116A1"/>
    <w:rsid w:val="00511C61"/>
    <w:rsid w:val="00511E35"/>
    <w:rsid w:val="005125EA"/>
    <w:rsid w:val="005130DB"/>
    <w:rsid w:val="00513850"/>
    <w:rsid w:val="00513980"/>
    <w:rsid w:val="00514963"/>
    <w:rsid w:val="00515CC9"/>
    <w:rsid w:val="00516161"/>
    <w:rsid w:val="00516B65"/>
    <w:rsid w:val="00521EDE"/>
    <w:rsid w:val="005231CF"/>
    <w:rsid w:val="00524B25"/>
    <w:rsid w:val="00525215"/>
    <w:rsid w:val="0052524C"/>
    <w:rsid w:val="005262BA"/>
    <w:rsid w:val="0052697F"/>
    <w:rsid w:val="00527321"/>
    <w:rsid w:val="00530016"/>
    <w:rsid w:val="005306E4"/>
    <w:rsid w:val="00530E0F"/>
    <w:rsid w:val="005319F5"/>
    <w:rsid w:val="00531A17"/>
    <w:rsid w:val="00531A33"/>
    <w:rsid w:val="00531A82"/>
    <w:rsid w:val="005320EA"/>
    <w:rsid w:val="005320F9"/>
    <w:rsid w:val="00532267"/>
    <w:rsid w:val="005325F1"/>
    <w:rsid w:val="005326D8"/>
    <w:rsid w:val="00533D4E"/>
    <w:rsid w:val="00535B75"/>
    <w:rsid w:val="00535D57"/>
    <w:rsid w:val="00535FDA"/>
    <w:rsid w:val="005360B6"/>
    <w:rsid w:val="00536654"/>
    <w:rsid w:val="00537B7F"/>
    <w:rsid w:val="00540127"/>
    <w:rsid w:val="00540552"/>
    <w:rsid w:val="005409F2"/>
    <w:rsid w:val="00540E28"/>
    <w:rsid w:val="005416B3"/>
    <w:rsid w:val="00541B31"/>
    <w:rsid w:val="005423D9"/>
    <w:rsid w:val="00542656"/>
    <w:rsid w:val="0054325B"/>
    <w:rsid w:val="00544D32"/>
    <w:rsid w:val="0054523B"/>
    <w:rsid w:val="0054694E"/>
    <w:rsid w:val="00550388"/>
    <w:rsid w:val="00551575"/>
    <w:rsid w:val="0055169D"/>
    <w:rsid w:val="00551967"/>
    <w:rsid w:val="00553352"/>
    <w:rsid w:val="00553786"/>
    <w:rsid w:val="005538A0"/>
    <w:rsid w:val="00553BB6"/>
    <w:rsid w:val="00554AE9"/>
    <w:rsid w:val="005555A0"/>
    <w:rsid w:val="00555A57"/>
    <w:rsid w:val="00555CE9"/>
    <w:rsid w:val="00556477"/>
    <w:rsid w:val="005570B3"/>
    <w:rsid w:val="005602F3"/>
    <w:rsid w:val="00560AB4"/>
    <w:rsid w:val="005610DD"/>
    <w:rsid w:val="005612CE"/>
    <w:rsid w:val="005613CA"/>
    <w:rsid w:val="005619CA"/>
    <w:rsid w:val="00561D93"/>
    <w:rsid w:val="00562064"/>
    <w:rsid w:val="005625FA"/>
    <w:rsid w:val="00562C3E"/>
    <w:rsid w:val="00562D76"/>
    <w:rsid w:val="00564128"/>
    <w:rsid w:val="00565A63"/>
    <w:rsid w:val="00565E44"/>
    <w:rsid w:val="00566B99"/>
    <w:rsid w:val="00567C4D"/>
    <w:rsid w:val="00570667"/>
    <w:rsid w:val="0057100E"/>
    <w:rsid w:val="00571B56"/>
    <w:rsid w:val="00571F17"/>
    <w:rsid w:val="00572239"/>
    <w:rsid w:val="00572597"/>
    <w:rsid w:val="005730F5"/>
    <w:rsid w:val="00573D00"/>
    <w:rsid w:val="00574908"/>
    <w:rsid w:val="00575CFE"/>
    <w:rsid w:val="00575D38"/>
    <w:rsid w:val="00575DBE"/>
    <w:rsid w:val="00575EEE"/>
    <w:rsid w:val="00576AE4"/>
    <w:rsid w:val="005770C6"/>
    <w:rsid w:val="005779B4"/>
    <w:rsid w:val="00577A1B"/>
    <w:rsid w:val="005815B5"/>
    <w:rsid w:val="00581B23"/>
    <w:rsid w:val="00581D3D"/>
    <w:rsid w:val="00581D43"/>
    <w:rsid w:val="005822BE"/>
    <w:rsid w:val="00583C7A"/>
    <w:rsid w:val="00584E28"/>
    <w:rsid w:val="0058535D"/>
    <w:rsid w:val="005860B3"/>
    <w:rsid w:val="00586B98"/>
    <w:rsid w:val="005926A5"/>
    <w:rsid w:val="00592C0F"/>
    <w:rsid w:val="00592D96"/>
    <w:rsid w:val="00593277"/>
    <w:rsid w:val="005938E8"/>
    <w:rsid w:val="0059428F"/>
    <w:rsid w:val="00596237"/>
    <w:rsid w:val="00596CA2"/>
    <w:rsid w:val="0059725C"/>
    <w:rsid w:val="005A0BED"/>
    <w:rsid w:val="005A12A1"/>
    <w:rsid w:val="005A2833"/>
    <w:rsid w:val="005A3719"/>
    <w:rsid w:val="005A45EC"/>
    <w:rsid w:val="005A474D"/>
    <w:rsid w:val="005A496A"/>
    <w:rsid w:val="005A56D5"/>
    <w:rsid w:val="005A5FE6"/>
    <w:rsid w:val="005A6DFB"/>
    <w:rsid w:val="005A70C8"/>
    <w:rsid w:val="005A714E"/>
    <w:rsid w:val="005A720C"/>
    <w:rsid w:val="005A76DA"/>
    <w:rsid w:val="005A7E33"/>
    <w:rsid w:val="005B0487"/>
    <w:rsid w:val="005B0C52"/>
    <w:rsid w:val="005B1119"/>
    <w:rsid w:val="005B20B1"/>
    <w:rsid w:val="005B2AB1"/>
    <w:rsid w:val="005B3200"/>
    <w:rsid w:val="005B3566"/>
    <w:rsid w:val="005B35E1"/>
    <w:rsid w:val="005B3B2E"/>
    <w:rsid w:val="005B4069"/>
    <w:rsid w:val="005B4B72"/>
    <w:rsid w:val="005B77C7"/>
    <w:rsid w:val="005B78FB"/>
    <w:rsid w:val="005B7F9D"/>
    <w:rsid w:val="005C17E1"/>
    <w:rsid w:val="005C2259"/>
    <w:rsid w:val="005C2411"/>
    <w:rsid w:val="005C25B5"/>
    <w:rsid w:val="005C2DBE"/>
    <w:rsid w:val="005C2DE7"/>
    <w:rsid w:val="005C3541"/>
    <w:rsid w:val="005C4524"/>
    <w:rsid w:val="005C510D"/>
    <w:rsid w:val="005C53ED"/>
    <w:rsid w:val="005C5EDE"/>
    <w:rsid w:val="005C6CDE"/>
    <w:rsid w:val="005C7572"/>
    <w:rsid w:val="005D0487"/>
    <w:rsid w:val="005D06B1"/>
    <w:rsid w:val="005D1771"/>
    <w:rsid w:val="005D2D91"/>
    <w:rsid w:val="005D4961"/>
    <w:rsid w:val="005D4EDA"/>
    <w:rsid w:val="005D594B"/>
    <w:rsid w:val="005D5E32"/>
    <w:rsid w:val="005D68E9"/>
    <w:rsid w:val="005D6DBE"/>
    <w:rsid w:val="005D71FD"/>
    <w:rsid w:val="005D7786"/>
    <w:rsid w:val="005D7922"/>
    <w:rsid w:val="005D7BC4"/>
    <w:rsid w:val="005D7D4B"/>
    <w:rsid w:val="005D7F4D"/>
    <w:rsid w:val="005E1174"/>
    <w:rsid w:val="005E124E"/>
    <w:rsid w:val="005E1BD6"/>
    <w:rsid w:val="005E212A"/>
    <w:rsid w:val="005E2D5A"/>
    <w:rsid w:val="005E3418"/>
    <w:rsid w:val="005E3C5C"/>
    <w:rsid w:val="005E3F48"/>
    <w:rsid w:val="005E5952"/>
    <w:rsid w:val="005E5AF8"/>
    <w:rsid w:val="005E6D41"/>
    <w:rsid w:val="005F00A9"/>
    <w:rsid w:val="005F044F"/>
    <w:rsid w:val="005F05E0"/>
    <w:rsid w:val="005F0817"/>
    <w:rsid w:val="005F1478"/>
    <w:rsid w:val="005F1D81"/>
    <w:rsid w:val="005F2B54"/>
    <w:rsid w:val="005F32F4"/>
    <w:rsid w:val="005F49FA"/>
    <w:rsid w:val="005F4BBC"/>
    <w:rsid w:val="005F6795"/>
    <w:rsid w:val="005F6CE0"/>
    <w:rsid w:val="005F724B"/>
    <w:rsid w:val="005F7A0D"/>
    <w:rsid w:val="005F7C05"/>
    <w:rsid w:val="006000A7"/>
    <w:rsid w:val="00601584"/>
    <w:rsid w:val="006015B9"/>
    <w:rsid w:val="00602036"/>
    <w:rsid w:val="00603B41"/>
    <w:rsid w:val="00604291"/>
    <w:rsid w:val="0060458F"/>
    <w:rsid w:val="0060497F"/>
    <w:rsid w:val="00604AAE"/>
    <w:rsid w:val="00605C8D"/>
    <w:rsid w:val="00605F77"/>
    <w:rsid w:val="0060702C"/>
    <w:rsid w:val="006071FB"/>
    <w:rsid w:val="00607295"/>
    <w:rsid w:val="006072F2"/>
    <w:rsid w:val="006076F8"/>
    <w:rsid w:val="0060788D"/>
    <w:rsid w:val="00607C60"/>
    <w:rsid w:val="00607C6F"/>
    <w:rsid w:val="00607D02"/>
    <w:rsid w:val="00607E81"/>
    <w:rsid w:val="00611273"/>
    <w:rsid w:val="006118B8"/>
    <w:rsid w:val="00611C67"/>
    <w:rsid w:val="00611E10"/>
    <w:rsid w:val="00611E9A"/>
    <w:rsid w:val="006127BD"/>
    <w:rsid w:val="00612AFF"/>
    <w:rsid w:val="00613F01"/>
    <w:rsid w:val="00613F7D"/>
    <w:rsid w:val="006148EB"/>
    <w:rsid w:val="00614B98"/>
    <w:rsid w:val="00617065"/>
    <w:rsid w:val="00617220"/>
    <w:rsid w:val="00617415"/>
    <w:rsid w:val="00617A0C"/>
    <w:rsid w:val="006210A6"/>
    <w:rsid w:val="0062134E"/>
    <w:rsid w:val="00621620"/>
    <w:rsid w:val="00621742"/>
    <w:rsid w:val="00621796"/>
    <w:rsid w:val="00622092"/>
    <w:rsid w:val="00622327"/>
    <w:rsid w:val="006223A4"/>
    <w:rsid w:val="0062275E"/>
    <w:rsid w:val="00623399"/>
    <w:rsid w:val="006235C5"/>
    <w:rsid w:val="00624B93"/>
    <w:rsid w:val="00625582"/>
    <w:rsid w:val="00625895"/>
    <w:rsid w:val="0062594E"/>
    <w:rsid w:val="00625B05"/>
    <w:rsid w:val="00625B29"/>
    <w:rsid w:val="00625D34"/>
    <w:rsid w:val="00626E1E"/>
    <w:rsid w:val="006277F7"/>
    <w:rsid w:val="00627E9C"/>
    <w:rsid w:val="00632C66"/>
    <w:rsid w:val="006332FB"/>
    <w:rsid w:val="00634A1F"/>
    <w:rsid w:val="00634AD8"/>
    <w:rsid w:val="00634E8F"/>
    <w:rsid w:val="006351E7"/>
    <w:rsid w:val="00635304"/>
    <w:rsid w:val="006353F6"/>
    <w:rsid w:val="006355C7"/>
    <w:rsid w:val="0063582A"/>
    <w:rsid w:val="006361A0"/>
    <w:rsid w:val="00637EBC"/>
    <w:rsid w:val="006406A2"/>
    <w:rsid w:val="00640723"/>
    <w:rsid w:val="00641011"/>
    <w:rsid w:val="00641E29"/>
    <w:rsid w:val="006420CF"/>
    <w:rsid w:val="00642E9C"/>
    <w:rsid w:val="00642F49"/>
    <w:rsid w:val="00642FB9"/>
    <w:rsid w:val="00643573"/>
    <w:rsid w:val="00643660"/>
    <w:rsid w:val="00643BFE"/>
    <w:rsid w:val="006445AD"/>
    <w:rsid w:val="00645EDE"/>
    <w:rsid w:val="00646F31"/>
    <w:rsid w:val="00646FE6"/>
    <w:rsid w:val="006470FB"/>
    <w:rsid w:val="006474D9"/>
    <w:rsid w:val="00647C3B"/>
    <w:rsid w:val="0065070B"/>
    <w:rsid w:val="00651B96"/>
    <w:rsid w:val="00652380"/>
    <w:rsid w:val="00652669"/>
    <w:rsid w:val="00653192"/>
    <w:rsid w:val="006532CB"/>
    <w:rsid w:val="006534CA"/>
    <w:rsid w:val="006535AC"/>
    <w:rsid w:val="00653705"/>
    <w:rsid w:val="00653C4B"/>
    <w:rsid w:val="00653D8A"/>
    <w:rsid w:val="00654645"/>
    <w:rsid w:val="006548E4"/>
    <w:rsid w:val="00654B6C"/>
    <w:rsid w:val="00654CFA"/>
    <w:rsid w:val="006550A0"/>
    <w:rsid w:val="006564A6"/>
    <w:rsid w:val="00657EE2"/>
    <w:rsid w:val="00660009"/>
    <w:rsid w:val="0066287C"/>
    <w:rsid w:val="0066476D"/>
    <w:rsid w:val="0066500E"/>
    <w:rsid w:val="00665E21"/>
    <w:rsid w:val="00666C32"/>
    <w:rsid w:val="006709EB"/>
    <w:rsid w:val="006713FE"/>
    <w:rsid w:val="0067141E"/>
    <w:rsid w:val="006715EB"/>
    <w:rsid w:val="00671CF9"/>
    <w:rsid w:val="00671F2F"/>
    <w:rsid w:val="00672672"/>
    <w:rsid w:val="006727FE"/>
    <w:rsid w:val="00672B49"/>
    <w:rsid w:val="00672E77"/>
    <w:rsid w:val="00673A7C"/>
    <w:rsid w:val="00673E15"/>
    <w:rsid w:val="0067493F"/>
    <w:rsid w:val="00674CFA"/>
    <w:rsid w:val="006757E7"/>
    <w:rsid w:val="00676787"/>
    <w:rsid w:val="00676835"/>
    <w:rsid w:val="00677A41"/>
    <w:rsid w:val="00680176"/>
    <w:rsid w:val="006801EF"/>
    <w:rsid w:val="0068058C"/>
    <w:rsid w:val="0068079F"/>
    <w:rsid w:val="00680DFA"/>
    <w:rsid w:val="0068199A"/>
    <w:rsid w:val="00681AE7"/>
    <w:rsid w:val="00682646"/>
    <w:rsid w:val="00684486"/>
    <w:rsid w:val="006846D4"/>
    <w:rsid w:val="00684D4E"/>
    <w:rsid w:val="006860C8"/>
    <w:rsid w:val="00686906"/>
    <w:rsid w:val="00687057"/>
    <w:rsid w:val="00687A2E"/>
    <w:rsid w:val="00691397"/>
    <w:rsid w:val="00692FCB"/>
    <w:rsid w:val="00693FAA"/>
    <w:rsid w:val="006957EC"/>
    <w:rsid w:val="0069672E"/>
    <w:rsid w:val="00696E30"/>
    <w:rsid w:val="00697726"/>
    <w:rsid w:val="006A04E1"/>
    <w:rsid w:val="006A0894"/>
    <w:rsid w:val="006A15F2"/>
    <w:rsid w:val="006A2211"/>
    <w:rsid w:val="006A29CC"/>
    <w:rsid w:val="006A3E98"/>
    <w:rsid w:val="006A4462"/>
    <w:rsid w:val="006A4E71"/>
    <w:rsid w:val="006A6696"/>
    <w:rsid w:val="006A6A12"/>
    <w:rsid w:val="006A7137"/>
    <w:rsid w:val="006A7365"/>
    <w:rsid w:val="006B0636"/>
    <w:rsid w:val="006B0690"/>
    <w:rsid w:val="006B0710"/>
    <w:rsid w:val="006B0FF5"/>
    <w:rsid w:val="006B156D"/>
    <w:rsid w:val="006B1D8C"/>
    <w:rsid w:val="006B21E4"/>
    <w:rsid w:val="006B3FD9"/>
    <w:rsid w:val="006C0F78"/>
    <w:rsid w:val="006C1A10"/>
    <w:rsid w:val="006C21D7"/>
    <w:rsid w:val="006C23A7"/>
    <w:rsid w:val="006C2B0D"/>
    <w:rsid w:val="006C2B47"/>
    <w:rsid w:val="006C3A35"/>
    <w:rsid w:val="006C4105"/>
    <w:rsid w:val="006C48FD"/>
    <w:rsid w:val="006C4E2E"/>
    <w:rsid w:val="006C5418"/>
    <w:rsid w:val="006C6F0B"/>
    <w:rsid w:val="006C73ED"/>
    <w:rsid w:val="006D0FE2"/>
    <w:rsid w:val="006D2741"/>
    <w:rsid w:val="006D28B1"/>
    <w:rsid w:val="006D3243"/>
    <w:rsid w:val="006D45BB"/>
    <w:rsid w:val="006D58D4"/>
    <w:rsid w:val="006D59A3"/>
    <w:rsid w:val="006D6063"/>
    <w:rsid w:val="006D7633"/>
    <w:rsid w:val="006D7FD7"/>
    <w:rsid w:val="006E02E4"/>
    <w:rsid w:val="006E1E0E"/>
    <w:rsid w:val="006E2982"/>
    <w:rsid w:val="006E2EDA"/>
    <w:rsid w:val="006E319E"/>
    <w:rsid w:val="006E37A1"/>
    <w:rsid w:val="006E3D7E"/>
    <w:rsid w:val="006E44D7"/>
    <w:rsid w:val="006E4D24"/>
    <w:rsid w:val="006E595A"/>
    <w:rsid w:val="006E64A8"/>
    <w:rsid w:val="006E67F0"/>
    <w:rsid w:val="006E6925"/>
    <w:rsid w:val="006E7212"/>
    <w:rsid w:val="006E72EA"/>
    <w:rsid w:val="006E746E"/>
    <w:rsid w:val="006E76DD"/>
    <w:rsid w:val="006F0311"/>
    <w:rsid w:val="006F0A15"/>
    <w:rsid w:val="006F1812"/>
    <w:rsid w:val="006F2009"/>
    <w:rsid w:val="006F2345"/>
    <w:rsid w:val="006F2E56"/>
    <w:rsid w:val="006F41F9"/>
    <w:rsid w:val="006F562A"/>
    <w:rsid w:val="006F5CC4"/>
    <w:rsid w:val="006F5EE0"/>
    <w:rsid w:val="006F733A"/>
    <w:rsid w:val="00701BCC"/>
    <w:rsid w:val="00702029"/>
    <w:rsid w:val="007022E3"/>
    <w:rsid w:val="00703049"/>
    <w:rsid w:val="007031E0"/>
    <w:rsid w:val="00703C84"/>
    <w:rsid w:val="00706932"/>
    <w:rsid w:val="007074BA"/>
    <w:rsid w:val="00707855"/>
    <w:rsid w:val="0071019C"/>
    <w:rsid w:val="007111CF"/>
    <w:rsid w:val="007112CE"/>
    <w:rsid w:val="00711408"/>
    <w:rsid w:val="00712411"/>
    <w:rsid w:val="00713FC3"/>
    <w:rsid w:val="00714111"/>
    <w:rsid w:val="007155B1"/>
    <w:rsid w:val="00715AB6"/>
    <w:rsid w:val="00715E8B"/>
    <w:rsid w:val="00715EB4"/>
    <w:rsid w:val="00716A7C"/>
    <w:rsid w:val="00716ADA"/>
    <w:rsid w:val="007176A8"/>
    <w:rsid w:val="00720D5D"/>
    <w:rsid w:val="00720D8E"/>
    <w:rsid w:val="00721322"/>
    <w:rsid w:val="00721B0D"/>
    <w:rsid w:val="00721CFA"/>
    <w:rsid w:val="00721FB9"/>
    <w:rsid w:val="007224CF"/>
    <w:rsid w:val="007224DB"/>
    <w:rsid w:val="007237C4"/>
    <w:rsid w:val="007242F5"/>
    <w:rsid w:val="0072597D"/>
    <w:rsid w:val="00726388"/>
    <w:rsid w:val="007268C6"/>
    <w:rsid w:val="00726F17"/>
    <w:rsid w:val="00726FB8"/>
    <w:rsid w:val="00727035"/>
    <w:rsid w:val="007307F9"/>
    <w:rsid w:val="00731362"/>
    <w:rsid w:val="00731F69"/>
    <w:rsid w:val="00732CE0"/>
    <w:rsid w:val="00732E1B"/>
    <w:rsid w:val="007332CA"/>
    <w:rsid w:val="00733FAA"/>
    <w:rsid w:val="0073468C"/>
    <w:rsid w:val="00734E0D"/>
    <w:rsid w:val="00735260"/>
    <w:rsid w:val="00735836"/>
    <w:rsid w:val="0073587C"/>
    <w:rsid w:val="00737527"/>
    <w:rsid w:val="00737B3B"/>
    <w:rsid w:val="007402C4"/>
    <w:rsid w:val="00740A19"/>
    <w:rsid w:val="00740E7D"/>
    <w:rsid w:val="00741FC4"/>
    <w:rsid w:val="007429CA"/>
    <w:rsid w:val="00742EE2"/>
    <w:rsid w:val="00743071"/>
    <w:rsid w:val="0074468B"/>
    <w:rsid w:val="00744914"/>
    <w:rsid w:val="00744C91"/>
    <w:rsid w:val="00744E2B"/>
    <w:rsid w:val="00746477"/>
    <w:rsid w:val="00746568"/>
    <w:rsid w:val="007465F7"/>
    <w:rsid w:val="00750147"/>
    <w:rsid w:val="007502A2"/>
    <w:rsid w:val="00750878"/>
    <w:rsid w:val="00751D7E"/>
    <w:rsid w:val="00752088"/>
    <w:rsid w:val="0075258C"/>
    <w:rsid w:val="007528F6"/>
    <w:rsid w:val="00752B9B"/>
    <w:rsid w:val="00752F6C"/>
    <w:rsid w:val="0075321B"/>
    <w:rsid w:val="0075375F"/>
    <w:rsid w:val="00754003"/>
    <w:rsid w:val="007540B2"/>
    <w:rsid w:val="0075442D"/>
    <w:rsid w:val="00755168"/>
    <w:rsid w:val="007551F0"/>
    <w:rsid w:val="0075527A"/>
    <w:rsid w:val="007558FF"/>
    <w:rsid w:val="007576D1"/>
    <w:rsid w:val="00760126"/>
    <w:rsid w:val="00760676"/>
    <w:rsid w:val="00761249"/>
    <w:rsid w:val="00761502"/>
    <w:rsid w:val="00761773"/>
    <w:rsid w:val="007623A1"/>
    <w:rsid w:val="007623DE"/>
    <w:rsid w:val="0076344E"/>
    <w:rsid w:val="00763BE5"/>
    <w:rsid w:val="00764B1C"/>
    <w:rsid w:val="00765097"/>
    <w:rsid w:val="0076537B"/>
    <w:rsid w:val="00766261"/>
    <w:rsid w:val="00766D74"/>
    <w:rsid w:val="0076756F"/>
    <w:rsid w:val="00771F57"/>
    <w:rsid w:val="007723BE"/>
    <w:rsid w:val="00772ED3"/>
    <w:rsid w:val="0077338D"/>
    <w:rsid w:val="007733EF"/>
    <w:rsid w:val="00773A6B"/>
    <w:rsid w:val="0077609A"/>
    <w:rsid w:val="007761B1"/>
    <w:rsid w:val="0077637A"/>
    <w:rsid w:val="007765ED"/>
    <w:rsid w:val="007767F4"/>
    <w:rsid w:val="0077777C"/>
    <w:rsid w:val="0077789F"/>
    <w:rsid w:val="00780618"/>
    <w:rsid w:val="00781058"/>
    <w:rsid w:val="007812BE"/>
    <w:rsid w:val="00781541"/>
    <w:rsid w:val="00781A79"/>
    <w:rsid w:val="00782040"/>
    <w:rsid w:val="0078257F"/>
    <w:rsid w:val="00782B64"/>
    <w:rsid w:val="00782F70"/>
    <w:rsid w:val="00784332"/>
    <w:rsid w:val="00785898"/>
    <w:rsid w:val="00785F33"/>
    <w:rsid w:val="00790452"/>
    <w:rsid w:val="00790C04"/>
    <w:rsid w:val="0079152B"/>
    <w:rsid w:val="007923E4"/>
    <w:rsid w:val="00792BDD"/>
    <w:rsid w:val="0079418D"/>
    <w:rsid w:val="007941BB"/>
    <w:rsid w:val="007941DB"/>
    <w:rsid w:val="007947C2"/>
    <w:rsid w:val="00794C0E"/>
    <w:rsid w:val="00794E9A"/>
    <w:rsid w:val="00796CE0"/>
    <w:rsid w:val="00796FD3"/>
    <w:rsid w:val="00797C13"/>
    <w:rsid w:val="00797F8D"/>
    <w:rsid w:val="007A0A2D"/>
    <w:rsid w:val="007A11CE"/>
    <w:rsid w:val="007A1437"/>
    <w:rsid w:val="007A1516"/>
    <w:rsid w:val="007A1FB0"/>
    <w:rsid w:val="007A3385"/>
    <w:rsid w:val="007A4A1F"/>
    <w:rsid w:val="007A54CC"/>
    <w:rsid w:val="007A5AC6"/>
    <w:rsid w:val="007A64B5"/>
    <w:rsid w:val="007A6651"/>
    <w:rsid w:val="007A6B0E"/>
    <w:rsid w:val="007A7A55"/>
    <w:rsid w:val="007B00C8"/>
    <w:rsid w:val="007B0532"/>
    <w:rsid w:val="007B05B9"/>
    <w:rsid w:val="007B2354"/>
    <w:rsid w:val="007B31DC"/>
    <w:rsid w:val="007B407C"/>
    <w:rsid w:val="007B5419"/>
    <w:rsid w:val="007B6264"/>
    <w:rsid w:val="007B6641"/>
    <w:rsid w:val="007B717B"/>
    <w:rsid w:val="007B7552"/>
    <w:rsid w:val="007C0E82"/>
    <w:rsid w:val="007C2466"/>
    <w:rsid w:val="007C2A5D"/>
    <w:rsid w:val="007C2B1E"/>
    <w:rsid w:val="007C3960"/>
    <w:rsid w:val="007C3BBD"/>
    <w:rsid w:val="007C4955"/>
    <w:rsid w:val="007C49FB"/>
    <w:rsid w:val="007C4D58"/>
    <w:rsid w:val="007C5019"/>
    <w:rsid w:val="007C5791"/>
    <w:rsid w:val="007C651F"/>
    <w:rsid w:val="007C6791"/>
    <w:rsid w:val="007C783B"/>
    <w:rsid w:val="007C786F"/>
    <w:rsid w:val="007C79E7"/>
    <w:rsid w:val="007C7EBA"/>
    <w:rsid w:val="007D0732"/>
    <w:rsid w:val="007D190E"/>
    <w:rsid w:val="007D225C"/>
    <w:rsid w:val="007D2A46"/>
    <w:rsid w:val="007D2CBF"/>
    <w:rsid w:val="007D2D91"/>
    <w:rsid w:val="007D31F7"/>
    <w:rsid w:val="007D3659"/>
    <w:rsid w:val="007D368E"/>
    <w:rsid w:val="007D3805"/>
    <w:rsid w:val="007D3FFD"/>
    <w:rsid w:val="007D411A"/>
    <w:rsid w:val="007D5330"/>
    <w:rsid w:val="007D5C01"/>
    <w:rsid w:val="007D75DF"/>
    <w:rsid w:val="007D795F"/>
    <w:rsid w:val="007E01E5"/>
    <w:rsid w:val="007E027F"/>
    <w:rsid w:val="007E0B96"/>
    <w:rsid w:val="007E1442"/>
    <w:rsid w:val="007E25CD"/>
    <w:rsid w:val="007E26D8"/>
    <w:rsid w:val="007E2A12"/>
    <w:rsid w:val="007E2CFA"/>
    <w:rsid w:val="007E2D6F"/>
    <w:rsid w:val="007E2E5B"/>
    <w:rsid w:val="007E310C"/>
    <w:rsid w:val="007E334B"/>
    <w:rsid w:val="007E35C4"/>
    <w:rsid w:val="007E3EE0"/>
    <w:rsid w:val="007E5153"/>
    <w:rsid w:val="007E6063"/>
    <w:rsid w:val="007E69E9"/>
    <w:rsid w:val="007E6D3C"/>
    <w:rsid w:val="007E79B3"/>
    <w:rsid w:val="007E7A8D"/>
    <w:rsid w:val="007F03F7"/>
    <w:rsid w:val="007F0546"/>
    <w:rsid w:val="007F0BF1"/>
    <w:rsid w:val="007F1429"/>
    <w:rsid w:val="007F14FB"/>
    <w:rsid w:val="007F1FFC"/>
    <w:rsid w:val="007F246C"/>
    <w:rsid w:val="007F39A2"/>
    <w:rsid w:val="007F39ED"/>
    <w:rsid w:val="007F3EFF"/>
    <w:rsid w:val="007F447D"/>
    <w:rsid w:val="007F47BB"/>
    <w:rsid w:val="007F5318"/>
    <w:rsid w:val="007F5638"/>
    <w:rsid w:val="007F66F7"/>
    <w:rsid w:val="007F72F9"/>
    <w:rsid w:val="007F73A4"/>
    <w:rsid w:val="007F7CB3"/>
    <w:rsid w:val="008002E5"/>
    <w:rsid w:val="008015C9"/>
    <w:rsid w:val="00801909"/>
    <w:rsid w:val="00801EAE"/>
    <w:rsid w:val="00802208"/>
    <w:rsid w:val="0080249C"/>
    <w:rsid w:val="0080357D"/>
    <w:rsid w:val="0080402D"/>
    <w:rsid w:val="00806BF5"/>
    <w:rsid w:val="00807858"/>
    <w:rsid w:val="00810914"/>
    <w:rsid w:val="00810D73"/>
    <w:rsid w:val="00810F40"/>
    <w:rsid w:val="00811BFF"/>
    <w:rsid w:val="008124F8"/>
    <w:rsid w:val="0081429F"/>
    <w:rsid w:val="00814628"/>
    <w:rsid w:val="00814C0F"/>
    <w:rsid w:val="00814D3B"/>
    <w:rsid w:val="00815EB3"/>
    <w:rsid w:val="008167AA"/>
    <w:rsid w:val="00816B06"/>
    <w:rsid w:val="00816BAD"/>
    <w:rsid w:val="008174D2"/>
    <w:rsid w:val="008221C4"/>
    <w:rsid w:val="00823667"/>
    <w:rsid w:val="00823901"/>
    <w:rsid w:val="0082466B"/>
    <w:rsid w:val="00825569"/>
    <w:rsid w:val="00825722"/>
    <w:rsid w:val="00825759"/>
    <w:rsid w:val="00827584"/>
    <w:rsid w:val="00827E8F"/>
    <w:rsid w:val="008311C9"/>
    <w:rsid w:val="008314D7"/>
    <w:rsid w:val="00831984"/>
    <w:rsid w:val="00832082"/>
    <w:rsid w:val="00832AB7"/>
    <w:rsid w:val="00833319"/>
    <w:rsid w:val="008334B7"/>
    <w:rsid w:val="00834562"/>
    <w:rsid w:val="00835373"/>
    <w:rsid w:val="008366C8"/>
    <w:rsid w:val="0083670C"/>
    <w:rsid w:val="00836D35"/>
    <w:rsid w:val="00836EB7"/>
    <w:rsid w:val="0083707A"/>
    <w:rsid w:val="00837548"/>
    <w:rsid w:val="00837A9E"/>
    <w:rsid w:val="00840551"/>
    <w:rsid w:val="0084128D"/>
    <w:rsid w:val="00841368"/>
    <w:rsid w:val="0084177E"/>
    <w:rsid w:val="00843106"/>
    <w:rsid w:val="0084358E"/>
    <w:rsid w:val="00843FC5"/>
    <w:rsid w:val="00844AD0"/>
    <w:rsid w:val="00844B46"/>
    <w:rsid w:val="00844BB2"/>
    <w:rsid w:val="00845310"/>
    <w:rsid w:val="008455AE"/>
    <w:rsid w:val="00845D04"/>
    <w:rsid w:val="00846040"/>
    <w:rsid w:val="00846155"/>
    <w:rsid w:val="0084633B"/>
    <w:rsid w:val="008468B6"/>
    <w:rsid w:val="008468BF"/>
    <w:rsid w:val="00846D63"/>
    <w:rsid w:val="00846FA5"/>
    <w:rsid w:val="008475E6"/>
    <w:rsid w:val="00850298"/>
    <w:rsid w:val="00850BC3"/>
    <w:rsid w:val="008510F9"/>
    <w:rsid w:val="0085157E"/>
    <w:rsid w:val="00852A01"/>
    <w:rsid w:val="008530F7"/>
    <w:rsid w:val="008534C2"/>
    <w:rsid w:val="008542E8"/>
    <w:rsid w:val="008544B3"/>
    <w:rsid w:val="00854AAE"/>
    <w:rsid w:val="00854B46"/>
    <w:rsid w:val="00855680"/>
    <w:rsid w:val="00855843"/>
    <w:rsid w:val="00855AA8"/>
    <w:rsid w:val="00855E62"/>
    <w:rsid w:val="00857441"/>
    <w:rsid w:val="00857797"/>
    <w:rsid w:val="008577F0"/>
    <w:rsid w:val="00857E95"/>
    <w:rsid w:val="008605B3"/>
    <w:rsid w:val="0086444D"/>
    <w:rsid w:val="0086490C"/>
    <w:rsid w:val="00864FDC"/>
    <w:rsid w:val="00865D0C"/>
    <w:rsid w:val="00865D4A"/>
    <w:rsid w:val="00866613"/>
    <w:rsid w:val="00866857"/>
    <w:rsid w:val="00867733"/>
    <w:rsid w:val="00870251"/>
    <w:rsid w:val="008705D1"/>
    <w:rsid w:val="00870C78"/>
    <w:rsid w:val="00872A0B"/>
    <w:rsid w:val="008730F5"/>
    <w:rsid w:val="00873277"/>
    <w:rsid w:val="00874AD2"/>
    <w:rsid w:val="00875623"/>
    <w:rsid w:val="008757C2"/>
    <w:rsid w:val="00875D72"/>
    <w:rsid w:val="0087602A"/>
    <w:rsid w:val="00876A88"/>
    <w:rsid w:val="00877559"/>
    <w:rsid w:val="00877DB6"/>
    <w:rsid w:val="00880145"/>
    <w:rsid w:val="00880265"/>
    <w:rsid w:val="0088034E"/>
    <w:rsid w:val="00880E7A"/>
    <w:rsid w:val="008821D9"/>
    <w:rsid w:val="00882566"/>
    <w:rsid w:val="0088369F"/>
    <w:rsid w:val="00883E40"/>
    <w:rsid w:val="008848A5"/>
    <w:rsid w:val="008861E4"/>
    <w:rsid w:val="00886829"/>
    <w:rsid w:val="00886EE9"/>
    <w:rsid w:val="008871A5"/>
    <w:rsid w:val="00887B3D"/>
    <w:rsid w:val="00887BBD"/>
    <w:rsid w:val="00887D0E"/>
    <w:rsid w:val="00890D70"/>
    <w:rsid w:val="00890EED"/>
    <w:rsid w:val="008927C1"/>
    <w:rsid w:val="00894A07"/>
    <w:rsid w:val="00894B02"/>
    <w:rsid w:val="00896859"/>
    <w:rsid w:val="0089689C"/>
    <w:rsid w:val="00896C11"/>
    <w:rsid w:val="00896EE0"/>
    <w:rsid w:val="00897F23"/>
    <w:rsid w:val="008A03DF"/>
    <w:rsid w:val="008A046C"/>
    <w:rsid w:val="008A0DBB"/>
    <w:rsid w:val="008A0E44"/>
    <w:rsid w:val="008A1FCF"/>
    <w:rsid w:val="008A253F"/>
    <w:rsid w:val="008A2F82"/>
    <w:rsid w:val="008A3215"/>
    <w:rsid w:val="008A3772"/>
    <w:rsid w:val="008A408A"/>
    <w:rsid w:val="008A545D"/>
    <w:rsid w:val="008A56F8"/>
    <w:rsid w:val="008A59C7"/>
    <w:rsid w:val="008A5BB5"/>
    <w:rsid w:val="008A5BE6"/>
    <w:rsid w:val="008A5E72"/>
    <w:rsid w:val="008A6198"/>
    <w:rsid w:val="008A6FE5"/>
    <w:rsid w:val="008A75F9"/>
    <w:rsid w:val="008A78B9"/>
    <w:rsid w:val="008A790D"/>
    <w:rsid w:val="008B0AE8"/>
    <w:rsid w:val="008B0C87"/>
    <w:rsid w:val="008B179A"/>
    <w:rsid w:val="008B2E01"/>
    <w:rsid w:val="008B336A"/>
    <w:rsid w:val="008B3C3C"/>
    <w:rsid w:val="008B4102"/>
    <w:rsid w:val="008B46F1"/>
    <w:rsid w:val="008B495A"/>
    <w:rsid w:val="008B50CD"/>
    <w:rsid w:val="008B6568"/>
    <w:rsid w:val="008B664D"/>
    <w:rsid w:val="008B6731"/>
    <w:rsid w:val="008B69B4"/>
    <w:rsid w:val="008B7A8B"/>
    <w:rsid w:val="008B7AE7"/>
    <w:rsid w:val="008C1510"/>
    <w:rsid w:val="008C17B2"/>
    <w:rsid w:val="008C3504"/>
    <w:rsid w:val="008C3F70"/>
    <w:rsid w:val="008C418A"/>
    <w:rsid w:val="008C4532"/>
    <w:rsid w:val="008C4BB6"/>
    <w:rsid w:val="008C5B4B"/>
    <w:rsid w:val="008C5CAA"/>
    <w:rsid w:val="008C6124"/>
    <w:rsid w:val="008C6650"/>
    <w:rsid w:val="008C6EFE"/>
    <w:rsid w:val="008C73A5"/>
    <w:rsid w:val="008C79C2"/>
    <w:rsid w:val="008D00AE"/>
    <w:rsid w:val="008D0C4C"/>
    <w:rsid w:val="008D0FD1"/>
    <w:rsid w:val="008D1746"/>
    <w:rsid w:val="008D1A64"/>
    <w:rsid w:val="008D1F4D"/>
    <w:rsid w:val="008D201D"/>
    <w:rsid w:val="008D29F8"/>
    <w:rsid w:val="008D30DA"/>
    <w:rsid w:val="008D3332"/>
    <w:rsid w:val="008D3E20"/>
    <w:rsid w:val="008D4DAF"/>
    <w:rsid w:val="008D4E9E"/>
    <w:rsid w:val="008D558C"/>
    <w:rsid w:val="008D595B"/>
    <w:rsid w:val="008D6C6E"/>
    <w:rsid w:val="008D7AA6"/>
    <w:rsid w:val="008D7B8A"/>
    <w:rsid w:val="008E0795"/>
    <w:rsid w:val="008E0952"/>
    <w:rsid w:val="008E0BE7"/>
    <w:rsid w:val="008E1693"/>
    <w:rsid w:val="008E27AA"/>
    <w:rsid w:val="008E41B5"/>
    <w:rsid w:val="008E41CD"/>
    <w:rsid w:val="008E454C"/>
    <w:rsid w:val="008E4BF4"/>
    <w:rsid w:val="008E5B7D"/>
    <w:rsid w:val="008E737A"/>
    <w:rsid w:val="008F09BC"/>
    <w:rsid w:val="008F1F2C"/>
    <w:rsid w:val="008F3968"/>
    <w:rsid w:val="008F3BDA"/>
    <w:rsid w:val="008F414C"/>
    <w:rsid w:val="008F578D"/>
    <w:rsid w:val="008F5AF8"/>
    <w:rsid w:val="008F7148"/>
    <w:rsid w:val="008F7447"/>
    <w:rsid w:val="00900284"/>
    <w:rsid w:val="00900937"/>
    <w:rsid w:val="00900CD8"/>
    <w:rsid w:val="009010B1"/>
    <w:rsid w:val="00901220"/>
    <w:rsid w:val="009013CD"/>
    <w:rsid w:val="00901545"/>
    <w:rsid w:val="0090156A"/>
    <w:rsid w:val="00901FB0"/>
    <w:rsid w:val="00902883"/>
    <w:rsid w:val="009036F5"/>
    <w:rsid w:val="00903893"/>
    <w:rsid w:val="00903FF3"/>
    <w:rsid w:val="00904692"/>
    <w:rsid w:val="00904695"/>
    <w:rsid w:val="009047D8"/>
    <w:rsid w:val="009056B6"/>
    <w:rsid w:val="00906D67"/>
    <w:rsid w:val="00906F4E"/>
    <w:rsid w:val="00907089"/>
    <w:rsid w:val="00907B9C"/>
    <w:rsid w:val="00907E45"/>
    <w:rsid w:val="00910A08"/>
    <w:rsid w:val="009112FB"/>
    <w:rsid w:val="00912D5F"/>
    <w:rsid w:val="00913309"/>
    <w:rsid w:val="00914134"/>
    <w:rsid w:val="0091483A"/>
    <w:rsid w:val="009178FB"/>
    <w:rsid w:val="00917E43"/>
    <w:rsid w:val="00917EF4"/>
    <w:rsid w:val="00920649"/>
    <w:rsid w:val="00920E82"/>
    <w:rsid w:val="0092154A"/>
    <w:rsid w:val="00922099"/>
    <w:rsid w:val="0092231E"/>
    <w:rsid w:val="009224B7"/>
    <w:rsid w:val="00922630"/>
    <w:rsid w:val="009226E3"/>
    <w:rsid w:val="00922A34"/>
    <w:rsid w:val="00922AD2"/>
    <w:rsid w:val="00922E7C"/>
    <w:rsid w:val="00923328"/>
    <w:rsid w:val="00923538"/>
    <w:rsid w:val="0092419C"/>
    <w:rsid w:val="00924DA3"/>
    <w:rsid w:val="00925B0A"/>
    <w:rsid w:val="009266EF"/>
    <w:rsid w:val="00926CF1"/>
    <w:rsid w:val="00927117"/>
    <w:rsid w:val="009272A1"/>
    <w:rsid w:val="00930438"/>
    <w:rsid w:val="009319C0"/>
    <w:rsid w:val="00931BE0"/>
    <w:rsid w:val="00932308"/>
    <w:rsid w:val="0093475C"/>
    <w:rsid w:val="00934C91"/>
    <w:rsid w:val="0093635C"/>
    <w:rsid w:val="0093637B"/>
    <w:rsid w:val="00936F73"/>
    <w:rsid w:val="00940689"/>
    <w:rsid w:val="00942178"/>
    <w:rsid w:val="00942196"/>
    <w:rsid w:val="00942C31"/>
    <w:rsid w:val="00942EB0"/>
    <w:rsid w:val="009432A4"/>
    <w:rsid w:val="00944E11"/>
    <w:rsid w:val="00945148"/>
    <w:rsid w:val="00945BF4"/>
    <w:rsid w:val="009461D0"/>
    <w:rsid w:val="0094640D"/>
    <w:rsid w:val="0094753C"/>
    <w:rsid w:val="0094780F"/>
    <w:rsid w:val="009478ED"/>
    <w:rsid w:val="009513D6"/>
    <w:rsid w:val="00951628"/>
    <w:rsid w:val="009518FC"/>
    <w:rsid w:val="00951961"/>
    <w:rsid w:val="00951B47"/>
    <w:rsid w:val="00951F72"/>
    <w:rsid w:val="00952E12"/>
    <w:rsid w:val="00952F48"/>
    <w:rsid w:val="00953610"/>
    <w:rsid w:val="00953DDB"/>
    <w:rsid w:val="00954A77"/>
    <w:rsid w:val="00955352"/>
    <w:rsid w:val="009565B8"/>
    <w:rsid w:val="00956AA3"/>
    <w:rsid w:val="00956C0F"/>
    <w:rsid w:val="00956DC2"/>
    <w:rsid w:val="00956F78"/>
    <w:rsid w:val="009573CA"/>
    <w:rsid w:val="00957D1C"/>
    <w:rsid w:val="00957E47"/>
    <w:rsid w:val="0096045B"/>
    <w:rsid w:val="009608F2"/>
    <w:rsid w:val="009614CF"/>
    <w:rsid w:val="009617F3"/>
    <w:rsid w:val="009619E5"/>
    <w:rsid w:val="00961DBB"/>
    <w:rsid w:val="00961FED"/>
    <w:rsid w:val="00962197"/>
    <w:rsid w:val="009629FF"/>
    <w:rsid w:val="00962D0B"/>
    <w:rsid w:val="00962DCC"/>
    <w:rsid w:val="009631FE"/>
    <w:rsid w:val="00963534"/>
    <w:rsid w:val="00965650"/>
    <w:rsid w:val="00966232"/>
    <w:rsid w:val="00966285"/>
    <w:rsid w:val="00966346"/>
    <w:rsid w:val="00966361"/>
    <w:rsid w:val="00966544"/>
    <w:rsid w:val="00966663"/>
    <w:rsid w:val="00966821"/>
    <w:rsid w:val="00966A8E"/>
    <w:rsid w:val="00967C69"/>
    <w:rsid w:val="00971B3A"/>
    <w:rsid w:val="0097212E"/>
    <w:rsid w:val="00972437"/>
    <w:rsid w:val="00972863"/>
    <w:rsid w:val="00972932"/>
    <w:rsid w:val="009737F8"/>
    <w:rsid w:val="00973AF9"/>
    <w:rsid w:val="00973C62"/>
    <w:rsid w:val="00974A6B"/>
    <w:rsid w:val="009752F3"/>
    <w:rsid w:val="009767BF"/>
    <w:rsid w:val="00976ACC"/>
    <w:rsid w:val="00976D86"/>
    <w:rsid w:val="00977457"/>
    <w:rsid w:val="0097758D"/>
    <w:rsid w:val="00980003"/>
    <w:rsid w:val="009816FC"/>
    <w:rsid w:val="00981704"/>
    <w:rsid w:val="00981CA7"/>
    <w:rsid w:val="0098200B"/>
    <w:rsid w:val="00982082"/>
    <w:rsid w:val="00982C22"/>
    <w:rsid w:val="0098333B"/>
    <w:rsid w:val="0098390C"/>
    <w:rsid w:val="00983B24"/>
    <w:rsid w:val="00985A4A"/>
    <w:rsid w:val="00985DA0"/>
    <w:rsid w:val="00985FB5"/>
    <w:rsid w:val="00985FFA"/>
    <w:rsid w:val="00986498"/>
    <w:rsid w:val="00986E37"/>
    <w:rsid w:val="00987465"/>
    <w:rsid w:val="00991128"/>
    <w:rsid w:val="0099180B"/>
    <w:rsid w:val="00991D11"/>
    <w:rsid w:val="00991DA7"/>
    <w:rsid w:val="00991E28"/>
    <w:rsid w:val="00992189"/>
    <w:rsid w:val="009928B5"/>
    <w:rsid w:val="00992C36"/>
    <w:rsid w:val="00993683"/>
    <w:rsid w:val="00993759"/>
    <w:rsid w:val="0099392A"/>
    <w:rsid w:val="009949D0"/>
    <w:rsid w:val="00994CB7"/>
    <w:rsid w:val="0099507A"/>
    <w:rsid w:val="00995114"/>
    <w:rsid w:val="0099585C"/>
    <w:rsid w:val="00995A20"/>
    <w:rsid w:val="009960EE"/>
    <w:rsid w:val="0099616C"/>
    <w:rsid w:val="00996304"/>
    <w:rsid w:val="00996369"/>
    <w:rsid w:val="00996BF7"/>
    <w:rsid w:val="009A05FF"/>
    <w:rsid w:val="009A09CE"/>
    <w:rsid w:val="009A15C4"/>
    <w:rsid w:val="009A1A32"/>
    <w:rsid w:val="009A1A8A"/>
    <w:rsid w:val="009A1AF3"/>
    <w:rsid w:val="009A1E16"/>
    <w:rsid w:val="009A1E36"/>
    <w:rsid w:val="009A1E9B"/>
    <w:rsid w:val="009A1F30"/>
    <w:rsid w:val="009A2AAF"/>
    <w:rsid w:val="009A37B0"/>
    <w:rsid w:val="009A3B41"/>
    <w:rsid w:val="009A62C4"/>
    <w:rsid w:val="009A6EF0"/>
    <w:rsid w:val="009A7369"/>
    <w:rsid w:val="009A7D57"/>
    <w:rsid w:val="009B0CD7"/>
    <w:rsid w:val="009B19B8"/>
    <w:rsid w:val="009B1F8B"/>
    <w:rsid w:val="009B29BF"/>
    <w:rsid w:val="009B2A51"/>
    <w:rsid w:val="009B2B82"/>
    <w:rsid w:val="009B41D9"/>
    <w:rsid w:val="009B4772"/>
    <w:rsid w:val="009B50D4"/>
    <w:rsid w:val="009B5437"/>
    <w:rsid w:val="009B569D"/>
    <w:rsid w:val="009B58B7"/>
    <w:rsid w:val="009B5F33"/>
    <w:rsid w:val="009B6509"/>
    <w:rsid w:val="009B712D"/>
    <w:rsid w:val="009B789F"/>
    <w:rsid w:val="009B7C5D"/>
    <w:rsid w:val="009B7F8D"/>
    <w:rsid w:val="009C0582"/>
    <w:rsid w:val="009C0882"/>
    <w:rsid w:val="009C0B81"/>
    <w:rsid w:val="009C0DAD"/>
    <w:rsid w:val="009C1820"/>
    <w:rsid w:val="009C228E"/>
    <w:rsid w:val="009C4164"/>
    <w:rsid w:val="009C4A9C"/>
    <w:rsid w:val="009C4CD4"/>
    <w:rsid w:val="009C5886"/>
    <w:rsid w:val="009C59BE"/>
    <w:rsid w:val="009C5C2F"/>
    <w:rsid w:val="009C5F63"/>
    <w:rsid w:val="009C6523"/>
    <w:rsid w:val="009C68D3"/>
    <w:rsid w:val="009C7532"/>
    <w:rsid w:val="009C7A9A"/>
    <w:rsid w:val="009D0992"/>
    <w:rsid w:val="009D451D"/>
    <w:rsid w:val="009D5A05"/>
    <w:rsid w:val="009D5B00"/>
    <w:rsid w:val="009D5FBC"/>
    <w:rsid w:val="009D6024"/>
    <w:rsid w:val="009D6F21"/>
    <w:rsid w:val="009D7C29"/>
    <w:rsid w:val="009E020F"/>
    <w:rsid w:val="009E02DE"/>
    <w:rsid w:val="009E1685"/>
    <w:rsid w:val="009E2122"/>
    <w:rsid w:val="009E2521"/>
    <w:rsid w:val="009E2E6A"/>
    <w:rsid w:val="009E344D"/>
    <w:rsid w:val="009E4D1C"/>
    <w:rsid w:val="009E5662"/>
    <w:rsid w:val="009E63F9"/>
    <w:rsid w:val="009E6831"/>
    <w:rsid w:val="009E706E"/>
    <w:rsid w:val="009E71CF"/>
    <w:rsid w:val="009E7417"/>
    <w:rsid w:val="009E7692"/>
    <w:rsid w:val="009E796A"/>
    <w:rsid w:val="009F034D"/>
    <w:rsid w:val="009F148A"/>
    <w:rsid w:val="009F2099"/>
    <w:rsid w:val="009F23ED"/>
    <w:rsid w:val="009F27A8"/>
    <w:rsid w:val="009F2FB6"/>
    <w:rsid w:val="009F3878"/>
    <w:rsid w:val="009F3B18"/>
    <w:rsid w:val="009F5CF5"/>
    <w:rsid w:val="009F5DA1"/>
    <w:rsid w:val="009F65F2"/>
    <w:rsid w:val="009F6843"/>
    <w:rsid w:val="009F7056"/>
    <w:rsid w:val="009F74A0"/>
    <w:rsid w:val="009F74F8"/>
    <w:rsid w:val="009F77C2"/>
    <w:rsid w:val="00A00623"/>
    <w:rsid w:val="00A011A0"/>
    <w:rsid w:val="00A019C8"/>
    <w:rsid w:val="00A0258D"/>
    <w:rsid w:val="00A0274C"/>
    <w:rsid w:val="00A02F0C"/>
    <w:rsid w:val="00A0364C"/>
    <w:rsid w:val="00A03D32"/>
    <w:rsid w:val="00A045ED"/>
    <w:rsid w:val="00A04AEF"/>
    <w:rsid w:val="00A051B6"/>
    <w:rsid w:val="00A05CBB"/>
    <w:rsid w:val="00A068BE"/>
    <w:rsid w:val="00A06ECD"/>
    <w:rsid w:val="00A078F2"/>
    <w:rsid w:val="00A105AB"/>
    <w:rsid w:val="00A10699"/>
    <w:rsid w:val="00A10D12"/>
    <w:rsid w:val="00A10EDD"/>
    <w:rsid w:val="00A11BAC"/>
    <w:rsid w:val="00A11F6D"/>
    <w:rsid w:val="00A13BB1"/>
    <w:rsid w:val="00A15231"/>
    <w:rsid w:val="00A154B9"/>
    <w:rsid w:val="00A15CF3"/>
    <w:rsid w:val="00A1751B"/>
    <w:rsid w:val="00A17D14"/>
    <w:rsid w:val="00A17D78"/>
    <w:rsid w:val="00A17E10"/>
    <w:rsid w:val="00A20396"/>
    <w:rsid w:val="00A20FE9"/>
    <w:rsid w:val="00A2213C"/>
    <w:rsid w:val="00A23315"/>
    <w:rsid w:val="00A236E8"/>
    <w:rsid w:val="00A23AC3"/>
    <w:rsid w:val="00A23B03"/>
    <w:rsid w:val="00A2412A"/>
    <w:rsid w:val="00A24487"/>
    <w:rsid w:val="00A25F06"/>
    <w:rsid w:val="00A26882"/>
    <w:rsid w:val="00A26D75"/>
    <w:rsid w:val="00A26DAA"/>
    <w:rsid w:val="00A308F5"/>
    <w:rsid w:val="00A30B5E"/>
    <w:rsid w:val="00A328EF"/>
    <w:rsid w:val="00A32D41"/>
    <w:rsid w:val="00A332EF"/>
    <w:rsid w:val="00A346DB"/>
    <w:rsid w:val="00A34ABE"/>
    <w:rsid w:val="00A34C39"/>
    <w:rsid w:val="00A34EC6"/>
    <w:rsid w:val="00A34F8F"/>
    <w:rsid w:val="00A350CA"/>
    <w:rsid w:val="00A3527E"/>
    <w:rsid w:val="00A352E4"/>
    <w:rsid w:val="00A3552D"/>
    <w:rsid w:val="00A35A7B"/>
    <w:rsid w:val="00A35B86"/>
    <w:rsid w:val="00A363D7"/>
    <w:rsid w:val="00A370F6"/>
    <w:rsid w:val="00A37668"/>
    <w:rsid w:val="00A37BFB"/>
    <w:rsid w:val="00A4031F"/>
    <w:rsid w:val="00A4058C"/>
    <w:rsid w:val="00A4145C"/>
    <w:rsid w:val="00A41F38"/>
    <w:rsid w:val="00A42E9E"/>
    <w:rsid w:val="00A43D6F"/>
    <w:rsid w:val="00A43F65"/>
    <w:rsid w:val="00A4400A"/>
    <w:rsid w:val="00A44619"/>
    <w:rsid w:val="00A45078"/>
    <w:rsid w:val="00A45E50"/>
    <w:rsid w:val="00A46798"/>
    <w:rsid w:val="00A47EBE"/>
    <w:rsid w:val="00A516E9"/>
    <w:rsid w:val="00A52303"/>
    <w:rsid w:val="00A5286F"/>
    <w:rsid w:val="00A5302D"/>
    <w:rsid w:val="00A53167"/>
    <w:rsid w:val="00A5330A"/>
    <w:rsid w:val="00A540CF"/>
    <w:rsid w:val="00A54727"/>
    <w:rsid w:val="00A54E9D"/>
    <w:rsid w:val="00A55A73"/>
    <w:rsid w:val="00A56580"/>
    <w:rsid w:val="00A56F8A"/>
    <w:rsid w:val="00A57FCE"/>
    <w:rsid w:val="00A60D4C"/>
    <w:rsid w:val="00A614A6"/>
    <w:rsid w:val="00A61F21"/>
    <w:rsid w:val="00A625C8"/>
    <w:rsid w:val="00A62CD4"/>
    <w:rsid w:val="00A63FF5"/>
    <w:rsid w:val="00A6466A"/>
    <w:rsid w:val="00A64A6A"/>
    <w:rsid w:val="00A64AED"/>
    <w:rsid w:val="00A6532B"/>
    <w:rsid w:val="00A67AF6"/>
    <w:rsid w:val="00A70C95"/>
    <w:rsid w:val="00A70CBC"/>
    <w:rsid w:val="00A70CC0"/>
    <w:rsid w:val="00A70E6B"/>
    <w:rsid w:val="00A720B6"/>
    <w:rsid w:val="00A72277"/>
    <w:rsid w:val="00A72F4E"/>
    <w:rsid w:val="00A73524"/>
    <w:rsid w:val="00A75537"/>
    <w:rsid w:val="00A7612D"/>
    <w:rsid w:val="00A76995"/>
    <w:rsid w:val="00A76C15"/>
    <w:rsid w:val="00A77418"/>
    <w:rsid w:val="00A8080D"/>
    <w:rsid w:val="00A80A4F"/>
    <w:rsid w:val="00A80AE0"/>
    <w:rsid w:val="00A81C15"/>
    <w:rsid w:val="00A826EE"/>
    <w:rsid w:val="00A82E4D"/>
    <w:rsid w:val="00A84EA1"/>
    <w:rsid w:val="00A853F3"/>
    <w:rsid w:val="00A85DED"/>
    <w:rsid w:val="00A861BC"/>
    <w:rsid w:val="00A86848"/>
    <w:rsid w:val="00A87362"/>
    <w:rsid w:val="00A87D21"/>
    <w:rsid w:val="00A87DCD"/>
    <w:rsid w:val="00A90AAE"/>
    <w:rsid w:val="00A911E2"/>
    <w:rsid w:val="00A9161A"/>
    <w:rsid w:val="00A91AA0"/>
    <w:rsid w:val="00A9273C"/>
    <w:rsid w:val="00A938E4"/>
    <w:rsid w:val="00A93967"/>
    <w:rsid w:val="00A93DFD"/>
    <w:rsid w:val="00A9484B"/>
    <w:rsid w:val="00A952B7"/>
    <w:rsid w:val="00A9548F"/>
    <w:rsid w:val="00A957A4"/>
    <w:rsid w:val="00A95CF3"/>
    <w:rsid w:val="00A9610F"/>
    <w:rsid w:val="00A96148"/>
    <w:rsid w:val="00A9638B"/>
    <w:rsid w:val="00A96840"/>
    <w:rsid w:val="00A96C2F"/>
    <w:rsid w:val="00A96F03"/>
    <w:rsid w:val="00A970EC"/>
    <w:rsid w:val="00AA025C"/>
    <w:rsid w:val="00AA1045"/>
    <w:rsid w:val="00AA18D7"/>
    <w:rsid w:val="00AA1D3E"/>
    <w:rsid w:val="00AA2825"/>
    <w:rsid w:val="00AA35C1"/>
    <w:rsid w:val="00AA444A"/>
    <w:rsid w:val="00AA5E01"/>
    <w:rsid w:val="00AA5E23"/>
    <w:rsid w:val="00AB027E"/>
    <w:rsid w:val="00AB0AB8"/>
    <w:rsid w:val="00AB1550"/>
    <w:rsid w:val="00AB2B82"/>
    <w:rsid w:val="00AB477D"/>
    <w:rsid w:val="00AB4B3C"/>
    <w:rsid w:val="00AB4DDE"/>
    <w:rsid w:val="00AB5658"/>
    <w:rsid w:val="00AB5BE4"/>
    <w:rsid w:val="00AB65D6"/>
    <w:rsid w:val="00AB67A1"/>
    <w:rsid w:val="00AB7263"/>
    <w:rsid w:val="00AB757A"/>
    <w:rsid w:val="00AB7AAC"/>
    <w:rsid w:val="00AB7C1D"/>
    <w:rsid w:val="00AC09CA"/>
    <w:rsid w:val="00AC1A40"/>
    <w:rsid w:val="00AC2AB0"/>
    <w:rsid w:val="00AC2CCC"/>
    <w:rsid w:val="00AC3700"/>
    <w:rsid w:val="00AC38BD"/>
    <w:rsid w:val="00AC3922"/>
    <w:rsid w:val="00AC4E8C"/>
    <w:rsid w:val="00AC4F15"/>
    <w:rsid w:val="00AC58F7"/>
    <w:rsid w:val="00AC5A9E"/>
    <w:rsid w:val="00AC6036"/>
    <w:rsid w:val="00AC661A"/>
    <w:rsid w:val="00AC67C1"/>
    <w:rsid w:val="00AC7F94"/>
    <w:rsid w:val="00AD0030"/>
    <w:rsid w:val="00AD005E"/>
    <w:rsid w:val="00AD009E"/>
    <w:rsid w:val="00AD0371"/>
    <w:rsid w:val="00AD03D3"/>
    <w:rsid w:val="00AD0CE4"/>
    <w:rsid w:val="00AD2161"/>
    <w:rsid w:val="00AD2B58"/>
    <w:rsid w:val="00AD3A0F"/>
    <w:rsid w:val="00AD47F7"/>
    <w:rsid w:val="00AD4D66"/>
    <w:rsid w:val="00AD4E24"/>
    <w:rsid w:val="00AD56B9"/>
    <w:rsid w:val="00AD6607"/>
    <w:rsid w:val="00AD722A"/>
    <w:rsid w:val="00AD7933"/>
    <w:rsid w:val="00AE06F9"/>
    <w:rsid w:val="00AE122D"/>
    <w:rsid w:val="00AE2212"/>
    <w:rsid w:val="00AE23DF"/>
    <w:rsid w:val="00AE399E"/>
    <w:rsid w:val="00AE4EC9"/>
    <w:rsid w:val="00AE52D8"/>
    <w:rsid w:val="00AE5DD8"/>
    <w:rsid w:val="00AE6C72"/>
    <w:rsid w:val="00AE6CF7"/>
    <w:rsid w:val="00AE7216"/>
    <w:rsid w:val="00AE799D"/>
    <w:rsid w:val="00AE7C0F"/>
    <w:rsid w:val="00AF039B"/>
    <w:rsid w:val="00AF07CB"/>
    <w:rsid w:val="00AF0C2C"/>
    <w:rsid w:val="00AF0D84"/>
    <w:rsid w:val="00AF101E"/>
    <w:rsid w:val="00AF10DF"/>
    <w:rsid w:val="00AF1277"/>
    <w:rsid w:val="00AF1A41"/>
    <w:rsid w:val="00AF39E2"/>
    <w:rsid w:val="00AF3A4C"/>
    <w:rsid w:val="00AF3D65"/>
    <w:rsid w:val="00AF45F1"/>
    <w:rsid w:val="00AF4B99"/>
    <w:rsid w:val="00AF4BB9"/>
    <w:rsid w:val="00AF526B"/>
    <w:rsid w:val="00AF529C"/>
    <w:rsid w:val="00AF5CA2"/>
    <w:rsid w:val="00AF5CFC"/>
    <w:rsid w:val="00AF660F"/>
    <w:rsid w:val="00AF74AA"/>
    <w:rsid w:val="00B00313"/>
    <w:rsid w:val="00B00CF2"/>
    <w:rsid w:val="00B01DB7"/>
    <w:rsid w:val="00B0232E"/>
    <w:rsid w:val="00B03C95"/>
    <w:rsid w:val="00B05B1C"/>
    <w:rsid w:val="00B061C0"/>
    <w:rsid w:val="00B074DD"/>
    <w:rsid w:val="00B074F3"/>
    <w:rsid w:val="00B075BA"/>
    <w:rsid w:val="00B0797E"/>
    <w:rsid w:val="00B119A6"/>
    <w:rsid w:val="00B11A18"/>
    <w:rsid w:val="00B11B1E"/>
    <w:rsid w:val="00B128EC"/>
    <w:rsid w:val="00B12952"/>
    <w:rsid w:val="00B13194"/>
    <w:rsid w:val="00B14B9D"/>
    <w:rsid w:val="00B15963"/>
    <w:rsid w:val="00B168D0"/>
    <w:rsid w:val="00B16E78"/>
    <w:rsid w:val="00B179DC"/>
    <w:rsid w:val="00B20054"/>
    <w:rsid w:val="00B200DF"/>
    <w:rsid w:val="00B2062B"/>
    <w:rsid w:val="00B20DD5"/>
    <w:rsid w:val="00B215A8"/>
    <w:rsid w:val="00B216AE"/>
    <w:rsid w:val="00B21736"/>
    <w:rsid w:val="00B21F75"/>
    <w:rsid w:val="00B22502"/>
    <w:rsid w:val="00B23444"/>
    <w:rsid w:val="00B236C3"/>
    <w:rsid w:val="00B24B6C"/>
    <w:rsid w:val="00B262E4"/>
    <w:rsid w:val="00B3070C"/>
    <w:rsid w:val="00B31224"/>
    <w:rsid w:val="00B32F04"/>
    <w:rsid w:val="00B336E2"/>
    <w:rsid w:val="00B33A07"/>
    <w:rsid w:val="00B33ECB"/>
    <w:rsid w:val="00B34559"/>
    <w:rsid w:val="00B3718A"/>
    <w:rsid w:val="00B415ED"/>
    <w:rsid w:val="00B417F0"/>
    <w:rsid w:val="00B41966"/>
    <w:rsid w:val="00B42A87"/>
    <w:rsid w:val="00B43073"/>
    <w:rsid w:val="00B433D2"/>
    <w:rsid w:val="00B43D38"/>
    <w:rsid w:val="00B43F66"/>
    <w:rsid w:val="00B445C6"/>
    <w:rsid w:val="00B46CBF"/>
    <w:rsid w:val="00B46F1C"/>
    <w:rsid w:val="00B5020A"/>
    <w:rsid w:val="00B5078D"/>
    <w:rsid w:val="00B50880"/>
    <w:rsid w:val="00B51D93"/>
    <w:rsid w:val="00B5373E"/>
    <w:rsid w:val="00B542AD"/>
    <w:rsid w:val="00B54E62"/>
    <w:rsid w:val="00B55055"/>
    <w:rsid w:val="00B5603C"/>
    <w:rsid w:val="00B564DB"/>
    <w:rsid w:val="00B56AE0"/>
    <w:rsid w:val="00B56E37"/>
    <w:rsid w:val="00B57EDC"/>
    <w:rsid w:val="00B6076F"/>
    <w:rsid w:val="00B6098F"/>
    <w:rsid w:val="00B61511"/>
    <w:rsid w:val="00B62005"/>
    <w:rsid w:val="00B63249"/>
    <w:rsid w:val="00B648AD"/>
    <w:rsid w:val="00B64A3F"/>
    <w:rsid w:val="00B65841"/>
    <w:rsid w:val="00B66BFE"/>
    <w:rsid w:val="00B66ECB"/>
    <w:rsid w:val="00B677C4"/>
    <w:rsid w:val="00B67B99"/>
    <w:rsid w:val="00B71881"/>
    <w:rsid w:val="00B7321C"/>
    <w:rsid w:val="00B73944"/>
    <w:rsid w:val="00B73B43"/>
    <w:rsid w:val="00B73BDC"/>
    <w:rsid w:val="00B746D6"/>
    <w:rsid w:val="00B74A21"/>
    <w:rsid w:val="00B74F11"/>
    <w:rsid w:val="00B751A6"/>
    <w:rsid w:val="00B75666"/>
    <w:rsid w:val="00B7586C"/>
    <w:rsid w:val="00B75D2C"/>
    <w:rsid w:val="00B75FD1"/>
    <w:rsid w:val="00B76E0C"/>
    <w:rsid w:val="00B77058"/>
    <w:rsid w:val="00B777D8"/>
    <w:rsid w:val="00B8165D"/>
    <w:rsid w:val="00B81AD4"/>
    <w:rsid w:val="00B8238D"/>
    <w:rsid w:val="00B823B0"/>
    <w:rsid w:val="00B82749"/>
    <w:rsid w:val="00B827E2"/>
    <w:rsid w:val="00B82830"/>
    <w:rsid w:val="00B8486D"/>
    <w:rsid w:val="00B851B1"/>
    <w:rsid w:val="00B858AF"/>
    <w:rsid w:val="00B85B59"/>
    <w:rsid w:val="00B85FEE"/>
    <w:rsid w:val="00B86104"/>
    <w:rsid w:val="00B862D9"/>
    <w:rsid w:val="00B86427"/>
    <w:rsid w:val="00B86560"/>
    <w:rsid w:val="00B86836"/>
    <w:rsid w:val="00B86BC5"/>
    <w:rsid w:val="00B8718C"/>
    <w:rsid w:val="00B87997"/>
    <w:rsid w:val="00B9011C"/>
    <w:rsid w:val="00B90D84"/>
    <w:rsid w:val="00B91CFC"/>
    <w:rsid w:val="00B92236"/>
    <w:rsid w:val="00B9235C"/>
    <w:rsid w:val="00B92A9F"/>
    <w:rsid w:val="00B92C8D"/>
    <w:rsid w:val="00B92EDB"/>
    <w:rsid w:val="00B92EF5"/>
    <w:rsid w:val="00B93459"/>
    <w:rsid w:val="00B94E58"/>
    <w:rsid w:val="00B9599D"/>
    <w:rsid w:val="00B979B7"/>
    <w:rsid w:val="00B97AC9"/>
    <w:rsid w:val="00BA04C2"/>
    <w:rsid w:val="00BA1F04"/>
    <w:rsid w:val="00BA1FDD"/>
    <w:rsid w:val="00BA279D"/>
    <w:rsid w:val="00BA323F"/>
    <w:rsid w:val="00BA33E5"/>
    <w:rsid w:val="00BA43D4"/>
    <w:rsid w:val="00BA4704"/>
    <w:rsid w:val="00BA4E1F"/>
    <w:rsid w:val="00BA5074"/>
    <w:rsid w:val="00BA58CB"/>
    <w:rsid w:val="00BA62BB"/>
    <w:rsid w:val="00BA67D8"/>
    <w:rsid w:val="00BA686C"/>
    <w:rsid w:val="00BA6D6A"/>
    <w:rsid w:val="00BA7CD9"/>
    <w:rsid w:val="00BB0436"/>
    <w:rsid w:val="00BB0A5C"/>
    <w:rsid w:val="00BB0B71"/>
    <w:rsid w:val="00BB2105"/>
    <w:rsid w:val="00BB3004"/>
    <w:rsid w:val="00BB3F64"/>
    <w:rsid w:val="00BB424C"/>
    <w:rsid w:val="00BB53EB"/>
    <w:rsid w:val="00BB6468"/>
    <w:rsid w:val="00BB6CF5"/>
    <w:rsid w:val="00BB79DC"/>
    <w:rsid w:val="00BB7BE0"/>
    <w:rsid w:val="00BC032E"/>
    <w:rsid w:val="00BC05FE"/>
    <w:rsid w:val="00BC07A8"/>
    <w:rsid w:val="00BC0B44"/>
    <w:rsid w:val="00BC15CC"/>
    <w:rsid w:val="00BC199E"/>
    <w:rsid w:val="00BC1A09"/>
    <w:rsid w:val="00BC1F42"/>
    <w:rsid w:val="00BC23C4"/>
    <w:rsid w:val="00BC3FE2"/>
    <w:rsid w:val="00BC4EAA"/>
    <w:rsid w:val="00BC5740"/>
    <w:rsid w:val="00BC5AA2"/>
    <w:rsid w:val="00BC5F9F"/>
    <w:rsid w:val="00BC7335"/>
    <w:rsid w:val="00BC73DB"/>
    <w:rsid w:val="00BC770D"/>
    <w:rsid w:val="00BC78F4"/>
    <w:rsid w:val="00BC7BDA"/>
    <w:rsid w:val="00BC7F4A"/>
    <w:rsid w:val="00BD06AE"/>
    <w:rsid w:val="00BD09EA"/>
    <w:rsid w:val="00BD0B73"/>
    <w:rsid w:val="00BD0FFF"/>
    <w:rsid w:val="00BD1888"/>
    <w:rsid w:val="00BD1A24"/>
    <w:rsid w:val="00BD48D9"/>
    <w:rsid w:val="00BD51E4"/>
    <w:rsid w:val="00BD6369"/>
    <w:rsid w:val="00BD6C9F"/>
    <w:rsid w:val="00BD77EA"/>
    <w:rsid w:val="00BE0BED"/>
    <w:rsid w:val="00BE0C7D"/>
    <w:rsid w:val="00BE0FA4"/>
    <w:rsid w:val="00BE16F8"/>
    <w:rsid w:val="00BE1CCE"/>
    <w:rsid w:val="00BE2EFB"/>
    <w:rsid w:val="00BE442F"/>
    <w:rsid w:val="00BE4495"/>
    <w:rsid w:val="00BE4D51"/>
    <w:rsid w:val="00BE6868"/>
    <w:rsid w:val="00BE7427"/>
    <w:rsid w:val="00BF07ED"/>
    <w:rsid w:val="00BF0EB4"/>
    <w:rsid w:val="00BF0F82"/>
    <w:rsid w:val="00BF1145"/>
    <w:rsid w:val="00BF1B69"/>
    <w:rsid w:val="00BF1F7C"/>
    <w:rsid w:val="00BF1FC7"/>
    <w:rsid w:val="00BF2183"/>
    <w:rsid w:val="00BF22B1"/>
    <w:rsid w:val="00BF2A79"/>
    <w:rsid w:val="00BF4023"/>
    <w:rsid w:val="00BF420D"/>
    <w:rsid w:val="00BF4AB5"/>
    <w:rsid w:val="00BF4FEB"/>
    <w:rsid w:val="00BF5DA2"/>
    <w:rsid w:val="00BF7945"/>
    <w:rsid w:val="00C0158A"/>
    <w:rsid w:val="00C02186"/>
    <w:rsid w:val="00C02B34"/>
    <w:rsid w:val="00C02B93"/>
    <w:rsid w:val="00C02F5D"/>
    <w:rsid w:val="00C035BD"/>
    <w:rsid w:val="00C03650"/>
    <w:rsid w:val="00C037B4"/>
    <w:rsid w:val="00C053FA"/>
    <w:rsid w:val="00C056BC"/>
    <w:rsid w:val="00C05AE1"/>
    <w:rsid w:val="00C065E9"/>
    <w:rsid w:val="00C06895"/>
    <w:rsid w:val="00C06C84"/>
    <w:rsid w:val="00C07E4D"/>
    <w:rsid w:val="00C105B9"/>
    <w:rsid w:val="00C10E31"/>
    <w:rsid w:val="00C11809"/>
    <w:rsid w:val="00C11A4C"/>
    <w:rsid w:val="00C12814"/>
    <w:rsid w:val="00C12A10"/>
    <w:rsid w:val="00C13793"/>
    <w:rsid w:val="00C1484E"/>
    <w:rsid w:val="00C1524E"/>
    <w:rsid w:val="00C157B7"/>
    <w:rsid w:val="00C15E7B"/>
    <w:rsid w:val="00C16197"/>
    <w:rsid w:val="00C16A01"/>
    <w:rsid w:val="00C16A7F"/>
    <w:rsid w:val="00C16D05"/>
    <w:rsid w:val="00C16E04"/>
    <w:rsid w:val="00C1769C"/>
    <w:rsid w:val="00C20333"/>
    <w:rsid w:val="00C215F9"/>
    <w:rsid w:val="00C22FE9"/>
    <w:rsid w:val="00C2394C"/>
    <w:rsid w:val="00C23D45"/>
    <w:rsid w:val="00C24152"/>
    <w:rsid w:val="00C2580D"/>
    <w:rsid w:val="00C26930"/>
    <w:rsid w:val="00C26DE0"/>
    <w:rsid w:val="00C26E5B"/>
    <w:rsid w:val="00C2700A"/>
    <w:rsid w:val="00C27F91"/>
    <w:rsid w:val="00C30C1B"/>
    <w:rsid w:val="00C317DD"/>
    <w:rsid w:val="00C31A87"/>
    <w:rsid w:val="00C3204B"/>
    <w:rsid w:val="00C32CA8"/>
    <w:rsid w:val="00C3369A"/>
    <w:rsid w:val="00C33B08"/>
    <w:rsid w:val="00C3647D"/>
    <w:rsid w:val="00C36C94"/>
    <w:rsid w:val="00C37A2C"/>
    <w:rsid w:val="00C40732"/>
    <w:rsid w:val="00C41073"/>
    <w:rsid w:val="00C411ED"/>
    <w:rsid w:val="00C41439"/>
    <w:rsid w:val="00C41A32"/>
    <w:rsid w:val="00C42A65"/>
    <w:rsid w:val="00C435B3"/>
    <w:rsid w:val="00C43F8E"/>
    <w:rsid w:val="00C442F2"/>
    <w:rsid w:val="00C44E0F"/>
    <w:rsid w:val="00C451BB"/>
    <w:rsid w:val="00C456FF"/>
    <w:rsid w:val="00C45C6E"/>
    <w:rsid w:val="00C462A6"/>
    <w:rsid w:val="00C462B0"/>
    <w:rsid w:val="00C46474"/>
    <w:rsid w:val="00C469A1"/>
    <w:rsid w:val="00C47278"/>
    <w:rsid w:val="00C500DD"/>
    <w:rsid w:val="00C50243"/>
    <w:rsid w:val="00C510A8"/>
    <w:rsid w:val="00C514FB"/>
    <w:rsid w:val="00C51B98"/>
    <w:rsid w:val="00C53138"/>
    <w:rsid w:val="00C53424"/>
    <w:rsid w:val="00C53564"/>
    <w:rsid w:val="00C53C29"/>
    <w:rsid w:val="00C55212"/>
    <w:rsid w:val="00C5627F"/>
    <w:rsid w:val="00C565B8"/>
    <w:rsid w:val="00C56C18"/>
    <w:rsid w:val="00C56CFA"/>
    <w:rsid w:val="00C56DE5"/>
    <w:rsid w:val="00C56E79"/>
    <w:rsid w:val="00C5704D"/>
    <w:rsid w:val="00C57606"/>
    <w:rsid w:val="00C57B7F"/>
    <w:rsid w:val="00C57D19"/>
    <w:rsid w:val="00C60025"/>
    <w:rsid w:val="00C60A5A"/>
    <w:rsid w:val="00C60D34"/>
    <w:rsid w:val="00C61586"/>
    <w:rsid w:val="00C616D0"/>
    <w:rsid w:val="00C61E76"/>
    <w:rsid w:val="00C630EB"/>
    <w:rsid w:val="00C644D6"/>
    <w:rsid w:val="00C650F6"/>
    <w:rsid w:val="00C6541F"/>
    <w:rsid w:val="00C65C58"/>
    <w:rsid w:val="00C65D77"/>
    <w:rsid w:val="00C7002A"/>
    <w:rsid w:val="00C700D9"/>
    <w:rsid w:val="00C71609"/>
    <w:rsid w:val="00C72633"/>
    <w:rsid w:val="00C731C1"/>
    <w:rsid w:val="00C74933"/>
    <w:rsid w:val="00C74B5A"/>
    <w:rsid w:val="00C75AC1"/>
    <w:rsid w:val="00C76391"/>
    <w:rsid w:val="00C764EB"/>
    <w:rsid w:val="00C770AF"/>
    <w:rsid w:val="00C770C2"/>
    <w:rsid w:val="00C77902"/>
    <w:rsid w:val="00C77D8D"/>
    <w:rsid w:val="00C80929"/>
    <w:rsid w:val="00C80CBC"/>
    <w:rsid w:val="00C8198E"/>
    <w:rsid w:val="00C81A1A"/>
    <w:rsid w:val="00C81D1A"/>
    <w:rsid w:val="00C82B0D"/>
    <w:rsid w:val="00C82FF4"/>
    <w:rsid w:val="00C845CA"/>
    <w:rsid w:val="00C84CE8"/>
    <w:rsid w:val="00C85248"/>
    <w:rsid w:val="00C85625"/>
    <w:rsid w:val="00C8685F"/>
    <w:rsid w:val="00C872E6"/>
    <w:rsid w:val="00C87450"/>
    <w:rsid w:val="00C878CC"/>
    <w:rsid w:val="00C87D9D"/>
    <w:rsid w:val="00C90A70"/>
    <w:rsid w:val="00C91863"/>
    <w:rsid w:val="00C919C0"/>
    <w:rsid w:val="00C9212A"/>
    <w:rsid w:val="00C92304"/>
    <w:rsid w:val="00C9236C"/>
    <w:rsid w:val="00C926E8"/>
    <w:rsid w:val="00C9305B"/>
    <w:rsid w:val="00C930D5"/>
    <w:rsid w:val="00C9327E"/>
    <w:rsid w:val="00C948D0"/>
    <w:rsid w:val="00C94BB1"/>
    <w:rsid w:val="00C95645"/>
    <w:rsid w:val="00C95870"/>
    <w:rsid w:val="00C9594B"/>
    <w:rsid w:val="00C95F31"/>
    <w:rsid w:val="00C9617D"/>
    <w:rsid w:val="00C96DCB"/>
    <w:rsid w:val="00C96F48"/>
    <w:rsid w:val="00C97903"/>
    <w:rsid w:val="00CA071A"/>
    <w:rsid w:val="00CA1733"/>
    <w:rsid w:val="00CA28FF"/>
    <w:rsid w:val="00CA2B8E"/>
    <w:rsid w:val="00CA4233"/>
    <w:rsid w:val="00CA4694"/>
    <w:rsid w:val="00CA4D07"/>
    <w:rsid w:val="00CA5E10"/>
    <w:rsid w:val="00CA6E20"/>
    <w:rsid w:val="00CA7C0C"/>
    <w:rsid w:val="00CB2909"/>
    <w:rsid w:val="00CB371E"/>
    <w:rsid w:val="00CB37FB"/>
    <w:rsid w:val="00CB425D"/>
    <w:rsid w:val="00CB486D"/>
    <w:rsid w:val="00CB4D62"/>
    <w:rsid w:val="00CB5807"/>
    <w:rsid w:val="00CB62C1"/>
    <w:rsid w:val="00CB65EA"/>
    <w:rsid w:val="00CB68E0"/>
    <w:rsid w:val="00CB7087"/>
    <w:rsid w:val="00CB7C0F"/>
    <w:rsid w:val="00CC0370"/>
    <w:rsid w:val="00CC0EB9"/>
    <w:rsid w:val="00CC1298"/>
    <w:rsid w:val="00CC27C2"/>
    <w:rsid w:val="00CC4088"/>
    <w:rsid w:val="00CC48DA"/>
    <w:rsid w:val="00CC5927"/>
    <w:rsid w:val="00CC5977"/>
    <w:rsid w:val="00CC659A"/>
    <w:rsid w:val="00CD0394"/>
    <w:rsid w:val="00CD0427"/>
    <w:rsid w:val="00CD0A64"/>
    <w:rsid w:val="00CD0AAA"/>
    <w:rsid w:val="00CD0C5B"/>
    <w:rsid w:val="00CD1225"/>
    <w:rsid w:val="00CD1829"/>
    <w:rsid w:val="00CD189C"/>
    <w:rsid w:val="00CD22FF"/>
    <w:rsid w:val="00CD240F"/>
    <w:rsid w:val="00CD2B77"/>
    <w:rsid w:val="00CD370A"/>
    <w:rsid w:val="00CD4DC8"/>
    <w:rsid w:val="00CD570D"/>
    <w:rsid w:val="00CD571D"/>
    <w:rsid w:val="00CD61D9"/>
    <w:rsid w:val="00CD74B5"/>
    <w:rsid w:val="00CD7E6B"/>
    <w:rsid w:val="00CE01B0"/>
    <w:rsid w:val="00CE0DA5"/>
    <w:rsid w:val="00CE17E8"/>
    <w:rsid w:val="00CE2917"/>
    <w:rsid w:val="00CE2AF5"/>
    <w:rsid w:val="00CE2DDD"/>
    <w:rsid w:val="00CE32B1"/>
    <w:rsid w:val="00CE4504"/>
    <w:rsid w:val="00CE4A53"/>
    <w:rsid w:val="00CE5057"/>
    <w:rsid w:val="00CE5B4A"/>
    <w:rsid w:val="00CE650A"/>
    <w:rsid w:val="00CE6E2C"/>
    <w:rsid w:val="00CE71BA"/>
    <w:rsid w:val="00CF036A"/>
    <w:rsid w:val="00CF0587"/>
    <w:rsid w:val="00CF15CB"/>
    <w:rsid w:val="00CF2842"/>
    <w:rsid w:val="00CF2DAD"/>
    <w:rsid w:val="00CF3030"/>
    <w:rsid w:val="00CF336F"/>
    <w:rsid w:val="00CF34B5"/>
    <w:rsid w:val="00CF4087"/>
    <w:rsid w:val="00CF43E1"/>
    <w:rsid w:val="00CF44D7"/>
    <w:rsid w:val="00CF4781"/>
    <w:rsid w:val="00CF719B"/>
    <w:rsid w:val="00CF73E4"/>
    <w:rsid w:val="00D0062C"/>
    <w:rsid w:val="00D01F35"/>
    <w:rsid w:val="00D0258D"/>
    <w:rsid w:val="00D02672"/>
    <w:rsid w:val="00D026BC"/>
    <w:rsid w:val="00D02C16"/>
    <w:rsid w:val="00D02DCE"/>
    <w:rsid w:val="00D03696"/>
    <w:rsid w:val="00D04D5B"/>
    <w:rsid w:val="00D04F8F"/>
    <w:rsid w:val="00D05B40"/>
    <w:rsid w:val="00D06313"/>
    <w:rsid w:val="00D07169"/>
    <w:rsid w:val="00D07A20"/>
    <w:rsid w:val="00D108E4"/>
    <w:rsid w:val="00D10C8B"/>
    <w:rsid w:val="00D119A4"/>
    <w:rsid w:val="00D12DEC"/>
    <w:rsid w:val="00D136B2"/>
    <w:rsid w:val="00D14AE0"/>
    <w:rsid w:val="00D14C81"/>
    <w:rsid w:val="00D16BC8"/>
    <w:rsid w:val="00D20B9A"/>
    <w:rsid w:val="00D20D1C"/>
    <w:rsid w:val="00D2188E"/>
    <w:rsid w:val="00D219CA"/>
    <w:rsid w:val="00D224BC"/>
    <w:rsid w:val="00D234C2"/>
    <w:rsid w:val="00D2499A"/>
    <w:rsid w:val="00D25DA9"/>
    <w:rsid w:val="00D26E96"/>
    <w:rsid w:val="00D26EE6"/>
    <w:rsid w:val="00D2701A"/>
    <w:rsid w:val="00D27B74"/>
    <w:rsid w:val="00D30092"/>
    <w:rsid w:val="00D3052A"/>
    <w:rsid w:val="00D311A1"/>
    <w:rsid w:val="00D31272"/>
    <w:rsid w:val="00D32008"/>
    <w:rsid w:val="00D3251B"/>
    <w:rsid w:val="00D329C8"/>
    <w:rsid w:val="00D34B9A"/>
    <w:rsid w:val="00D34F0F"/>
    <w:rsid w:val="00D35343"/>
    <w:rsid w:val="00D35903"/>
    <w:rsid w:val="00D35FF0"/>
    <w:rsid w:val="00D363EB"/>
    <w:rsid w:val="00D36ABD"/>
    <w:rsid w:val="00D36B4D"/>
    <w:rsid w:val="00D36C81"/>
    <w:rsid w:val="00D36F3F"/>
    <w:rsid w:val="00D37546"/>
    <w:rsid w:val="00D3760F"/>
    <w:rsid w:val="00D37A7D"/>
    <w:rsid w:val="00D40946"/>
    <w:rsid w:val="00D40AE1"/>
    <w:rsid w:val="00D40C6F"/>
    <w:rsid w:val="00D41A4D"/>
    <w:rsid w:val="00D41F32"/>
    <w:rsid w:val="00D422AE"/>
    <w:rsid w:val="00D43E7C"/>
    <w:rsid w:val="00D441ED"/>
    <w:rsid w:val="00D4425E"/>
    <w:rsid w:val="00D44BF4"/>
    <w:rsid w:val="00D45A59"/>
    <w:rsid w:val="00D46434"/>
    <w:rsid w:val="00D467C5"/>
    <w:rsid w:val="00D46FB7"/>
    <w:rsid w:val="00D472CF"/>
    <w:rsid w:val="00D47321"/>
    <w:rsid w:val="00D476BE"/>
    <w:rsid w:val="00D4776A"/>
    <w:rsid w:val="00D47846"/>
    <w:rsid w:val="00D47FB0"/>
    <w:rsid w:val="00D5012D"/>
    <w:rsid w:val="00D5047A"/>
    <w:rsid w:val="00D50DA1"/>
    <w:rsid w:val="00D51C21"/>
    <w:rsid w:val="00D52167"/>
    <w:rsid w:val="00D524CC"/>
    <w:rsid w:val="00D53360"/>
    <w:rsid w:val="00D53BDB"/>
    <w:rsid w:val="00D54515"/>
    <w:rsid w:val="00D54815"/>
    <w:rsid w:val="00D548F2"/>
    <w:rsid w:val="00D5521E"/>
    <w:rsid w:val="00D55BF4"/>
    <w:rsid w:val="00D5679A"/>
    <w:rsid w:val="00D56E9A"/>
    <w:rsid w:val="00D5723C"/>
    <w:rsid w:val="00D57F48"/>
    <w:rsid w:val="00D60D38"/>
    <w:rsid w:val="00D61927"/>
    <w:rsid w:val="00D61959"/>
    <w:rsid w:val="00D635B2"/>
    <w:rsid w:val="00D6417C"/>
    <w:rsid w:val="00D64D5A"/>
    <w:rsid w:val="00D658A2"/>
    <w:rsid w:val="00D65BD9"/>
    <w:rsid w:val="00D66F8F"/>
    <w:rsid w:val="00D67482"/>
    <w:rsid w:val="00D679D1"/>
    <w:rsid w:val="00D67ABE"/>
    <w:rsid w:val="00D7262E"/>
    <w:rsid w:val="00D72B33"/>
    <w:rsid w:val="00D73330"/>
    <w:rsid w:val="00D73581"/>
    <w:rsid w:val="00D737C4"/>
    <w:rsid w:val="00D743DD"/>
    <w:rsid w:val="00D74B10"/>
    <w:rsid w:val="00D765F3"/>
    <w:rsid w:val="00D76690"/>
    <w:rsid w:val="00D7693F"/>
    <w:rsid w:val="00D770E1"/>
    <w:rsid w:val="00D80047"/>
    <w:rsid w:val="00D807EB"/>
    <w:rsid w:val="00D831F7"/>
    <w:rsid w:val="00D83776"/>
    <w:rsid w:val="00D83AD2"/>
    <w:rsid w:val="00D83C59"/>
    <w:rsid w:val="00D843C3"/>
    <w:rsid w:val="00D8497B"/>
    <w:rsid w:val="00D86B64"/>
    <w:rsid w:val="00D9090B"/>
    <w:rsid w:val="00D90DFD"/>
    <w:rsid w:val="00D90F7C"/>
    <w:rsid w:val="00D913E1"/>
    <w:rsid w:val="00D91992"/>
    <w:rsid w:val="00D92B43"/>
    <w:rsid w:val="00D92ED6"/>
    <w:rsid w:val="00D9565B"/>
    <w:rsid w:val="00D95FA2"/>
    <w:rsid w:val="00D96EFC"/>
    <w:rsid w:val="00D96FAA"/>
    <w:rsid w:val="00D972E5"/>
    <w:rsid w:val="00DA0DEE"/>
    <w:rsid w:val="00DA2264"/>
    <w:rsid w:val="00DA26AF"/>
    <w:rsid w:val="00DA2D1C"/>
    <w:rsid w:val="00DA3074"/>
    <w:rsid w:val="00DA3958"/>
    <w:rsid w:val="00DA3BAC"/>
    <w:rsid w:val="00DA3F19"/>
    <w:rsid w:val="00DA40CE"/>
    <w:rsid w:val="00DA4693"/>
    <w:rsid w:val="00DA526D"/>
    <w:rsid w:val="00DA6073"/>
    <w:rsid w:val="00DA630D"/>
    <w:rsid w:val="00DA6341"/>
    <w:rsid w:val="00DA6510"/>
    <w:rsid w:val="00DA6D39"/>
    <w:rsid w:val="00DA6FB0"/>
    <w:rsid w:val="00DA72DA"/>
    <w:rsid w:val="00DA752A"/>
    <w:rsid w:val="00DA79A0"/>
    <w:rsid w:val="00DB049E"/>
    <w:rsid w:val="00DB05D2"/>
    <w:rsid w:val="00DB0DB9"/>
    <w:rsid w:val="00DB2486"/>
    <w:rsid w:val="00DB2A49"/>
    <w:rsid w:val="00DB36A6"/>
    <w:rsid w:val="00DB3B56"/>
    <w:rsid w:val="00DB410B"/>
    <w:rsid w:val="00DB47A8"/>
    <w:rsid w:val="00DB63C7"/>
    <w:rsid w:val="00DB641B"/>
    <w:rsid w:val="00DB6CB7"/>
    <w:rsid w:val="00DC0419"/>
    <w:rsid w:val="00DC321E"/>
    <w:rsid w:val="00DC3233"/>
    <w:rsid w:val="00DC3B9C"/>
    <w:rsid w:val="00DC429E"/>
    <w:rsid w:val="00DC4690"/>
    <w:rsid w:val="00DC477C"/>
    <w:rsid w:val="00DC4C62"/>
    <w:rsid w:val="00DC4F7E"/>
    <w:rsid w:val="00DC53C4"/>
    <w:rsid w:val="00DC5929"/>
    <w:rsid w:val="00DC6671"/>
    <w:rsid w:val="00DC6DF9"/>
    <w:rsid w:val="00DC704B"/>
    <w:rsid w:val="00DC7A90"/>
    <w:rsid w:val="00DD02F9"/>
    <w:rsid w:val="00DD03A6"/>
    <w:rsid w:val="00DD04E5"/>
    <w:rsid w:val="00DD07F9"/>
    <w:rsid w:val="00DD116F"/>
    <w:rsid w:val="00DD183A"/>
    <w:rsid w:val="00DD1847"/>
    <w:rsid w:val="00DD2241"/>
    <w:rsid w:val="00DD279B"/>
    <w:rsid w:val="00DD2C2E"/>
    <w:rsid w:val="00DD320E"/>
    <w:rsid w:val="00DD3A0E"/>
    <w:rsid w:val="00DD3E25"/>
    <w:rsid w:val="00DD3FA0"/>
    <w:rsid w:val="00DD4314"/>
    <w:rsid w:val="00DD4DE0"/>
    <w:rsid w:val="00DD5C7A"/>
    <w:rsid w:val="00DD677A"/>
    <w:rsid w:val="00DD7119"/>
    <w:rsid w:val="00DD7AB8"/>
    <w:rsid w:val="00DD7D63"/>
    <w:rsid w:val="00DE0EB9"/>
    <w:rsid w:val="00DE1292"/>
    <w:rsid w:val="00DE148D"/>
    <w:rsid w:val="00DE1577"/>
    <w:rsid w:val="00DE1834"/>
    <w:rsid w:val="00DE2B2F"/>
    <w:rsid w:val="00DE2FFF"/>
    <w:rsid w:val="00DE416B"/>
    <w:rsid w:val="00DE42B2"/>
    <w:rsid w:val="00DE4302"/>
    <w:rsid w:val="00DE4738"/>
    <w:rsid w:val="00DE4CF1"/>
    <w:rsid w:val="00DE7538"/>
    <w:rsid w:val="00DF028B"/>
    <w:rsid w:val="00DF0A28"/>
    <w:rsid w:val="00DF1003"/>
    <w:rsid w:val="00DF13A0"/>
    <w:rsid w:val="00DF168D"/>
    <w:rsid w:val="00DF1730"/>
    <w:rsid w:val="00DF23F6"/>
    <w:rsid w:val="00DF3D74"/>
    <w:rsid w:val="00DF3E81"/>
    <w:rsid w:val="00DF4A93"/>
    <w:rsid w:val="00DF4CC9"/>
    <w:rsid w:val="00DF4E1F"/>
    <w:rsid w:val="00DF62F4"/>
    <w:rsid w:val="00DF6444"/>
    <w:rsid w:val="00DF7E9F"/>
    <w:rsid w:val="00E0034C"/>
    <w:rsid w:val="00E00B01"/>
    <w:rsid w:val="00E0185D"/>
    <w:rsid w:val="00E020C3"/>
    <w:rsid w:val="00E029CC"/>
    <w:rsid w:val="00E02E67"/>
    <w:rsid w:val="00E0349E"/>
    <w:rsid w:val="00E044E7"/>
    <w:rsid w:val="00E05064"/>
    <w:rsid w:val="00E060DB"/>
    <w:rsid w:val="00E06A7F"/>
    <w:rsid w:val="00E076AA"/>
    <w:rsid w:val="00E07CFE"/>
    <w:rsid w:val="00E07E17"/>
    <w:rsid w:val="00E10573"/>
    <w:rsid w:val="00E10A66"/>
    <w:rsid w:val="00E1100A"/>
    <w:rsid w:val="00E120E1"/>
    <w:rsid w:val="00E12B5D"/>
    <w:rsid w:val="00E13006"/>
    <w:rsid w:val="00E1314E"/>
    <w:rsid w:val="00E137C5"/>
    <w:rsid w:val="00E13940"/>
    <w:rsid w:val="00E13FC8"/>
    <w:rsid w:val="00E14BC4"/>
    <w:rsid w:val="00E150A3"/>
    <w:rsid w:val="00E15335"/>
    <w:rsid w:val="00E15672"/>
    <w:rsid w:val="00E16B3C"/>
    <w:rsid w:val="00E16CF5"/>
    <w:rsid w:val="00E16D05"/>
    <w:rsid w:val="00E204E2"/>
    <w:rsid w:val="00E209E7"/>
    <w:rsid w:val="00E20BFF"/>
    <w:rsid w:val="00E221E1"/>
    <w:rsid w:val="00E223C8"/>
    <w:rsid w:val="00E22A91"/>
    <w:rsid w:val="00E2372D"/>
    <w:rsid w:val="00E23839"/>
    <w:rsid w:val="00E2451C"/>
    <w:rsid w:val="00E24F05"/>
    <w:rsid w:val="00E258FB"/>
    <w:rsid w:val="00E261B6"/>
    <w:rsid w:val="00E26369"/>
    <w:rsid w:val="00E2663D"/>
    <w:rsid w:val="00E267EA"/>
    <w:rsid w:val="00E313D5"/>
    <w:rsid w:val="00E31532"/>
    <w:rsid w:val="00E31AD6"/>
    <w:rsid w:val="00E335E0"/>
    <w:rsid w:val="00E33776"/>
    <w:rsid w:val="00E33AA3"/>
    <w:rsid w:val="00E3449C"/>
    <w:rsid w:val="00E347E8"/>
    <w:rsid w:val="00E34F04"/>
    <w:rsid w:val="00E35058"/>
    <w:rsid w:val="00E3585F"/>
    <w:rsid w:val="00E36300"/>
    <w:rsid w:val="00E3706C"/>
    <w:rsid w:val="00E372B5"/>
    <w:rsid w:val="00E372EA"/>
    <w:rsid w:val="00E37598"/>
    <w:rsid w:val="00E408CC"/>
    <w:rsid w:val="00E40B13"/>
    <w:rsid w:val="00E41657"/>
    <w:rsid w:val="00E4327A"/>
    <w:rsid w:val="00E45C21"/>
    <w:rsid w:val="00E507AA"/>
    <w:rsid w:val="00E50BF0"/>
    <w:rsid w:val="00E50F59"/>
    <w:rsid w:val="00E51F39"/>
    <w:rsid w:val="00E51F9C"/>
    <w:rsid w:val="00E525E4"/>
    <w:rsid w:val="00E54A22"/>
    <w:rsid w:val="00E552B4"/>
    <w:rsid w:val="00E55C18"/>
    <w:rsid w:val="00E55D0E"/>
    <w:rsid w:val="00E5680A"/>
    <w:rsid w:val="00E56AD4"/>
    <w:rsid w:val="00E57116"/>
    <w:rsid w:val="00E57768"/>
    <w:rsid w:val="00E6041D"/>
    <w:rsid w:val="00E62147"/>
    <w:rsid w:val="00E62F4D"/>
    <w:rsid w:val="00E63190"/>
    <w:rsid w:val="00E636FC"/>
    <w:rsid w:val="00E638E8"/>
    <w:rsid w:val="00E63C46"/>
    <w:rsid w:val="00E6607F"/>
    <w:rsid w:val="00E660E6"/>
    <w:rsid w:val="00E66142"/>
    <w:rsid w:val="00E663F8"/>
    <w:rsid w:val="00E66B5F"/>
    <w:rsid w:val="00E670DC"/>
    <w:rsid w:val="00E67384"/>
    <w:rsid w:val="00E67EBA"/>
    <w:rsid w:val="00E70EBD"/>
    <w:rsid w:val="00E7124B"/>
    <w:rsid w:val="00E7201A"/>
    <w:rsid w:val="00E7281B"/>
    <w:rsid w:val="00E729EB"/>
    <w:rsid w:val="00E72EB5"/>
    <w:rsid w:val="00E7375E"/>
    <w:rsid w:val="00E739DB"/>
    <w:rsid w:val="00E73CDD"/>
    <w:rsid w:val="00E742D5"/>
    <w:rsid w:val="00E749E4"/>
    <w:rsid w:val="00E74BB9"/>
    <w:rsid w:val="00E74D1C"/>
    <w:rsid w:val="00E75088"/>
    <w:rsid w:val="00E753C8"/>
    <w:rsid w:val="00E75999"/>
    <w:rsid w:val="00E75A44"/>
    <w:rsid w:val="00E75BB5"/>
    <w:rsid w:val="00E76767"/>
    <w:rsid w:val="00E767BA"/>
    <w:rsid w:val="00E77A70"/>
    <w:rsid w:val="00E8055B"/>
    <w:rsid w:val="00E80E26"/>
    <w:rsid w:val="00E8108D"/>
    <w:rsid w:val="00E81769"/>
    <w:rsid w:val="00E83F31"/>
    <w:rsid w:val="00E84453"/>
    <w:rsid w:val="00E84A11"/>
    <w:rsid w:val="00E870D8"/>
    <w:rsid w:val="00E87120"/>
    <w:rsid w:val="00E874B9"/>
    <w:rsid w:val="00E87A05"/>
    <w:rsid w:val="00E87BC5"/>
    <w:rsid w:val="00E905F3"/>
    <w:rsid w:val="00E90D57"/>
    <w:rsid w:val="00E91172"/>
    <w:rsid w:val="00E91A3C"/>
    <w:rsid w:val="00E91CAE"/>
    <w:rsid w:val="00E92B0B"/>
    <w:rsid w:val="00E92EBB"/>
    <w:rsid w:val="00E930E9"/>
    <w:rsid w:val="00E93487"/>
    <w:rsid w:val="00E938DD"/>
    <w:rsid w:val="00E93D58"/>
    <w:rsid w:val="00E94483"/>
    <w:rsid w:val="00E94949"/>
    <w:rsid w:val="00E9497F"/>
    <w:rsid w:val="00E95090"/>
    <w:rsid w:val="00EA097B"/>
    <w:rsid w:val="00EA0AFC"/>
    <w:rsid w:val="00EA0BA5"/>
    <w:rsid w:val="00EA189D"/>
    <w:rsid w:val="00EA19DD"/>
    <w:rsid w:val="00EA2040"/>
    <w:rsid w:val="00EA2A75"/>
    <w:rsid w:val="00EA2DE8"/>
    <w:rsid w:val="00EA3B48"/>
    <w:rsid w:val="00EA3B98"/>
    <w:rsid w:val="00EA475F"/>
    <w:rsid w:val="00EA55D2"/>
    <w:rsid w:val="00EA64FE"/>
    <w:rsid w:val="00EA781D"/>
    <w:rsid w:val="00EA7F3B"/>
    <w:rsid w:val="00EB03A9"/>
    <w:rsid w:val="00EB2710"/>
    <w:rsid w:val="00EB3871"/>
    <w:rsid w:val="00EB3F7D"/>
    <w:rsid w:val="00EB3F87"/>
    <w:rsid w:val="00EB50CF"/>
    <w:rsid w:val="00EB5A44"/>
    <w:rsid w:val="00EB5F48"/>
    <w:rsid w:val="00EB5FC9"/>
    <w:rsid w:val="00EB6AE4"/>
    <w:rsid w:val="00EB7A76"/>
    <w:rsid w:val="00EC004C"/>
    <w:rsid w:val="00EC05FE"/>
    <w:rsid w:val="00EC0B0F"/>
    <w:rsid w:val="00EC0D62"/>
    <w:rsid w:val="00EC1511"/>
    <w:rsid w:val="00EC1809"/>
    <w:rsid w:val="00EC1C9F"/>
    <w:rsid w:val="00EC27EE"/>
    <w:rsid w:val="00EC58B2"/>
    <w:rsid w:val="00EC5E11"/>
    <w:rsid w:val="00EC5F2F"/>
    <w:rsid w:val="00EC610F"/>
    <w:rsid w:val="00EC6A3B"/>
    <w:rsid w:val="00EC6C67"/>
    <w:rsid w:val="00EC744F"/>
    <w:rsid w:val="00EC745C"/>
    <w:rsid w:val="00EC75BA"/>
    <w:rsid w:val="00EC7CE2"/>
    <w:rsid w:val="00ED0171"/>
    <w:rsid w:val="00ED0BCD"/>
    <w:rsid w:val="00ED1A7F"/>
    <w:rsid w:val="00ED2FFC"/>
    <w:rsid w:val="00ED32BF"/>
    <w:rsid w:val="00ED395D"/>
    <w:rsid w:val="00ED48EB"/>
    <w:rsid w:val="00ED4A08"/>
    <w:rsid w:val="00ED5AB0"/>
    <w:rsid w:val="00ED5C91"/>
    <w:rsid w:val="00ED6603"/>
    <w:rsid w:val="00ED6A83"/>
    <w:rsid w:val="00ED6B3E"/>
    <w:rsid w:val="00ED74F0"/>
    <w:rsid w:val="00EE096E"/>
    <w:rsid w:val="00EE1DF1"/>
    <w:rsid w:val="00EE2901"/>
    <w:rsid w:val="00EE2E22"/>
    <w:rsid w:val="00EE300A"/>
    <w:rsid w:val="00EE33D5"/>
    <w:rsid w:val="00EE4837"/>
    <w:rsid w:val="00EE488B"/>
    <w:rsid w:val="00EE5019"/>
    <w:rsid w:val="00EE52DF"/>
    <w:rsid w:val="00EE5437"/>
    <w:rsid w:val="00EE5935"/>
    <w:rsid w:val="00EE59E2"/>
    <w:rsid w:val="00EE7958"/>
    <w:rsid w:val="00EE7A2B"/>
    <w:rsid w:val="00EE7B88"/>
    <w:rsid w:val="00EF0B22"/>
    <w:rsid w:val="00EF185F"/>
    <w:rsid w:val="00EF1913"/>
    <w:rsid w:val="00EF1955"/>
    <w:rsid w:val="00EF1FA4"/>
    <w:rsid w:val="00EF237A"/>
    <w:rsid w:val="00EF23FE"/>
    <w:rsid w:val="00EF2470"/>
    <w:rsid w:val="00EF2C02"/>
    <w:rsid w:val="00EF35BC"/>
    <w:rsid w:val="00EF7632"/>
    <w:rsid w:val="00F006A2"/>
    <w:rsid w:val="00F00904"/>
    <w:rsid w:val="00F00B22"/>
    <w:rsid w:val="00F01699"/>
    <w:rsid w:val="00F04337"/>
    <w:rsid w:val="00F04700"/>
    <w:rsid w:val="00F0498B"/>
    <w:rsid w:val="00F054FB"/>
    <w:rsid w:val="00F05CC5"/>
    <w:rsid w:val="00F061AD"/>
    <w:rsid w:val="00F06530"/>
    <w:rsid w:val="00F0659E"/>
    <w:rsid w:val="00F06866"/>
    <w:rsid w:val="00F07140"/>
    <w:rsid w:val="00F07317"/>
    <w:rsid w:val="00F0790E"/>
    <w:rsid w:val="00F10FDA"/>
    <w:rsid w:val="00F115BE"/>
    <w:rsid w:val="00F1246B"/>
    <w:rsid w:val="00F12A01"/>
    <w:rsid w:val="00F12C1E"/>
    <w:rsid w:val="00F13BB9"/>
    <w:rsid w:val="00F15376"/>
    <w:rsid w:val="00F15DDC"/>
    <w:rsid w:val="00F17E54"/>
    <w:rsid w:val="00F20564"/>
    <w:rsid w:val="00F20CAE"/>
    <w:rsid w:val="00F212B0"/>
    <w:rsid w:val="00F2175F"/>
    <w:rsid w:val="00F22C51"/>
    <w:rsid w:val="00F2332F"/>
    <w:rsid w:val="00F241D1"/>
    <w:rsid w:val="00F24821"/>
    <w:rsid w:val="00F26813"/>
    <w:rsid w:val="00F27B7E"/>
    <w:rsid w:val="00F27EE3"/>
    <w:rsid w:val="00F301B0"/>
    <w:rsid w:val="00F30501"/>
    <w:rsid w:val="00F30600"/>
    <w:rsid w:val="00F306A5"/>
    <w:rsid w:val="00F306E4"/>
    <w:rsid w:val="00F315CF"/>
    <w:rsid w:val="00F33223"/>
    <w:rsid w:val="00F33ED9"/>
    <w:rsid w:val="00F344AA"/>
    <w:rsid w:val="00F34CAB"/>
    <w:rsid w:val="00F34EFD"/>
    <w:rsid w:val="00F35115"/>
    <w:rsid w:val="00F3543B"/>
    <w:rsid w:val="00F36731"/>
    <w:rsid w:val="00F369EB"/>
    <w:rsid w:val="00F36AA0"/>
    <w:rsid w:val="00F36D2D"/>
    <w:rsid w:val="00F36EF9"/>
    <w:rsid w:val="00F37685"/>
    <w:rsid w:val="00F376B5"/>
    <w:rsid w:val="00F3799E"/>
    <w:rsid w:val="00F40757"/>
    <w:rsid w:val="00F40B4A"/>
    <w:rsid w:val="00F41238"/>
    <w:rsid w:val="00F41316"/>
    <w:rsid w:val="00F41DEC"/>
    <w:rsid w:val="00F41EEF"/>
    <w:rsid w:val="00F42594"/>
    <w:rsid w:val="00F4269C"/>
    <w:rsid w:val="00F42CD0"/>
    <w:rsid w:val="00F4318D"/>
    <w:rsid w:val="00F446AB"/>
    <w:rsid w:val="00F46046"/>
    <w:rsid w:val="00F47059"/>
    <w:rsid w:val="00F47398"/>
    <w:rsid w:val="00F4763F"/>
    <w:rsid w:val="00F47C01"/>
    <w:rsid w:val="00F50890"/>
    <w:rsid w:val="00F509A4"/>
    <w:rsid w:val="00F51BF2"/>
    <w:rsid w:val="00F52825"/>
    <w:rsid w:val="00F53568"/>
    <w:rsid w:val="00F5398C"/>
    <w:rsid w:val="00F54189"/>
    <w:rsid w:val="00F5438E"/>
    <w:rsid w:val="00F54655"/>
    <w:rsid w:val="00F550BE"/>
    <w:rsid w:val="00F561FA"/>
    <w:rsid w:val="00F57E50"/>
    <w:rsid w:val="00F61EBD"/>
    <w:rsid w:val="00F6226E"/>
    <w:rsid w:val="00F646C3"/>
    <w:rsid w:val="00F650BB"/>
    <w:rsid w:val="00F653D3"/>
    <w:rsid w:val="00F65464"/>
    <w:rsid w:val="00F65D9A"/>
    <w:rsid w:val="00F664CA"/>
    <w:rsid w:val="00F66751"/>
    <w:rsid w:val="00F674FF"/>
    <w:rsid w:val="00F702F0"/>
    <w:rsid w:val="00F71D93"/>
    <w:rsid w:val="00F71DF8"/>
    <w:rsid w:val="00F728C1"/>
    <w:rsid w:val="00F734D8"/>
    <w:rsid w:val="00F73B9D"/>
    <w:rsid w:val="00F749CC"/>
    <w:rsid w:val="00F74C1F"/>
    <w:rsid w:val="00F74F42"/>
    <w:rsid w:val="00F766A7"/>
    <w:rsid w:val="00F76D56"/>
    <w:rsid w:val="00F77031"/>
    <w:rsid w:val="00F77241"/>
    <w:rsid w:val="00F77372"/>
    <w:rsid w:val="00F77559"/>
    <w:rsid w:val="00F803AC"/>
    <w:rsid w:val="00F80AD0"/>
    <w:rsid w:val="00F80E68"/>
    <w:rsid w:val="00F820AD"/>
    <w:rsid w:val="00F822A3"/>
    <w:rsid w:val="00F82725"/>
    <w:rsid w:val="00F83028"/>
    <w:rsid w:val="00F8390B"/>
    <w:rsid w:val="00F8534E"/>
    <w:rsid w:val="00F8547B"/>
    <w:rsid w:val="00F85B2D"/>
    <w:rsid w:val="00F860D6"/>
    <w:rsid w:val="00F867CD"/>
    <w:rsid w:val="00F87773"/>
    <w:rsid w:val="00F87D75"/>
    <w:rsid w:val="00F90C54"/>
    <w:rsid w:val="00F90F34"/>
    <w:rsid w:val="00F91BE1"/>
    <w:rsid w:val="00F91EC0"/>
    <w:rsid w:val="00F92616"/>
    <w:rsid w:val="00F92EBB"/>
    <w:rsid w:val="00F931FC"/>
    <w:rsid w:val="00F93511"/>
    <w:rsid w:val="00F935A7"/>
    <w:rsid w:val="00F93D34"/>
    <w:rsid w:val="00F943D9"/>
    <w:rsid w:val="00F94A4A"/>
    <w:rsid w:val="00F94AF7"/>
    <w:rsid w:val="00F94D40"/>
    <w:rsid w:val="00F94DD5"/>
    <w:rsid w:val="00F95911"/>
    <w:rsid w:val="00F9598A"/>
    <w:rsid w:val="00F95BA4"/>
    <w:rsid w:val="00F962CD"/>
    <w:rsid w:val="00F96431"/>
    <w:rsid w:val="00F96737"/>
    <w:rsid w:val="00F9676E"/>
    <w:rsid w:val="00F96B2D"/>
    <w:rsid w:val="00F96C9E"/>
    <w:rsid w:val="00F9733A"/>
    <w:rsid w:val="00F9736C"/>
    <w:rsid w:val="00F977BF"/>
    <w:rsid w:val="00FA03D7"/>
    <w:rsid w:val="00FA0AFC"/>
    <w:rsid w:val="00FA0C43"/>
    <w:rsid w:val="00FA1242"/>
    <w:rsid w:val="00FA2280"/>
    <w:rsid w:val="00FA2A55"/>
    <w:rsid w:val="00FA4A2C"/>
    <w:rsid w:val="00FA4E29"/>
    <w:rsid w:val="00FA54E3"/>
    <w:rsid w:val="00FA59B5"/>
    <w:rsid w:val="00FA5E4A"/>
    <w:rsid w:val="00FA6200"/>
    <w:rsid w:val="00FA6860"/>
    <w:rsid w:val="00FB1FB3"/>
    <w:rsid w:val="00FB229C"/>
    <w:rsid w:val="00FB25B0"/>
    <w:rsid w:val="00FB2CF6"/>
    <w:rsid w:val="00FB38A1"/>
    <w:rsid w:val="00FB446A"/>
    <w:rsid w:val="00FB48FA"/>
    <w:rsid w:val="00FB4DC5"/>
    <w:rsid w:val="00FB50AA"/>
    <w:rsid w:val="00FB518D"/>
    <w:rsid w:val="00FB5939"/>
    <w:rsid w:val="00FB5B5E"/>
    <w:rsid w:val="00FB6428"/>
    <w:rsid w:val="00FB685A"/>
    <w:rsid w:val="00FC000A"/>
    <w:rsid w:val="00FC00AF"/>
    <w:rsid w:val="00FC0B3E"/>
    <w:rsid w:val="00FC0E2B"/>
    <w:rsid w:val="00FC1F99"/>
    <w:rsid w:val="00FC22E9"/>
    <w:rsid w:val="00FC283E"/>
    <w:rsid w:val="00FC2EFA"/>
    <w:rsid w:val="00FC3806"/>
    <w:rsid w:val="00FC42E3"/>
    <w:rsid w:val="00FC481B"/>
    <w:rsid w:val="00FC53F2"/>
    <w:rsid w:val="00FC54B3"/>
    <w:rsid w:val="00FC550D"/>
    <w:rsid w:val="00FC578E"/>
    <w:rsid w:val="00FC57E5"/>
    <w:rsid w:val="00FC5A9E"/>
    <w:rsid w:val="00FC643D"/>
    <w:rsid w:val="00FC64A4"/>
    <w:rsid w:val="00FC7D50"/>
    <w:rsid w:val="00FD0403"/>
    <w:rsid w:val="00FD0987"/>
    <w:rsid w:val="00FD119D"/>
    <w:rsid w:val="00FD2040"/>
    <w:rsid w:val="00FD22F4"/>
    <w:rsid w:val="00FD2E91"/>
    <w:rsid w:val="00FD2EA2"/>
    <w:rsid w:val="00FD374A"/>
    <w:rsid w:val="00FD38AD"/>
    <w:rsid w:val="00FD3C07"/>
    <w:rsid w:val="00FD4049"/>
    <w:rsid w:val="00FD50E7"/>
    <w:rsid w:val="00FD5C18"/>
    <w:rsid w:val="00FD63DD"/>
    <w:rsid w:val="00FD6883"/>
    <w:rsid w:val="00FD6E22"/>
    <w:rsid w:val="00FD70FD"/>
    <w:rsid w:val="00FD7C16"/>
    <w:rsid w:val="00FE00D0"/>
    <w:rsid w:val="00FE0697"/>
    <w:rsid w:val="00FE18DC"/>
    <w:rsid w:val="00FE2AF5"/>
    <w:rsid w:val="00FE34F0"/>
    <w:rsid w:val="00FE433A"/>
    <w:rsid w:val="00FE45EB"/>
    <w:rsid w:val="00FE572B"/>
    <w:rsid w:val="00FE6215"/>
    <w:rsid w:val="00FE63B9"/>
    <w:rsid w:val="00FE66FB"/>
    <w:rsid w:val="00FF04F4"/>
    <w:rsid w:val="00FF0729"/>
    <w:rsid w:val="00FF07D5"/>
    <w:rsid w:val="00FF1A76"/>
    <w:rsid w:val="00FF2E9B"/>
    <w:rsid w:val="00FF4174"/>
    <w:rsid w:val="00FF455E"/>
    <w:rsid w:val="00FF46FC"/>
    <w:rsid w:val="00FF4EE7"/>
    <w:rsid w:val="00FF60EA"/>
    <w:rsid w:val="00FF6F5E"/>
    <w:rsid w:val="00FF7ABA"/>
    <w:rsid w:val="00FF7EDD"/>
    <w:rsid w:val="00FF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C2A6AD"/>
  <w15:docId w15:val="{7D0AF72F-2D33-4ED7-A51A-5DF9BF32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1"/>
    <w:qFormat/>
    <w:rsid w:val="004A1E3C"/>
    <w:rPr>
      <w:sz w:val="22"/>
      <w:szCs w:val="24"/>
    </w:rPr>
  </w:style>
  <w:style w:type="paragraph" w:styleId="Heading1">
    <w:name w:val="heading 1"/>
    <w:basedOn w:val="Normal"/>
    <w:next w:val="BodyText"/>
    <w:autoRedefine/>
    <w:qFormat/>
    <w:rsid w:val="002C0913"/>
    <w:pPr>
      <w:keepNext/>
      <w:pageBreakBefore/>
      <w:numPr>
        <w:numId w:val="5"/>
      </w:numPr>
      <w:tabs>
        <w:tab w:val="clear" w:pos="547"/>
      </w:tabs>
      <w:autoSpaceDE w:val="0"/>
      <w:autoSpaceDN w:val="0"/>
      <w:adjustRightInd w:val="0"/>
      <w:spacing w:before="120" w:after="120"/>
      <w:ind w:left="360"/>
      <w:outlineLvl w:val="0"/>
    </w:pPr>
    <w:rPr>
      <w:rFonts w:eastAsia="Arial Unicode MS"/>
      <w:b/>
      <w:bCs/>
      <w:color w:val="000000"/>
      <w:sz w:val="28"/>
      <w:szCs w:val="26"/>
    </w:rPr>
  </w:style>
  <w:style w:type="paragraph" w:styleId="Heading2">
    <w:name w:val="heading 2"/>
    <w:basedOn w:val="Normal"/>
    <w:next w:val="BodyText2"/>
    <w:qFormat/>
    <w:rsid w:val="002C0913"/>
    <w:pPr>
      <w:keepNext/>
      <w:numPr>
        <w:ilvl w:val="1"/>
        <w:numId w:val="5"/>
      </w:numPr>
      <w:tabs>
        <w:tab w:val="clear" w:pos="1620"/>
        <w:tab w:val="num" w:pos="792"/>
      </w:tabs>
      <w:spacing w:before="120" w:after="60"/>
      <w:ind w:left="720"/>
      <w:outlineLvl w:val="1"/>
    </w:pPr>
    <w:rPr>
      <w:rFonts w:eastAsia="Arial Unicode MS"/>
      <w:b/>
      <w:bCs/>
      <w:sz w:val="24"/>
      <w:szCs w:val="29"/>
    </w:rPr>
  </w:style>
  <w:style w:type="paragraph" w:styleId="Heading30">
    <w:name w:val="heading 3"/>
    <w:basedOn w:val="Normal"/>
    <w:next w:val="BodyText2"/>
    <w:link w:val="Heading3Char"/>
    <w:qFormat/>
    <w:rsid w:val="002C0913"/>
    <w:pPr>
      <w:numPr>
        <w:ilvl w:val="2"/>
        <w:numId w:val="5"/>
      </w:numPr>
      <w:tabs>
        <w:tab w:val="clear" w:pos="2250"/>
      </w:tabs>
      <w:spacing w:before="240" w:after="60"/>
      <w:ind w:left="1267" w:firstLine="0"/>
      <w:outlineLvl w:val="2"/>
    </w:pPr>
    <w:rPr>
      <w:rFonts w:eastAsia="Arial Unicode MS" w:cs="Arial"/>
      <w:b/>
      <w:bCs/>
      <w:szCs w:val="26"/>
    </w:rPr>
  </w:style>
  <w:style w:type="paragraph" w:styleId="Heading4">
    <w:name w:val="heading 4"/>
    <w:basedOn w:val="Heading30"/>
    <w:next w:val="BodyText3"/>
    <w:qFormat/>
    <w:rsid w:val="00FA4E29"/>
    <w:pPr>
      <w:keepNext/>
      <w:numPr>
        <w:ilvl w:val="3"/>
      </w:numPr>
      <w:outlineLvl w:val="3"/>
    </w:pPr>
    <w:rPr>
      <w:bCs w:val="0"/>
      <w:sz w:val="20"/>
      <w:szCs w:val="28"/>
    </w:rPr>
  </w:style>
  <w:style w:type="paragraph" w:styleId="Heading5">
    <w:name w:val="heading 5"/>
    <w:basedOn w:val="Normal"/>
    <w:next w:val="BodyText"/>
    <w:link w:val="Heading5Char"/>
    <w:qFormat/>
    <w:rsid w:val="00D4425E"/>
    <w:pPr>
      <w:spacing w:before="120" w:after="60"/>
      <w:ind w:left="1125"/>
      <w:outlineLvl w:val="4"/>
    </w:pPr>
    <w:rPr>
      <w:rFonts w:ascii="Arial" w:hAnsi="Arial" w:cs="Arial"/>
      <w:bCs/>
      <w:i/>
      <w:iCs/>
      <w:sz w:val="20"/>
      <w:szCs w:val="20"/>
      <w:u w:val="single"/>
    </w:rPr>
  </w:style>
  <w:style w:type="paragraph" w:styleId="Heading6">
    <w:name w:val="heading 6"/>
    <w:basedOn w:val="Normal"/>
    <w:next w:val="Normal"/>
    <w:qFormat/>
    <w:rsid w:val="00FA4E29"/>
    <w:pPr>
      <w:spacing w:before="240" w:after="60"/>
      <w:outlineLvl w:val="5"/>
    </w:pPr>
    <w:rPr>
      <w:b/>
      <w:bCs/>
      <w:szCs w:val="22"/>
    </w:rPr>
  </w:style>
  <w:style w:type="paragraph" w:styleId="Heading7">
    <w:name w:val="heading 7"/>
    <w:basedOn w:val="Normal"/>
    <w:next w:val="Normal"/>
    <w:qFormat/>
    <w:rsid w:val="00FA4E29"/>
    <w:pPr>
      <w:spacing w:before="240" w:after="60"/>
      <w:outlineLvl w:val="6"/>
    </w:pPr>
  </w:style>
  <w:style w:type="paragraph" w:styleId="Heading8">
    <w:name w:val="heading 8"/>
    <w:basedOn w:val="Normal"/>
    <w:next w:val="Normal"/>
    <w:qFormat/>
    <w:rsid w:val="00FA4E29"/>
    <w:pPr>
      <w:spacing w:before="240" w:after="60"/>
      <w:outlineLvl w:val="7"/>
    </w:pPr>
    <w:rPr>
      <w:i/>
      <w:iCs/>
    </w:rPr>
  </w:style>
  <w:style w:type="paragraph" w:styleId="Heading9">
    <w:name w:val="heading 9"/>
    <w:basedOn w:val="Normal"/>
    <w:next w:val="Normal"/>
    <w:qFormat/>
    <w:rsid w:val="00FA4E29"/>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A4E29"/>
    <w:pPr>
      <w:tabs>
        <w:tab w:val="center" w:pos="4320"/>
        <w:tab w:val="right" w:pos="8640"/>
      </w:tabs>
    </w:pPr>
  </w:style>
  <w:style w:type="paragraph" w:styleId="Footer">
    <w:name w:val="footer"/>
    <w:basedOn w:val="Normal"/>
    <w:rsid w:val="00FA4E29"/>
    <w:pPr>
      <w:tabs>
        <w:tab w:val="center" w:pos="4320"/>
        <w:tab w:val="right" w:pos="8640"/>
      </w:tabs>
    </w:pPr>
  </w:style>
  <w:style w:type="paragraph" w:styleId="Index1">
    <w:name w:val="index 1"/>
    <w:basedOn w:val="Normal"/>
    <w:next w:val="Normal"/>
    <w:autoRedefine/>
    <w:uiPriority w:val="99"/>
    <w:semiHidden/>
    <w:rsid w:val="00FA4E29"/>
    <w:pPr>
      <w:ind w:left="240" w:hanging="240"/>
    </w:pPr>
  </w:style>
  <w:style w:type="paragraph" w:styleId="Index2">
    <w:name w:val="index 2"/>
    <w:basedOn w:val="Normal"/>
    <w:next w:val="Normal"/>
    <w:autoRedefine/>
    <w:uiPriority w:val="99"/>
    <w:semiHidden/>
    <w:rsid w:val="00FA4E29"/>
    <w:pPr>
      <w:ind w:left="480" w:hanging="240"/>
    </w:pPr>
  </w:style>
  <w:style w:type="paragraph" w:styleId="Index3">
    <w:name w:val="index 3"/>
    <w:basedOn w:val="Normal"/>
    <w:next w:val="Normal"/>
    <w:autoRedefine/>
    <w:uiPriority w:val="99"/>
    <w:semiHidden/>
    <w:rsid w:val="00FA4E29"/>
    <w:pPr>
      <w:ind w:left="720" w:hanging="240"/>
    </w:pPr>
  </w:style>
  <w:style w:type="paragraph" w:styleId="Index4">
    <w:name w:val="index 4"/>
    <w:basedOn w:val="Normal"/>
    <w:next w:val="Normal"/>
    <w:autoRedefine/>
    <w:semiHidden/>
    <w:rsid w:val="00FA4E29"/>
    <w:pPr>
      <w:ind w:left="960" w:hanging="240"/>
    </w:pPr>
  </w:style>
  <w:style w:type="paragraph" w:styleId="Index5">
    <w:name w:val="index 5"/>
    <w:basedOn w:val="Normal"/>
    <w:next w:val="Normal"/>
    <w:autoRedefine/>
    <w:semiHidden/>
    <w:rsid w:val="00FA4E29"/>
    <w:pPr>
      <w:ind w:left="1200" w:hanging="240"/>
    </w:pPr>
  </w:style>
  <w:style w:type="paragraph" w:styleId="Index6">
    <w:name w:val="index 6"/>
    <w:basedOn w:val="Normal"/>
    <w:next w:val="Normal"/>
    <w:autoRedefine/>
    <w:semiHidden/>
    <w:rsid w:val="00FA4E29"/>
    <w:pPr>
      <w:ind w:left="1440" w:hanging="240"/>
    </w:pPr>
  </w:style>
  <w:style w:type="paragraph" w:styleId="Index7">
    <w:name w:val="index 7"/>
    <w:basedOn w:val="Normal"/>
    <w:next w:val="Normal"/>
    <w:autoRedefine/>
    <w:semiHidden/>
    <w:rsid w:val="00FA4E29"/>
    <w:pPr>
      <w:ind w:left="1680" w:hanging="240"/>
    </w:pPr>
  </w:style>
  <w:style w:type="paragraph" w:styleId="Index8">
    <w:name w:val="index 8"/>
    <w:basedOn w:val="Normal"/>
    <w:next w:val="Normal"/>
    <w:autoRedefine/>
    <w:semiHidden/>
    <w:rsid w:val="00FA4E29"/>
    <w:pPr>
      <w:ind w:left="1920" w:hanging="240"/>
    </w:pPr>
  </w:style>
  <w:style w:type="paragraph" w:styleId="Index9">
    <w:name w:val="index 9"/>
    <w:basedOn w:val="Normal"/>
    <w:next w:val="Normal"/>
    <w:autoRedefine/>
    <w:semiHidden/>
    <w:rsid w:val="00FA4E29"/>
    <w:pPr>
      <w:ind w:left="2160" w:hanging="240"/>
    </w:pPr>
  </w:style>
  <w:style w:type="paragraph" w:styleId="IndexHeading">
    <w:name w:val="index heading"/>
    <w:basedOn w:val="Normal"/>
    <w:next w:val="Index1"/>
    <w:semiHidden/>
    <w:rsid w:val="00FA4E29"/>
  </w:style>
  <w:style w:type="paragraph" w:styleId="DocumentMap">
    <w:name w:val="Document Map"/>
    <w:basedOn w:val="Normal"/>
    <w:semiHidden/>
    <w:rsid w:val="00FA4E29"/>
    <w:pPr>
      <w:shd w:val="clear" w:color="auto" w:fill="000080"/>
    </w:pPr>
    <w:rPr>
      <w:rFonts w:ascii="Tahoma" w:hAnsi="Tahoma" w:cs="Tahoma"/>
    </w:rPr>
  </w:style>
  <w:style w:type="paragraph" w:styleId="Subtitle">
    <w:name w:val="Subtitle"/>
    <w:basedOn w:val="Normal"/>
    <w:qFormat/>
    <w:rsid w:val="00FA4E29"/>
    <w:pPr>
      <w:spacing w:after="60"/>
      <w:jc w:val="center"/>
    </w:pPr>
    <w:rPr>
      <w:rFonts w:ascii="Arial" w:eastAsia="Arial Unicode MS" w:hAnsi="Arial"/>
      <w:i/>
      <w:sz w:val="28"/>
      <w:szCs w:val="28"/>
    </w:rPr>
  </w:style>
  <w:style w:type="paragraph" w:styleId="BodyText">
    <w:name w:val="Body Text"/>
    <w:basedOn w:val="Normal"/>
    <w:link w:val="BodyTextChar"/>
    <w:rsid w:val="00C51B98"/>
    <w:pPr>
      <w:autoSpaceDE w:val="0"/>
      <w:autoSpaceDN w:val="0"/>
      <w:adjustRightInd w:val="0"/>
      <w:spacing w:after="120"/>
      <w:ind w:left="360"/>
    </w:pPr>
    <w:rPr>
      <w:iCs/>
      <w:spacing w:val="10"/>
      <w:szCs w:val="22"/>
    </w:rPr>
  </w:style>
  <w:style w:type="paragraph" w:styleId="BodyText2">
    <w:name w:val="Body Text 2"/>
    <w:basedOn w:val="BodyText"/>
    <w:link w:val="BodyText2Char"/>
    <w:rsid w:val="00FA4E29"/>
    <w:pPr>
      <w:ind w:left="900"/>
    </w:pPr>
    <w:rPr>
      <w:rFonts w:eastAsia="Arial Unicode MS"/>
    </w:rPr>
  </w:style>
  <w:style w:type="paragraph" w:customStyle="1" w:styleId="Paragraph1">
    <w:name w:val="Paragraph1"/>
    <w:basedOn w:val="Normal"/>
    <w:semiHidden/>
    <w:rsid w:val="00FA4E29"/>
    <w:pPr>
      <w:spacing w:before="80"/>
      <w:jc w:val="both"/>
    </w:pPr>
    <w:rPr>
      <w:sz w:val="20"/>
      <w:szCs w:val="20"/>
    </w:rPr>
  </w:style>
  <w:style w:type="paragraph" w:customStyle="1" w:styleId="TableText">
    <w:name w:val="Table Text"/>
    <w:link w:val="TableTextChar"/>
    <w:rsid w:val="00FA4E29"/>
    <w:pPr>
      <w:spacing w:before="40" w:after="40"/>
    </w:pPr>
  </w:style>
  <w:style w:type="paragraph" w:customStyle="1" w:styleId="TitlePageSubtext">
    <w:name w:val="Title Page Subtext"/>
    <w:basedOn w:val="Normal"/>
    <w:rsid w:val="008861E4"/>
    <w:rPr>
      <w:rFonts w:ascii="Trebuchet MS" w:hAnsi="Trebuchet MS"/>
      <w:sz w:val="32"/>
    </w:rPr>
  </w:style>
  <w:style w:type="paragraph" w:styleId="BodyText3">
    <w:name w:val="Body Text 3"/>
    <w:basedOn w:val="Normal"/>
    <w:link w:val="BodyText3Char"/>
    <w:rsid w:val="00C10E31"/>
    <w:pPr>
      <w:spacing w:after="120"/>
      <w:ind w:left="1260"/>
    </w:pPr>
    <w:rPr>
      <w:spacing w:val="10"/>
      <w:szCs w:val="22"/>
    </w:rPr>
  </w:style>
  <w:style w:type="paragraph" w:styleId="BodyTextIndent">
    <w:name w:val="Body Text Indent"/>
    <w:basedOn w:val="Normal"/>
    <w:semiHidden/>
    <w:rsid w:val="00FA4E29"/>
    <w:pPr>
      <w:autoSpaceDE w:val="0"/>
      <w:autoSpaceDN w:val="0"/>
      <w:adjustRightInd w:val="0"/>
      <w:ind w:left="360"/>
    </w:pPr>
    <w:rPr>
      <w:i/>
      <w:iCs/>
      <w:vanish/>
      <w:color w:val="000080"/>
    </w:rPr>
  </w:style>
  <w:style w:type="paragraph" w:styleId="TOC1">
    <w:name w:val="toc 1"/>
    <w:basedOn w:val="Normal"/>
    <w:next w:val="Normal"/>
    <w:autoRedefine/>
    <w:uiPriority w:val="39"/>
    <w:rsid w:val="00FA4E29"/>
    <w:pPr>
      <w:tabs>
        <w:tab w:val="left" w:pos="540"/>
        <w:tab w:val="right" w:leader="dot" w:pos="9350"/>
      </w:tabs>
      <w:ind w:left="540" w:hanging="540"/>
    </w:pPr>
    <w:rPr>
      <w:rFonts w:ascii="Arial" w:hAnsi="Arial"/>
      <w:b/>
      <w:noProof/>
      <w:szCs w:val="28"/>
    </w:rPr>
  </w:style>
  <w:style w:type="paragraph" w:styleId="TOC2">
    <w:name w:val="toc 2"/>
    <w:basedOn w:val="Normal"/>
    <w:next w:val="Normal"/>
    <w:autoRedefine/>
    <w:uiPriority w:val="39"/>
    <w:rsid w:val="00FA4E29"/>
    <w:pPr>
      <w:tabs>
        <w:tab w:val="left" w:pos="1080"/>
        <w:tab w:val="right" w:leader="dot" w:pos="9350"/>
      </w:tabs>
      <w:ind w:left="477"/>
    </w:pPr>
    <w:rPr>
      <w:rFonts w:ascii="Arial" w:hAnsi="Arial"/>
      <w:noProof/>
      <w:sz w:val="20"/>
    </w:rPr>
  </w:style>
  <w:style w:type="paragraph" w:styleId="TOC3">
    <w:name w:val="toc 3"/>
    <w:basedOn w:val="Normal"/>
    <w:next w:val="Normal"/>
    <w:autoRedefine/>
    <w:uiPriority w:val="39"/>
    <w:rsid w:val="00FA4E29"/>
    <w:pPr>
      <w:tabs>
        <w:tab w:val="left" w:pos="1440"/>
        <w:tab w:val="right" w:leader="dot" w:pos="9350"/>
      </w:tabs>
      <w:ind w:left="720"/>
    </w:pPr>
    <w:rPr>
      <w:rFonts w:ascii="Arial" w:hAnsi="Arial"/>
      <w:sz w:val="20"/>
    </w:rPr>
  </w:style>
  <w:style w:type="paragraph" w:styleId="TOC4">
    <w:name w:val="toc 4"/>
    <w:basedOn w:val="Normal"/>
    <w:next w:val="Normal"/>
    <w:autoRedefine/>
    <w:uiPriority w:val="39"/>
    <w:rsid w:val="00FA4E29"/>
    <w:pPr>
      <w:ind w:left="720"/>
    </w:pPr>
  </w:style>
  <w:style w:type="paragraph" w:styleId="TOC5">
    <w:name w:val="toc 5"/>
    <w:basedOn w:val="Normal"/>
    <w:next w:val="Normal"/>
    <w:autoRedefine/>
    <w:uiPriority w:val="39"/>
    <w:rsid w:val="00FA4E29"/>
    <w:pPr>
      <w:ind w:left="960"/>
    </w:pPr>
  </w:style>
  <w:style w:type="paragraph" w:styleId="TOC6">
    <w:name w:val="toc 6"/>
    <w:basedOn w:val="Normal"/>
    <w:next w:val="Normal"/>
    <w:autoRedefine/>
    <w:uiPriority w:val="39"/>
    <w:rsid w:val="00FA4E29"/>
    <w:pPr>
      <w:ind w:left="1200"/>
    </w:pPr>
  </w:style>
  <w:style w:type="paragraph" w:styleId="TOC7">
    <w:name w:val="toc 7"/>
    <w:basedOn w:val="Normal"/>
    <w:next w:val="Normal"/>
    <w:autoRedefine/>
    <w:uiPriority w:val="39"/>
    <w:rsid w:val="00FA4E29"/>
    <w:pPr>
      <w:ind w:left="1440"/>
    </w:pPr>
  </w:style>
  <w:style w:type="paragraph" w:styleId="TOC8">
    <w:name w:val="toc 8"/>
    <w:basedOn w:val="Normal"/>
    <w:next w:val="Normal"/>
    <w:autoRedefine/>
    <w:uiPriority w:val="39"/>
    <w:rsid w:val="00FA4E29"/>
    <w:pPr>
      <w:ind w:left="1680"/>
    </w:pPr>
  </w:style>
  <w:style w:type="paragraph" w:styleId="TOC9">
    <w:name w:val="toc 9"/>
    <w:basedOn w:val="Normal"/>
    <w:next w:val="Normal"/>
    <w:autoRedefine/>
    <w:uiPriority w:val="39"/>
    <w:rsid w:val="00FA4E29"/>
    <w:pPr>
      <w:ind w:left="1920"/>
    </w:pPr>
  </w:style>
  <w:style w:type="character" w:styleId="PageNumber">
    <w:name w:val="page number"/>
    <w:basedOn w:val="DefaultParagraphFont"/>
    <w:rsid w:val="00FA4E29"/>
  </w:style>
  <w:style w:type="character" w:styleId="Hyperlink">
    <w:name w:val="Hyperlink"/>
    <w:basedOn w:val="DefaultParagraphFont"/>
    <w:uiPriority w:val="99"/>
    <w:rsid w:val="00FA4E29"/>
    <w:rPr>
      <w:color w:val="0000FF"/>
      <w:u w:val="single"/>
    </w:rPr>
  </w:style>
  <w:style w:type="paragraph" w:styleId="Title">
    <w:name w:val="Title"/>
    <w:basedOn w:val="Normal"/>
    <w:qFormat/>
    <w:rsid w:val="006715EB"/>
    <w:pPr>
      <w:autoSpaceDE w:val="0"/>
      <w:autoSpaceDN w:val="0"/>
      <w:adjustRightInd w:val="0"/>
      <w:spacing w:before="360" w:after="360"/>
      <w:jc w:val="center"/>
    </w:pPr>
    <w:rPr>
      <w:rFonts w:ascii="Trebuchet MS" w:hAnsi="Trebuchet MS" w:cs="Arial"/>
      <w:bCs/>
      <w:sz w:val="48"/>
      <w:szCs w:val="32"/>
    </w:rPr>
  </w:style>
  <w:style w:type="character" w:styleId="FollowedHyperlink">
    <w:name w:val="FollowedHyperlink"/>
    <w:basedOn w:val="DefaultParagraphFont"/>
    <w:rsid w:val="00FA4E29"/>
    <w:rPr>
      <w:color w:val="800080"/>
      <w:u w:val="single"/>
    </w:rPr>
  </w:style>
  <w:style w:type="paragraph" w:customStyle="1" w:styleId="DocumentTitlePageSubText">
    <w:name w:val="DocumentTitlePageSubText"/>
    <w:basedOn w:val="Normal"/>
    <w:next w:val="Normal"/>
    <w:rsid w:val="008861E4"/>
    <w:pPr>
      <w:jc w:val="center"/>
    </w:pPr>
    <w:rPr>
      <w:rFonts w:ascii="Trebuchet MS" w:hAnsi="Trebuchet MS"/>
      <w:sz w:val="32"/>
    </w:rPr>
  </w:style>
  <w:style w:type="paragraph" w:customStyle="1" w:styleId="NormalTableText">
    <w:name w:val="Normal Table Text"/>
    <w:basedOn w:val="Normal"/>
    <w:semiHidden/>
    <w:rsid w:val="00FA4E29"/>
    <w:rPr>
      <w:sz w:val="20"/>
      <w:szCs w:val="20"/>
    </w:rPr>
  </w:style>
  <w:style w:type="paragraph" w:customStyle="1" w:styleId="Table">
    <w:name w:val="Table"/>
    <w:basedOn w:val="Normal"/>
    <w:semiHidden/>
    <w:rsid w:val="00FA4E29"/>
    <w:pPr>
      <w:tabs>
        <w:tab w:val="left" w:pos="-3420"/>
      </w:tabs>
      <w:spacing w:before="40" w:after="20"/>
    </w:pPr>
    <w:rPr>
      <w:rFonts w:ascii="C Helvetica Condensed" w:hAnsi="C Helvetica Condensed"/>
      <w:sz w:val="20"/>
      <w:szCs w:val="20"/>
    </w:rPr>
  </w:style>
  <w:style w:type="paragraph" w:customStyle="1" w:styleId="Heading1Plain">
    <w:name w:val="Heading 1 Plain"/>
    <w:basedOn w:val="Normal"/>
    <w:next w:val="BodyText"/>
    <w:rsid w:val="00C13793"/>
    <w:pPr>
      <w:pBdr>
        <w:bottom w:val="single" w:sz="4" w:space="1" w:color="auto"/>
      </w:pBdr>
      <w:shd w:val="clear" w:color="auto" w:fill="D1E8FF"/>
    </w:pPr>
    <w:rPr>
      <w:rFonts w:ascii="Arial" w:hAnsi="Arial"/>
      <w:sz w:val="32"/>
    </w:rPr>
  </w:style>
  <w:style w:type="paragraph" w:styleId="Caption">
    <w:name w:val="caption"/>
    <w:basedOn w:val="Normal"/>
    <w:next w:val="BodyText"/>
    <w:qFormat/>
    <w:rsid w:val="00FA4E29"/>
    <w:pPr>
      <w:keepNext/>
    </w:pPr>
    <w:rPr>
      <w:rFonts w:ascii="Arial" w:hAnsi="Arial"/>
      <w:b/>
      <w:bCs/>
      <w:sz w:val="20"/>
    </w:rPr>
  </w:style>
  <w:style w:type="character" w:styleId="CommentReference">
    <w:name w:val="annotation reference"/>
    <w:basedOn w:val="DefaultParagraphFont"/>
    <w:semiHidden/>
    <w:rsid w:val="00FA4E29"/>
    <w:rPr>
      <w:sz w:val="16"/>
      <w:szCs w:val="16"/>
    </w:rPr>
  </w:style>
  <w:style w:type="paragraph" w:customStyle="1" w:styleId="Header3">
    <w:name w:val="Header 3"/>
    <w:basedOn w:val="Normal"/>
    <w:semiHidden/>
    <w:rsid w:val="00FA4E29"/>
    <w:pPr>
      <w:numPr>
        <w:ilvl w:val="2"/>
        <w:numId w:val="2"/>
      </w:numPr>
    </w:pPr>
    <w:rPr>
      <w:rFonts w:ascii="Arial" w:hAnsi="Arial"/>
      <w:b/>
      <w:bCs/>
    </w:rPr>
  </w:style>
  <w:style w:type="paragraph" w:styleId="CommentText">
    <w:name w:val="annotation text"/>
    <w:basedOn w:val="Normal"/>
    <w:semiHidden/>
    <w:rsid w:val="00FA4E29"/>
    <w:rPr>
      <w:sz w:val="20"/>
      <w:szCs w:val="20"/>
    </w:rPr>
  </w:style>
  <w:style w:type="paragraph" w:styleId="BodyTextIndent2">
    <w:name w:val="Body Text Indent 2"/>
    <w:basedOn w:val="Normal"/>
    <w:semiHidden/>
    <w:rsid w:val="00FA4E29"/>
    <w:pPr>
      <w:tabs>
        <w:tab w:val="left" w:pos="360"/>
      </w:tabs>
      <w:ind w:left="360" w:hanging="360"/>
    </w:pPr>
  </w:style>
  <w:style w:type="paragraph" w:customStyle="1" w:styleId="DocumentBody1">
    <w:name w:val="DocumentBody1"/>
    <w:basedOn w:val="Normal"/>
    <w:rsid w:val="007F1FFC"/>
    <w:pPr>
      <w:spacing w:after="120"/>
      <w:ind w:left="180"/>
    </w:pPr>
    <w:rPr>
      <w:spacing w:val="10"/>
      <w:sz w:val="24"/>
    </w:rPr>
  </w:style>
  <w:style w:type="paragraph" w:customStyle="1" w:styleId="DocumentBodyBullets1">
    <w:name w:val="DocumentBodyBullets1"/>
    <w:basedOn w:val="Normal"/>
    <w:rsid w:val="007F1FFC"/>
    <w:pPr>
      <w:numPr>
        <w:numId w:val="27"/>
      </w:numPr>
      <w:spacing w:before="45" w:after="45"/>
    </w:pPr>
    <w:rPr>
      <w:spacing w:val="10"/>
      <w:kern w:val="24"/>
      <w:sz w:val="24"/>
    </w:rPr>
  </w:style>
  <w:style w:type="paragraph" w:customStyle="1" w:styleId="Bullet">
    <w:name w:val="Bullet"/>
    <w:basedOn w:val="Normal"/>
    <w:semiHidden/>
    <w:rsid w:val="00FA4E29"/>
    <w:pPr>
      <w:ind w:left="720" w:hanging="360"/>
    </w:pPr>
    <w:rPr>
      <w:szCs w:val="20"/>
    </w:rPr>
  </w:style>
  <w:style w:type="paragraph" w:customStyle="1" w:styleId="BulletFirst">
    <w:name w:val="Bullet First"/>
    <w:basedOn w:val="Normal"/>
    <w:next w:val="Bullet"/>
    <w:semiHidden/>
    <w:rsid w:val="00FA4E29"/>
    <w:pPr>
      <w:spacing w:before="120"/>
      <w:ind w:left="720" w:hanging="360"/>
    </w:pPr>
    <w:rPr>
      <w:szCs w:val="20"/>
    </w:rPr>
  </w:style>
  <w:style w:type="paragraph" w:customStyle="1" w:styleId="BulletLast">
    <w:name w:val="Bullet Last"/>
    <w:basedOn w:val="Normal"/>
    <w:next w:val="Normal"/>
    <w:semiHidden/>
    <w:rsid w:val="00FA4E29"/>
    <w:pPr>
      <w:spacing w:after="120"/>
      <w:ind w:left="720" w:hanging="360"/>
    </w:pPr>
    <w:rPr>
      <w:szCs w:val="20"/>
    </w:rPr>
  </w:style>
  <w:style w:type="paragraph" w:customStyle="1" w:styleId="BulletBoth">
    <w:name w:val="Bullet Both"/>
    <w:basedOn w:val="Bullet"/>
    <w:semiHidden/>
    <w:rsid w:val="00FA4E29"/>
    <w:pPr>
      <w:spacing w:before="60" w:after="60"/>
    </w:pPr>
  </w:style>
  <w:style w:type="paragraph" w:styleId="BodyTextIndent3">
    <w:name w:val="Body Text Indent 3"/>
    <w:basedOn w:val="Normal"/>
    <w:semiHidden/>
    <w:rsid w:val="00FA4E29"/>
    <w:pPr>
      <w:autoSpaceDE w:val="0"/>
      <w:autoSpaceDN w:val="0"/>
      <w:adjustRightInd w:val="0"/>
      <w:ind w:left="2700" w:hanging="2700"/>
    </w:pPr>
  </w:style>
  <w:style w:type="paragraph" w:customStyle="1" w:styleId="BodyTextHidden2">
    <w:name w:val="Body Text Hidden 2"/>
    <w:basedOn w:val="BodyText2"/>
    <w:semiHidden/>
    <w:rsid w:val="00FA4E29"/>
    <w:pPr>
      <w:autoSpaceDE/>
      <w:autoSpaceDN/>
      <w:adjustRightInd/>
    </w:pPr>
    <w:rPr>
      <w:i/>
      <w:vanish/>
      <w:color w:val="000080"/>
    </w:rPr>
  </w:style>
  <w:style w:type="paragraph" w:customStyle="1" w:styleId="BodyTextHidden3">
    <w:name w:val="Body Text Hidden 3"/>
    <w:basedOn w:val="Normal"/>
    <w:semiHidden/>
    <w:rsid w:val="00FA4E29"/>
    <w:pPr>
      <w:overflowPunct w:val="0"/>
      <w:autoSpaceDE w:val="0"/>
      <w:autoSpaceDN w:val="0"/>
      <w:adjustRightInd w:val="0"/>
      <w:ind w:left="720"/>
      <w:textAlignment w:val="baseline"/>
    </w:pPr>
    <w:rPr>
      <w:i/>
      <w:vanish/>
      <w:color w:val="000080"/>
      <w:szCs w:val="20"/>
    </w:rPr>
  </w:style>
  <w:style w:type="paragraph" w:customStyle="1" w:styleId="DocumentListSpace">
    <w:name w:val="DocumentListSpace"/>
    <w:basedOn w:val="Normal"/>
    <w:rsid w:val="007F1FFC"/>
    <w:pPr>
      <w:spacing w:line="160" w:lineRule="exact"/>
    </w:pPr>
    <w:rPr>
      <w:sz w:val="24"/>
    </w:rPr>
  </w:style>
  <w:style w:type="paragraph" w:customStyle="1" w:styleId="BulletListHidden3">
    <w:name w:val="Bullet List Hidden 3"/>
    <w:basedOn w:val="Normal"/>
    <w:semiHidden/>
    <w:rsid w:val="00FA4E29"/>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Normal"/>
    <w:semiHidden/>
    <w:rsid w:val="00FA4E29"/>
    <w:pPr>
      <w:numPr>
        <w:numId w:val="3"/>
      </w:numPr>
      <w:overflowPunct w:val="0"/>
      <w:autoSpaceDE w:val="0"/>
      <w:autoSpaceDN w:val="0"/>
      <w:adjustRightInd w:val="0"/>
      <w:jc w:val="right"/>
      <w:textAlignment w:val="baseline"/>
    </w:pPr>
    <w:rPr>
      <w:b/>
      <w:szCs w:val="20"/>
    </w:rPr>
  </w:style>
  <w:style w:type="paragraph" w:customStyle="1" w:styleId="DocumentBody2Item">
    <w:name w:val="DocumentBody2Item"/>
    <w:basedOn w:val="Normal"/>
    <w:next w:val="DocumentBody2"/>
    <w:rsid w:val="00096EF7"/>
    <w:pPr>
      <w:spacing w:after="75"/>
      <w:ind w:left="300"/>
    </w:pPr>
    <w:rPr>
      <w:i/>
      <w:sz w:val="24"/>
      <w:u w:val="single"/>
    </w:rPr>
  </w:style>
  <w:style w:type="paragraph" w:customStyle="1" w:styleId="DocumentBody2">
    <w:name w:val="DocumentBody2"/>
    <w:basedOn w:val="Normal"/>
    <w:link w:val="DocumentBody2Char"/>
    <w:rsid w:val="00096EF7"/>
    <w:pPr>
      <w:spacing w:after="120"/>
      <w:ind w:left="300"/>
    </w:pPr>
    <w:rPr>
      <w:spacing w:val="10"/>
      <w:kern w:val="24"/>
      <w:sz w:val="24"/>
    </w:rPr>
  </w:style>
  <w:style w:type="paragraph" w:styleId="NormalWeb">
    <w:name w:val="Normal (Web)"/>
    <w:basedOn w:val="Normal"/>
    <w:semiHidden/>
    <w:rsid w:val="00FA4E29"/>
    <w:rPr>
      <w:sz w:val="24"/>
    </w:rPr>
  </w:style>
  <w:style w:type="character" w:styleId="Emphasis">
    <w:name w:val="Emphasis"/>
    <w:basedOn w:val="DefaultParagraphFont"/>
    <w:qFormat/>
    <w:rsid w:val="00FA4E29"/>
    <w:rPr>
      <w:i/>
      <w:iCs/>
    </w:rPr>
  </w:style>
  <w:style w:type="character" w:customStyle="1" w:styleId="BodyTextChar">
    <w:name w:val="Body Text Char"/>
    <w:basedOn w:val="DefaultParagraphFont"/>
    <w:link w:val="BodyText"/>
    <w:rsid w:val="00C51B98"/>
    <w:rPr>
      <w:iCs/>
      <w:spacing w:val="10"/>
      <w:sz w:val="22"/>
      <w:szCs w:val="22"/>
      <w:lang w:val="en-US" w:eastAsia="en-US" w:bidi="ar-SA"/>
    </w:rPr>
  </w:style>
  <w:style w:type="paragraph" w:customStyle="1" w:styleId="InstructionalText3">
    <w:name w:val="Instructional Text 3"/>
    <w:basedOn w:val="InstructionalText1"/>
    <w:next w:val="BodyText3"/>
    <w:rsid w:val="00FA4E29"/>
    <w:pPr>
      <w:ind w:left="1260"/>
    </w:pPr>
  </w:style>
  <w:style w:type="paragraph" w:customStyle="1" w:styleId="Contents">
    <w:name w:val="Contents"/>
    <w:basedOn w:val="Subtitle"/>
    <w:rsid w:val="00FA4E29"/>
    <w:rPr>
      <w:b/>
      <w:i w:val="0"/>
      <w:sz w:val="22"/>
      <w:szCs w:val="24"/>
    </w:rPr>
  </w:style>
  <w:style w:type="paragraph" w:customStyle="1" w:styleId="Title2">
    <w:name w:val="Title 2"/>
    <w:basedOn w:val="Title"/>
    <w:rsid w:val="00AD03D3"/>
    <w:pPr>
      <w:spacing w:before="0" w:after="0"/>
    </w:pPr>
    <w:rPr>
      <w:sz w:val="36"/>
    </w:rPr>
  </w:style>
  <w:style w:type="paragraph" w:customStyle="1" w:styleId="TableHeading">
    <w:name w:val="Table Heading"/>
    <w:basedOn w:val="TableText"/>
    <w:rsid w:val="00C053FA"/>
    <w:pPr>
      <w:keepNext/>
    </w:pPr>
    <w:rPr>
      <w:rFonts w:ascii="Arial" w:hAnsi="Arial"/>
      <w:b/>
    </w:rPr>
  </w:style>
  <w:style w:type="paragraph" w:customStyle="1" w:styleId="InstructionalText1">
    <w:name w:val="Instructional Text 1"/>
    <w:basedOn w:val="BodyText"/>
    <w:next w:val="BodyText"/>
    <w:link w:val="InstructionalText1Char"/>
    <w:rsid w:val="00FA4E29"/>
    <w:pPr>
      <w:keepLines/>
      <w:spacing w:line="240" w:lineRule="atLeast"/>
    </w:pPr>
    <w:rPr>
      <w:i/>
      <w:color w:val="0000FF"/>
      <w:szCs w:val="24"/>
    </w:rPr>
  </w:style>
  <w:style w:type="character" w:customStyle="1" w:styleId="InstructionalTextBold">
    <w:name w:val="Instructional Text Bold"/>
    <w:basedOn w:val="DefaultParagraphFont"/>
    <w:rsid w:val="00FA4E29"/>
    <w:rPr>
      <w:b/>
      <w:bCs/>
      <w:color w:val="0000FF"/>
    </w:rPr>
  </w:style>
  <w:style w:type="paragraph" w:customStyle="1" w:styleId="StyleHeading3TimesNewRoman11pt">
    <w:name w:val="Style Heading 3 + Times New Roman 11 pt"/>
    <w:basedOn w:val="Heading30"/>
    <w:semiHidden/>
    <w:rsid w:val="00FA4E29"/>
  </w:style>
  <w:style w:type="paragraph" w:customStyle="1" w:styleId="StyleHeading3TimesNewRoman11pt1">
    <w:name w:val="Style Heading 3 + Times New Roman 11 pt1"/>
    <w:basedOn w:val="Heading30"/>
    <w:semiHidden/>
    <w:rsid w:val="00FA4E29"/>
  </w:style>
  <w:style w:type="paragraph" w:customStyle="1" w:styleId="CoverTitleInstructions">
    <w:name w:val="Cover Title Instructions"/>
    <w:basedOn w:val="InstructionalText1"/>
    <w:rsid w:val="00FA4E29"/>
    <w:pPr>
      <w:jc w:val="center"/>
    </w:pPr>
    <w:rPr>
      <w:szCs w:val="28"/>
    </w:rPr>
  </w:style>
  <w:style w:type="paragraph" w:customStyle="1" w:styleId="Note1">
    <w:name w:val="Note 1"/>
    <w:basedOn w:val="BodyText"/>
    <w:link w:val="Note1Char"/>
    <w:rsid w:val="00002028"/>
    <w:pPr>
      <w:numPr>
        <w:numId w:val="29"/>
      </w:numPr>
    </w:pPr>
    <w:rPr>
      <w:i/>
      <w:color w:val="000066"/>
    </w:rPr>
  </w:style>
  <w:style w:type="paragraph" w:customStyle="1" w:styleId="InstructionalText2">
    <w:name w:val="Instructional Text 2"/>
    <w:basedOn w:val="InstructionalText1"/>
    <w:next w:val="BodyText2"/>
    <w:link w:val="InstructionalText2Char"/>
    <w:rsid w:val="00FA4E29"/>
    <w:pPr>
      <w:ind w:left="720"/>
    </w:pPr>
  </w:style>
  <w:style w:type="character" w:customStyle="1" w:styleId="InstructionalText1Char">
    <w:name w:val="Instructional Text 1 Char"/>
    <w:basedOn w:val="DefaultParagraphFont"/>
    <w:link w:val="InstructionalText1"/>
    <w:rsid w:val="00FA4E29"/>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FA4E29"/>
    <w:rPr>
      <w:i/>
      <w:iCs/>
      <w:color w:val="0000FF"/>
      <w:sz w:val="22"/>
      <w:szCs w:val="24"/>
      <w:lang w:val="en-US" w:eastAsia="en-US" w:bidi="ar-SA"/>
    </w:rPr>
  </w:style>
  <w:style w:type="paragraph" w:customStyle="1" w:styleId="TableSpacer">
    <w:name w:val="Table Spacer"/>
    <w:basedOn w:val="BodyText"/>
    <w:rsid w:val="00FA4E29"/>
    <w:rPr>
      <w:sz w:val="16"/>
    </w:rPr>
  </w:style>
  <w:style w:type="paragraph" w:customStyle="1" w:styleId="InstructionalBullet1">
    <w:name w:val="Instructional Bullet 1"/>
    <w:basedOn w:val="Normal"/>
    <w:rsid w:val="00FA4E29"/>
    <w:pPr>
      <w:numPr>
        <w:numId w:val="6"/>
      </w:numPr>
      <w:tabs>
        <w:tab w:val="clear" w:pos="720"/>
        <w:tab w:val="num" w:pos="900"/>
      </w:tabs>
      <w:ind w:left="900"/>
    </w:pPr>
    <w:rPr>
      <w:i/>
      <w:color w:val="0000FF"/>
    </w:rPr>
  </w:style>
  <w:style w:type="paragraph" w:customStyle="1" w:styleId="InstructionalBullet2">
    <w:name w:val="Instructional Bullet 2"/>
    <w:basedOn w:val="InstructionalBullet1"/>
    <w:rsid w:val="00FA4E29"/>
    <w:pPr>
      <w:tabs>
        <w:tab w:val="clear" w:pos="900"/>
        <w:tab w:val="num" w:pos="1260"/>
      </w:tabs>
      <w:ind w:left="1260"/>
    </w:pPr>
  </w:style>
  <w:style w:type="paragraph" w:customStyle="1" w:styleId="InstructionalBullet3">
    <w:name w:val="Instructional Bullet 3"/>
    <w:basedOn w:val="InstructionalBullet1"/>
    <w:rsid w:val="00FA4E29"/>
    <w:pPr>
      <w:tabs>
        <w:tab w:val="num" w:pos="1620"/>
      </w:tabs>
      <w:ind w:left="1620"/>
    </w:pPr>
  </w:style>
  <w:style w:type="paragraph" w:customStyle="1" w:styleId="BodyBullet1">
    <w:name w:val="Body Bullet 1"/>
    <w:basedOn w:val="List"/>
    <w:rsid w:val="00FA4E29"/>
    <w:pPr>
      <w:numPr>
        <w:numId w:val="7"/>
      </w:numPr>
      <w:tabs>
        <w:tab w:val="clear" w:pos="1080"/>
        <w:tab w:val="num" w:pos="900"/>
      </w:tabs>
      <w:ind w:left="900"/>
    </w:pPr>
  </w:style>
  <w:style w:type="paragraph" w:customStyle="1" w:styleId="BodyBullet2">
    <w:name w:val="Body Bullet 2"/>
    <w:basedOn w:val="List"/>
    <w:link w:val="BodyBullet2Char"/>
    <w:rsid w:val="00FA4E29"/>
    <w:pPr>
      <w:numPr>
        <w:numId w:val="9"/>
      </w:numPr>
      <w:tabs>
        <w:tab w:val="clear" w:pos="1800"/>
        <w:tab w:val="num" w:pos="1260"/>
      </w:tabs>
      <w:ind w:left="1260"/>
    </w:pPr>
  </w:style>
  <w:style w:type="paragraph" w:customStyle="1" w:styleId="BodyBullet3">
    <w:name w:val="Body Bullet 3"/>
    <w:basedOn w:val="List"/>
    <w:link w:val="BodyBullet3Char"/>
    <w:rsid w:val="00E93487"/>
    <w:pPr>
      <w:numPr>
        <w:numId w:val="8"/>
      </w:numPr>
    </w:pPr>
  </w:style>
  <w:style w:type="table" w:styleId="TableGrid">
    <w:name w:val="Table Grid"/>
    <w:basedOn w:val="TableNormal"/>
    <w:semiHidden/>
    <w:rsid w:val="00FA4E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Numbered1">
    <w:name w:val="Body Numbered 1"/>
    <w:basedOn w:val="List"/>
    <w:rsid w:val="002D6FF5"/>
    <w:pPr>
      <w:keepNext/>
      <w:keepLines/>
      <w:numPr>
        <w:numId w:val="11"/>
      </w:numPr>
    </w:pPr>
    <w:rPr>
      <w:rFonts w:eastAsia="Arial Unicode MS"/>
    </w:rPr>
  </w:style>
  <w:style w:type="paragraph" w:customStyle="1" w:styleId="BodyNumbered2">
    <w:name w:val="Body Numbered 2"/>
    <w:basedOn w:val="List"/>
    <w:link w:val="BodyNumbered2Char"/>
    <w:rsid w:val="00F92EBB"/>
    <w:pPr>
      <w:keepNext/>
      <w:keepLines/>
      <w:numPr>
        <w:numId w:val="30"/>
      </w:numPr>
    </w:pPr>
    <w:rPr>
      <w:rFonts w:eastAsia="Arial Unicode MS"/>
    </w:rPr>
  </w:style>
  <w:style w:type="paragraph" w:customStyle="1" w:styleId="BodyNumbered3">
    <w:name w:val="Body Numbered 3"/>
    <w:basedOn w:val="List"/>
    <w:link w:val="BodyNumbered3Char1"/>
    <w:rsid w:val="00AF4B99"/>
    <w:pPr>
      <w:numPr>
        <w:numId w:val="45"/>
      </w:numPr>
    </w:pPr>
    <w:rPr>
      <w:rFonts w:eastAsia="Arial Unicode MS"/>
    </w:rPr>
  </w:style>
  <w:style w:type="paragraph" w:customStyle="1" w:styleId="BodyLettered1">
    <w:name w:val="Body Lettered 1"/>
    <w:basedOn w:val="Normal"/>
    <w:rsid w:val="00FA4E29"/>
    <w:pPr>
      <w:keepNext/>
      <w:keepLines/>
      <w:numPr>
        <w:numId w:val="12"/>
      </w:numPr>
      <w:tabs>
        <w:tab w:val="clear" w:pos="288"/>
        <w:tab w:val="num" w:pos="1260"/>
      </w:tabs>
      <w:ind w:left="1260" w:hanging="360"/>
    </w:pPr>
  </w:style>
  <w:style w:type="paragraph" w:customStyle="1" w:styleId="BodyLettered2">
    <w:name w:val="Body Lettered 2"/>
    <w:basedOn w:val="Normal"/>
    <w:rsid w:val="00FA4E29"/>
    <w:pPr>
      <w:keepNext/>
      <w:keepLines/>
      <w:numPr>
        <w:numId w:val="13"/>
      </w:numPr>
      <w:tabs>
        <w:tab w:val="clear" w:pos="288"/>
        <w:tab w:val="num" w:pos="1620"/>
      </w:tabs>
      <w:ind w:left="1620" w:hanging="360"/>
    </w:pPr>
  </w:style>
  <w:style w:type="paragraph" w:customStyle="1" w:styleId="BodyLettered3">
    <w:name w:val="Body Lettered 3"/>
    <w:basedOn w:val="Normal"/>
    <w:rsid w:val="00FA4E29"/>
    <w:pPr>
      <w:keepNext/>
      <w:keepLines/>
      <w:numPr>
        <w:numId w:val="14"/>
      </w:numPr>
      <w:tabs>
        <w:tab w:val="clear" w:pos="288"/>
        <w:tab w:val="num" w:pos="1980"/>
      </w:tabs>
      <w:ind w:left="1980" w:hanging="360"/>
    </w:pPr>
  </w:style>
  <w:style w:type="numbering" w:styleId="111111">
    <w:name w:val="Outline List 2"/>
    <w:basedOn w:val="NoList"/>
    <w:semiHidden/>
    <w:rsid w:val="00FA4E29"/>
    <w:pPr>
      <w:numPr>
        <w:numId w:val="15"/>
      </w:numPr>
    </w:pPr>
  </w:style>
  <w:style w:type="numbering" w:styleId="1ai">
    <w:name w:val="Outline List 1"/>
    <w:basedOn w:val="NoList"/>
    <w:semiHidden/>
    <w:rsid w:val="00FA4E29"/>
    <w:pPr>
      <w:numPr>
        <w:numId w:val="16"/>
      </w:numPr>
    </w:pPr>
  </w:style>
  <w:style w:type="numbering" w:styleId="ArticleSection">
    <w:name w:val="Outline List 3"/>
    <w:basedOn w:val="NoList"/>
    <w:semiHidden/>
    <w:rsid w:val="00FA4E29"/>
    <w:pPr>
      <w:numPr>
        <w:numId w:val="17"/>
      </w:numPr>
    </w:pPr>
  </w:style>
  <w:style w:type="paragraph" w:styleId="BlockText">
    <w:name w:val="Block Text"/>
    <w:basedOn w:val="Normal"/>
    <w:semiHidden/>
    <w:rsid w:val="00FA4E29"/>
    <w:pPr>
      <w:spacing w:after="120"/>
      <w:ind w:left="1440" w:right="1440"/>
    </w:pPr>
  </w:style>
  <w:style w:type="paragraph" w:styleId="BodyTextFirstIndent">
    <w:name w:val="Body Text First Indent"/>
    <w:basedOn w:val="BodyText"/>
    <w:semiHidden/>
    <w:rsid w:val="00FA4E29"/>
    <w:pPr>
      <w:autoSpaceDE/>
      <w:autoSpaceDN/>
      <w:adjustRightInd/>
      <w:ind w:left="0" w:firstLine="210"/>
    </w:pPr>
    <w:rPr>
      <w:iCs w:val="0"/>
      <w:szCs w:val="24"/>
    </w:rPr>
  </w:style>
  <w:style w:type="paragraph" w:styleId="BodyTextFirstIndent2">
    <w:name w:val="Body Text First Indent 2"/>
    <w:basedOn w:val="BodyTextIndent"/>
    <w:semiHidden/>
    <w:rsid w:val="00FA4E29"/>
    <w:pPr>
      <w:autoSpaceDE/>
      <w:autoSpaceDN/>
      <w:adjustRightInd/>
      <w:spacing w:after="120"/>
      <w:ind w:firstLine="210"/>
    </w:pPr>
    <w:rPr>
      <w:i w:val="0"/>
      <w:iCs w:val="0"/>
      <w:vanish w:val="0"/>
      <w:color w:val="auto"/>
    </w:rPr>
  </w:style>
  <w:style w:type="paragraph" w:styleId="Closing">
    <w:name w:val="Closing"/>
    <w:basedOn w:val="Normal"/>
    <w:semiHidden/>
    <w:rsid w:val="00FA4E29"/>
    <w:pPr>
      <w:ind w:left="4320"/>
    </w:pPr>
  </w:style>
  <w:style w:type="paragraph" w:styleId="E-mailSignature">
    <w:name w:val="E-mail Signature"/>
    <w:basedOn w:val="Normal"/>
    <w:semiHidden/>
    <w:rsid w:val="00FA4E29"/>
  </w:style>
  <w:style w:type="paragraph" w:styleId="EnvelopeAddress">
    <w:name w:val="envelope address"/>
    <w:basedOn w:val="Normal"/>
    <w:semiHidden/>
    <w:rsid w:val="00FA4E2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FA4E29"/>
    <w:rPr>
      <w:rFonts w:ascii="Arial" w:hAnsi="Arial" w:cs="Arial"/>
      <w:sz w:val="20"/>
      <w:szCs w:val="20"/>
    </w:rPr>
  </w:style>
  <w:style w:type="character" w:styleId="HTMLAcronym">
    <w:name w:val="HTML Acronym"/>
    <w:basedOn w:val="DefaultParagraphFont"/>
    <w:semiHidden/>
    <w:rsid w:val="00FA4E29"/>
  </w:style>
  <w:style w:type="paragraph" w:styleId="HTMLAddress">
    <w:name w:val="HTML Address"/>
    <w:basedOn w:val="Normal"/>
    <w:semiHidden/>
    <w:rsid w:val="00FA4E29"/>
    <w:rPr>
      <w:i/>
      <w:iCs/>
    </w:rPr>
  </w:style>
  <w:style w:type="character" w:styleId="HTMLCite">
    <w:name w:val="HTML Cite"/>
    <w:basedOn w:val="DefaultParagraphFont"/>
    <w:semiHidden/>
    <w:rsid w:val="00FA4E29"/>
    <w:rPr>
      <w:i/>
      <w:iCs/>
    </w:rPr>
  </w:style>
  <w:style w:type="character" w:styleId="HTMLCode">
    <w:name w:val="HTML Code"/>
    <w:basedOn w:val="DefaultParagraphFont"/>
    <w:semiHidden/>
    <w:rsid w:val="00FA4E29"/>
    <w:rPr>
      <w:rFonts w:ascii="Courier New" w:hAnsi="Courier New" w:cs="Courier New"/>
      <w:sz w:val="20"/>
      <w:szCs w:val="20"/>
    </w:rPr>
  </w:style>
  <w:style w:type="character" w:styleId="HTMLDefinition">
    <w:name w:val="HTML Definition"/>
    <w:basedOn w:val="DefaultParagraphFont"/>
    <w:semiHidden/>
    <w:rsid w:val="00FA4E29"/>
    <w:rPr>
      <w:i/>
      <w:iCs/>
    </w:rPr>
  </w:style>
  <w:style w:type="character" w:styleId="HTMLKeyboard">
    <w:name w:val="HTML Keyboard"/>
    <w:basedOn w:val="DefaultParagraphFont"/>
    <w:semiHidden/>
    <w:rsid w:val="00FA4E29"/>
    <w:rPr>
      <w:rFonts w:ascii="Courier New" w:hAnsi="Courier New" w:cs="Courier New"/>
      <w:sz w:val="20"/>
      <w:szCs w:val="20"/>
    </w:rPr>
  </w:style>
  <w:style w:type="paragraph" w:styleId="HTMLPreformatted">
    <w:name w:val="HTML Preformatted"/>
    <w:basedOn w:val="Normal"/>
    <w:semiHidden/>
    <w:rsid w:val="00FA4E29"/>
    <w:rPr>
      <w:rFonts w:ascii="Courier New" w:hAnsi="Courier New" w:cs="Courier New"/>
      <w:sz w:val="20"/>
      <w:szCs w:val="20"/>
    </w:rPr>
  </w:style>
  <w:style w:type="character" w:styleId="HTMLSample">
    <w:name w:val="HTML Sample"/>
    <w:basedOn w:val="DefaultParagraphFont"/>
    <w:semiHidden/>
    <w:rsid w:val="00FA4E29"/>
    <w:rPr>
      <w:rFonts w:ascii="Courier New" w:hAnsi="Courier New" w:cs="Courier New"/>
    </w:rPr>
  </w:style>
  <w:style w:type="character" w:styleId="HTMLTypewriter">
    <w:name w:val="HTML Typewriter"/>
    <w:basedOn w:val="DefaultParagraphFont"/>
    <w:semiHidden/>
    <w:rsid w:val="00FA4E29"/>
    <w:rPr>
      <w:rFonts w:ascii="Courier New" w:hAnsi="Courier New" w:cs="Courier New"/>
      <w:sz w:val="20"/>
      <w:szCs w:val="20"/>
    </w:rPr>
  </w:style>
  <w:style w:type="character" w:styleId="HTMLVariable">
    <w:name w:val="HTML Variable"/>
    <w:basedOn w:val="DefaultParagraphFont"/>
    <w:semiHidden/>
    <w:rsid w:val="00FA4E29"/>
    <w:rPr>
      <w:i/>
      <w:iCs/>
    </w:rPr>
  </w:style>
  <w:style w:type="character" w:styleId="LineNumber">
    <w:name w:val="line number"/>
    <w:basedOn w:val="DefaultParagraphFont"/>
    <w:semiHidden/>
    <w:rsid w:val="00FA4E29"/>
  </w:style>
  <w:style w:type="paragraph" w:styleId="List">
    <w:name w:val="List"/>
    <w:basedOn w:val="Normal"/>
    <w:semiHidden/>
    <w:rsid w:val="00FA4E29"/>
    <w:pPr>
      <w:ind w:left="360" w:hanging="360"/>
    </w:pPr>
  </w:style>
  <w:style w:type="paragraph" w:styleId="List2">
    <w:name w:val="List 2"/>
    <w:basedOn w:val="Normal"/>
    <w:semiHidden/>
    <w:rsid w:val="00FA4E29"/>
    <w:pPr>
      <w:ind w:left="720" w:hanging="360"/>
    </w:pPr>
  </w:style>
  <w:style w:type="paragraph" w:styleId="List3">
    <w:name w:val="List 3"/>
    <w:basedOn w:val="Normal"/>
    <w:semiHidden/>
    <w:rsid w:val="00FA4E29"/>
    <w:pPr>
      <w:ind w:left="1080" w:hanging="360"/>
    </w:pPr>
  </w:style>
  <w:style w:type="paragraph" w:styleId="List4">
    <w:name w:val="List 4"/>
    <w:basedOn w:val="Normal"/>
    <w:semiHidden/>
    <w:rsid w:val="00FA4E29"/>
    <w:pPr>
      <w:ind w:left="1440" w:hanging="360"/>
    </w:pPr>
  </w:style>
  <w:style w:type="paragraph" w:styleId="List5">
    <w:name w:val="List 5"/>
    <w:basedOn w:val="Normal"/>
    <w:semiHidden/>
    <w:rsid w:val="00FA4E29"/>
    <w:pPr>
      <w:ind w:left="1800" w:hanging="360"/>
    </w:pPr>
  </w:style>
  <w:style w:type="paragraph" w:styleId="ListBullet">
    <w:name w:val="List Bullet"/>
    <w:basedOn w:val="Normal"/>
    <w:autoRedefine/>
    <w:semiHidden/>
    <w:rsid w:val="00FA4E29"/>
    <w:pPr>
      <w:numPr>
        <w:numId w:val="10"/>
      </w:numPr>
    </w:pPr>
  </w:style>
  <w:style w:type="paragraph" w:styleId="ListBullet2">
    <w:name w:val="List Bullet 2"/>
    <w:basedOn w:val="Normal"/>
    <w:autoRedefine/>
    <w:semiHidden/>
    <w:rsid w:val="00FA4E29"/>
    <w:pPr>
      <w:numPr>
        <w:numId w:val="18"/>
      </w:numPr>
    </w:pPr>
  </w:style>
  <w:style w:type="paragraph" w:styleId="ListBullet3">
    <w:name w:val="List Bullet 3"/>
    <w:basedOn w:val="Normal"/>
    <w:autoRedefine/>
    <w:semiHidden/>
    <w:rsid w:val="00FA4E29"/>
    <w:pPr>
      <w:numPr>
        <w:numId w:val="19"/>
      </w:numPr>
    </w:pPr>
  </w:style>
  <w:style w:type="paragraph" w:styleId="ListBullet4">
    <w:name w:val="List Bullet 4"/>
    <w:basedOn w:val="Normal"/>
    <w:autoRedefine/>
    <w:semiHidden/>
    <w:rsid w:val="00FA4E29"/>
    <w:pPr>
      <w:numPr>
        <w:numId w:val="20"/>
      </w:numPr>
    </w:pPr>
  </w:style>
  <w:style w:type="paragraph" w:styleId="ListBullet5">
    <w:name w:val="List Bullet 5"/>
    <w:basedOn w:val="Normal"/>
    <w:autoRedefine/>
    <w:semiHidden/>
    <w:rsid w:val="00FA4E29"/>
    <w:pPr>
      <w:numPr>
        <w:numId w:val="21"/>
      </w:numPr>
    </w:pPr>
  </w:style>
  <w:style w:type="paragraph" w:styleId="ListContinue">
    <w:name w:val="List Continue"/>
    <w:basedOn w:val="Normal"/>
    <w:semiHidden/>
    <w:rsid w:val="00FA4E29"/>
    <w:pPr>
      <w:spacing w:after="120"/>
      <w:ind w:left="360"/>
    </w:pPr>
  </w:style>
  <w:style w:type="paragraph" w:styleId="ListContinue2">
    <w:name w:val="List Continue 2"/>
    <w:basedOn w:val="Normal"/>
    <w:semiHidden/>
    <w:rsid w:val="00FA4E29"/>
    <w:pPr>
      <w:spacing w:after="120"/>
      <w:ind w:left="720"/>
    </w:pPr>
  </w:style>
  <w:style w:type="paragraph" w:styleId="ListContinue3">
    <w:name w:val="List Continue 3"/>
    <w:basedOn w:val="Normal"/>
    <w:semiHidden/>
    <w:rsid w:val="00FA4E29"/>
    <w:pPr>
      <w:spacing w:after="120"/>
      <w:ind w:left="1080"/>
    </w:pPr>
  </w:style>
  <w:style w:type="paragraph" w:styleId="ListContinue4">
    <w:name w:val="List Continue 4"/>
    <w:basedOn w:val="Normal"/>
    <w:semiHidden/>
    <w:rsid w:val="00FA4E29"/>
    <w:pPr>
      <w:spacing w:after="120"/>
      <w:ind w:left="1440"/>
    </w:pPr>
  </w:style>
  <w:style w:type="paragraph" w:styleId="ListContinue5">
    <w:name w:val="List Continue 5"/>
    <w:basedOn w:val="Normal"/>
    <w:semiHidden/>
    <w:rsid w:val="00FA4E29"/>
    <w:pPr>
      <w:spacing w:after="120"/>
      <w:ind w:left="1800"/>
    </w:pPr>
  </w:style>
  <w:style w:type="paragraph" w:styleId="ListNumber">
    <w:name w:val="List Number"/>
    <w:basedOn w:val="Normal"/>
    <w:semiHidden/>
    <w:rsid w:val="00FA4E29"/>
    <w:pPr>
      <w:numPr>
        <w:numId w:val="22"/>
      </w:numPr>
    </w:pPr>
  </w:style>
  <w:style w:type="paragraph" w:styleId="ListNumber2">
    <w:name w:val="List Number 2"/>
    <w:basedOn w:val="Normal"/>
    <w:semiHidden/>
    <w:rsid w:val="00FA4E29"/>
    <w:pPr>
      <w:numPr>
        <w:numId w:val="23"/>
      </w:numPr>
    </w:pPr>
  </w:style>
  <w:style w:type="paragraph" w:styleId="ListNumber3">
    <w:name w:val="List Number 3"/>
    <w:basedOn w:val="Normal"/>
    <w:semiHidden/>
    <w:rsid w:val="00FA4E29"/>
    <w:pPr>
      <w:numPr>
        <w:numId w:val="24"/>
      </w:numPr>
    </w:pPr>
  </w:style>
  <w:style w:type="paragraph" w:styleId="ListNumber4">
    <w:name w:val="List Number 4"/>
    <w:basedOn w:val="Normal"/>
    <w:semiHidden/>
    <w:rsid w:val="00FA4E29"/>
    <w:pPr>
      <w:numPr>
        <w:numId w:val="25"/>
      </w:numPr>
    </w:pPr>
  </w:style>
  <w:style w:type="paragraph" w:styleId="ListNumber5">
    <w:name w:val="List Number 5"/>
    <w:basedOn w:val="Normal"/>
    <w:semiHidden/>
    <w:rsid w:val="00FA4E29"/>
    <w:pPr>
      <w:numPr>
        <w:numId w:val="26"/>
      </w:numPr>
    </w:pPr>
  </w:style>
  <w:style w:type="paragraph" w:styleId="MessageHeader">
    <w:name w:val="Message Header"/>
    <w:basedOn w:val="Normal"/>
    <w:semiHidden/>
    <w:rsid w:val="00FA4E2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Indent">
    <w:name w:val="Normal Indent"/>
    <w:basedOn w:val="Normal"/>
    <w:semiHidden/>
    <w:rsid w:val="00FA4E29"/>
    <w:pPr>
      <w:ind w:left="720"/>
    </w:pPr>
  </w:style>
  <w:style w:type="paragraph" w:styleId="NoteHeading">
    <w:name w:val="Note Heading"/>
    <w:basedOn w:val="Normal"/>
    <w:next w:val="Normal"/>
    <w:semiHidden/>
    <w:rsid w:val="00FA4E29"/>
  </w:style>
  <w:style w:type="paragraph" w:styleId="PlainText">
    <w:name w:val="Plain Text"/>
    <w:basedOn w:val="Normal"/>
    <w:semiHidden/>
    <w:rsid w:val="00FA4E29"/>
    <w:rPr>
      <w:rFonts w:ascii="Courier New" w:hAnsi="Courier New" w:cs="Courier New"/>
      <w:sz w:val="20"/>
      <w:szCs w:val="20"/>
    </w:rPr>
  </w:style>
  <w:style w:type="paragraph" w:styleId="Salutation">
    <w:name w:val="Salutation"/>
    <w:basedOn w:val="Normal"/>
    <w:next w:val="Normal"/>
    <w:semiHidden/>
    <w:rsid w:val="00FA4E29"/>
  </w:style>
  <w:style w:type="paragraph" w:styleId="Signature">
    <w:name w:val="Signature"/>
    <w:basedOn w:val="Normal"/>
    <w:semiHidden/>
    <w:rsid w:val="00FA4E29"/>
    <w:pPr>
      <w:ind w:left="4320"/>
    </w:pPr>
  </w:style>
  <w:style w:type="character" w:styleId="Strong">
    <w:name w:val="Strong"/>
    <w:basedOn w:val="DefaultParagraphFont"/>
    <w:qFormat/>
    <w:rsid w:val="00FA4E29"/>
    <w:rPr>
      <w:b/>
      <w:bCs/>
    </w:rPr>
  </w:style>
  <w:style w:type="table" w:styleId="Table3Deffects1">
    <w:name w:val="Table 3D effects 1"/>
    <w:basedOn w:val="TableNormal"/>
    <w:semiHidden/>
    <w:rsid w:val="00FA4E2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A4E2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A4E2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A4E2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A4E2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A4E2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A4E2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A4E2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A4E2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A4E2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A4E2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A4E2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A4E2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A4E2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A4E2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A4E2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A4E2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FA4E2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A4E2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A4E2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A4E2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A4E2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A4E2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A4E2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A4E2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A4E2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A4E2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A4E2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A4E2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A4E2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A4E2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A4E2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A4E2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A4E2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A4E2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A4E2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A4E2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A4E2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A4E2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A4E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FA4E2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A4E2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A4E2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able">
    <w:name w:val="Instructional Table"/>
    <w:basedOn w:val="Normal"/>
    <w:rsid w:val="00FA4E29"/>
    <w:rPr>
      <w:i/>
      <w:color w:val="0000FF"/>
      <w:sz w:val="20"/>
    </w:rPr>
  </w:style>
  <w:style w:type="paragraph" w:styleId="FootnoteText">
    <w:name w:val="footnote text"/>
    <w:basedOn w:val="Normal"/>
    <w:semiHidden/>
    <w:rsid w:val="00FA4E29"/>
    <w:rPr>
      <w:sz w:val="20"/>
      <w:szCs w:val="20"/>
    </w:rPr>
  </w:style>
  <w:style w:type="character" w:styleId="FootnoteReference">
    <w:name w:val="footnote reference"/>
    <w:basedOn w:val="DefaultParagraphFont"/>
    <w:semiHidden/>
    <w:rsid w:val="00FA4E29"/>
    <w:rPr>
      <w:vertAlign w:val="superscript"/>
    </w:rPr>
  </w:style>
  <w:style w:type="paragraph" w:customStyle="1" w:styleId="InstructionalText4">
    <w:name w:val="Instructional Text 4"/>
    <w:basedOn w:val="InstructionalText1"/>
    <w:rsid w:val="00FA4E29"/>
    <w:pPr>
      <w:ind w:left="1620"/>
    </w:pPr>
  </w:style>
  <w:style w:type="paragraph" w:customStyle="1" w:styleId="BodyText4">
    <w:name w:val="Body Text 4"/>
    <w:basedOn w:val="BodyText3"/>
    <w:rsid w:val="00FA4E29"/>
    <w:pPr>
      <w:ind w:left="1620"/>
    </w:pPr>
    <w:rPr>
      <w:rFonts w:eastAsia="Arial Unicode MS"/>
    </w:rPr>
  </w:style>
  <w:style w:type="character" w:customStyle="1" w:styleId="DocumentBody2Char">
    <w:name w:val="DocumentBody2 Char"/>
    <w:basedOn w:val="DefaultParagraphFont"/>
    <w:link w:val="DocumentBody2"/>
    <w:rsid w:val="00096EF7"/>
    <w:rPr>
      <w:spacing w:val="10"/>
      <w:kern w:val="24"/>
      <w:sz w:val="24"/>
      <w:szCs w:val="24"/>
      <w:lang w:val="en-US" w:eastAsia="en-US" w:bidi="ar-SA"/>
    </w:rPr>
  </w:style>
  <w:style w:type="paragraph" w:customStyle="1" w:styleId="Note3">
    <w:name w:val="Note 3"/>
    <w:basedOn w:val="Note1"/>
    <w:next w:val="BodyText3"/>
    <w:link w:val="Note3Char"/>
    <w:rsid w:val="003D2A15"/>
    <w:pPr>
      <w:numPr>
        <w:numId w:val="4"/>
      </w:numPr>
    </w:pPr>
  </w:style>
  <w:style w:type="paragraph" w:customStyle="1" w:styleId="Note2">
    <w:name w:val="Note 2"/>
    <w:basedOn w:val="Note1"/>
    <w:link w:val="Note2Char"/>
    <w:rsid w:val="00002028"/>
    <w:pPr>
      <w:numPr>
        <w:numId w:val="28"/>
      </w:numPr>
    </w:pPr>
  </w:style>
  <w:style w:type="character" w:customStyle="1" w:styleId="Note1Char">
    <w:name w:val="Note 1 Char"/>
    <w:basedOn w:val="BodyTextChar"/>
    <w:link w:val="Note1"/>
    <w:rsid w:val="00002028"/>
    <w:rPr>
      <w:i/>
      <w:iCs/>
      <w:color w:val="000066"/>
      <w:spacing w:val="10"/>
      <w:sz w:val="22"/>
      <w:szCs w:val="22"/>
      <w:lang w:val="en-US" w:eastAsia="en-US" w:bidi="ar-SA"/>
    </w:rPr>
  </w:style>
  <w:style w:type="character" w:customStyle="1" w:styleId="Note2Char">
    <w:name w:val="Note 2 Char"/>
    <w:basedOn w:val="Note1Char"/>
    <w:link w:val="Note2"/>
    <w:rsid w:val="00002028"/>
    <w:rPr>
      <w:i/>
      <w:iCs/>
      <w:color w:val="000066"/>
      <w:spacing w:val="10"/>
      <w:sz w:val="22"/>
      <w:szCs w:val="22"/>
      <w:lang w:val="en-US" w:eastAsia="en-US" w:bidi="ar-SA"/>
    </w:rPr>
  </w:style>
  <w:style w:type="paragraph" w:customStyle="1" w:styleId="Level-threelisttext">
    <w:name w:val="Level-three list text"/>
    <w:basedOn w:val="BodyText3"/>
    <w:link w:val="Level-threelisttextChar"/>
    <w:rsid w:val="008F09BC"/>
    <w:pPr>
      <w:spacing w:before="120"/>
      <w:ind w:left="1620"/>
    </w:pPr>
  </w:style>
  <w:style w:type="character" w:customStyle="1" w:styleId="Heading5Char">
    <w:name w:val="Heading 5 Char"/>
    <w:basedOn w:val="DefaultParagraphFont"/>
    <w:link w:val="Heading5"/>
    <w:rsid w:val="001F1889"/>
    <w:rPr>
      <w:rFonts w:ascii="Arial" w:hAnsi="Arial" w:cs="Arial"/>
      <w:bCs/>
      <w:i/>
      <w:iCs/>
      <w:u w:val="single"/>
      <w:lang w:val="en-US" w:eastAsia="en-US" w:bidi="ar-SA"/>
    </w:rPr>
  </w:style>
  <w:style w:type="character" w:customStyle="1" w:styleId="BodyText3Char">
    <w:name w:val="Body Text 3 Char"/>
    <w:basedOn w:val="DefaultParagraphFont"/>
    <w:link w:val="BodyText3"/>
    <w:rsid w:val="001F1889"/>
    <w:rPr>
      <w:spacing w:val="10"/>
      <w:sz w:val="22"/>
      <w:szCs w:val="22"/>
      <w:lang w:val="en-US" w:eastAsia="en-US" w:bidi="ar-SA"/>
    </w:rPr>
  </w:style>
  <w:style w:type="character" w:customStyle="1" w:styleId="Level-threelisttextChar">
    <w:name w:val="Level-three list text Char"/>
    <w:basedOn w:val="BodyText3Char"/>
    <w:link w:val="Level-threelisttext"/>
    <w:rsid w:val="001F1889"/>
    <w:rPr>
      <w:spacing w:val="10"/>
      <w:sz w:val="22"/>
      <w:szCs w:val="22"/>
      <w:lang w:val="en-US" w:eastAsia="en-US" w:bidi="ar-SA"/>
    </w:rPr>
  </w:style>
  <w:style w:type="character" w:customStyle="1" w:styleId="BodyText2Char">
    <w:name w:val="Body Text 2 Char"/>
    <w:basedOn w:val="BodyTextChar"/>
    <w:link w:val="BodyText2"/>
    <w:rsid w:val="001F1889"/>
    <w:rPr>
      <w:rFonts w:eastAsia="Arial Unicode MS"/>
      <w:iCs/>
      <w:spacing w:val="10"/>
      <w:sz w:val="22"/>
      <w:szCs w:val="22"/>
      <w:lang w:val="en-US" w:eastAsia="en-US" w:bidi="ar-SA"/>
    </w:rPr>
  </w:style>
  <w:style w:type="character" w:customStyle="1" w:styleId="note">
    <w:name w:val="note"/>
    <w:basedOn w:val="DefaultParagraphFont"/>
    <w:rsid w:val="000E48B7"/>
  </w:style>
  <w:style w:type="character" w:customStyle="1" w:styleId="Heading3Char">
    <w:name w:val="Heading 3 Char"/>
    <w:basedOn w:val="DefaultParagraphFont"/>
    <w:link w:val="Heading30"/>
    <w:rsid w:val="002C0913"/>
    <w:rPr>
      <w:rFonts w:eastAsia="Arial Unicode MS" w:cs="Arial"/>
      <w:b/>
      <w:bCs/>
      <w:sz w:val="22"/>
      <w:szCs w:val="26"/>
    </w:rPr>
  </w:style>
  <w:style w:type="paragraph" w:styleId="BalloonText">
    <w:name w:val="Balloon Text"/>
    <w:basedOn w:val="Normal"/>
    <w:semiHidden/>
    <w:rsid w:val="00EA19DD"/>
    <w:rPr>
      <w:rFonts w:ascii="Tahoma" w:hAnsi="Tahoma" w:cs="Tahoma"/>
      <w:sz w:val="16"/>
      <w:szCs w:val="16"/>
    </w:rPr>
  </w:style>
  <w:style w:type="paragraph" w:customStyle="1" w:styleId="StyleCaptionLeft48pxBefore7px">
    <w:name w:val="Style Caption + Left:  48 px Before:  7 px"/>
    <w:basedOn w:val="Caption"/>
    <w:rsid w:val="00E638E8"/>
    <w:pPr>
      <w:spacing w:after="270" w:line="180" w:lineRule="exact"/>
      <w:ind w:left="720"/>
    </w:pPr>
    <w:rPr>
      <w:szCs w:val="20"/>
    </w:rPr>
  </w:style>
  <w:style w:type="paragraph" w:customStyle="1" w:styleId="BulletLevel1">
    <w:name w:val="Bullet Level 1"/>
    <w:basedOn w:val="Normal"/>
    <w:rsid w:val="004B7331"/>
    <w:pPr>
      <w:numPr>
        <w:numId w:val="33"/>
      </w:numPr>
    </w:pPr>
  </w:style>
  <w:style w:type="character" w:customStyle="1" w:styleId="BodyNumbered2Char">
    <w:name w:val="Body Numbered 2 Char"/>
    <w:basedOn w:val="DefaultParagraphFont"/>
    <w:link w:val="BodyNumbered2"/>
    <w:rsid w:val="00075C7C"/>
    <w:rPr>
      <w:rFonts w:eastAsia="Arial Unicode MS"/>
      <w:sz w:val="22"/>
      <w:szCs w:val="24"/>
      <w:lang w:eastAsia="en-US"/>
    </w:rPr>
  </w:style>
  <w:style w:type="character" w:customStyle="1" w:styleId="BodyNumbered3Char1">
    <w:name w:val="Body Numbered 3 Char1"/>
    <w:basedOn w:val="DefaultParagraphFont"/>
    <w:link w:val="BodyNumbered3"/>
    <w:rsid w:val="00AF4B99"/>
    <w:rPr>
      <w:rFonts w:eastAsia="Arial Unicode MS"/>
      <w:sz w:val="22"/>
      <w:szCs w:val="24"/>
      <w:lang w:eastAsia="en-US"/>
    </w:rPr>
  </w:style>
  <w:style w:type="character" w:customStyle="1" w:styleId="BodyBullet2Char">
    <w:name w:val="Body Bullet 2 Char"/>
    <w:basedOn w:val="BodyTextChar"/>
    <w:link w:val="BodyBullet2"/>
    <w:rsid w:val="00F977BF"/>
    <w:rPr>
      <w:iCs/>
      <w:spacing w:val="10"/>
      <w:sz w:val="22"/>
      <w:szCs w:val="24"/>
      <w:lang w:val="en-US" w:eastAsia="en-US" w:bidi="ar-SA"/>
    </w:rPr>
  </w:style>
  <w:style w:type="paragraph" w:styleId="CommentSubject">
    <w:name w:val="annotation subject"/>
    <w:basedOn w:val="CommentText"/>
    <w:next w:val="CommentText"/>
    <w:semiHidden/>
    <w:rsid w:val="00293B00"/>
    <w:rPr>
      <w:b/>
      <w:bCs/>
    </w:rPr>
  </w:style>
  <w:style w:type="paragraph" w:styleId="Date">
    <w:name w:val="Date"/>
    <w:basedOn w:val="Normal"/>
    <w:next w:val="Normal"/>
    <w:rsid w:val="00293B00"/>
  </w:style>
  <w:style w:type="paragraph" w:styleId="EndnoteText">
    <w:name w:val="endnote text"/>
    <w:basedOn w:val="Normal"/>
    <w:semiHidden/>
    <w:rsid w:val="00293B00"/>
    <w:rPr>
      <w:sz w:val="20"/>
      <w:szCs w:val="20"/>
    </w:rPr>
  </w:style>
  <w:style w:type="paragraph" w:styleId="MacroText">
    <w:name w:val="macro"/>
    <w:semiHidden/>
    <w:rsid w:val="00293B0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293B00"/>
    <w:pPr>
      <w:ind w:left="220" w:hanging="220"/>
    </w:pPr>
  </w:style>
  <w:style w:type="paragraph" w:styleId="TableofFigures">
    <w:name w:val="table of figures"/>
    <w:basedOn w:val="Normal"/>
    <w:next w:val="Normal"/>
    <w:semiHidden/>
    <w:rsid w:val="00293B00"/>
  </w:style>
  <w:style w:type="paragraph" w:styleId="TOAHeading">
    <w:name w:val="toa heading"/>
    <w:basedOn w:val="Normal"/>
    <w:next w:val="Normal"/>
    <w:semiHidden/>
    <w:rsid w:val="00293B00"/>
    <w:pPr>
      <w:spacing w:before="120"/>
    </w:pPr>
    <w:rPr>
      <w:rFonts w:ascii="Arial" w:hAnsi="Arial" w:cs="Arial"/>
      <w:b/>
      <w:bCs/>
      <w:sz w:val="24"/>
    </w:rPr>
  </w:style>
  <w:style w:type="character" w:customStyle="1" w:styleId="BodyBullet3Char">
    <w:name w:val="Body Bullet 3 Char"/>
    <w:basedOn w:val="DefaultParagraphFont"/>
    <w:link w:val="BodyBullet3"/>
    <w:rsid w:val="00521EDE"/>
    <w:rPr>
      <w:sz w:val="22"/>
      <w:szCs w:val="24"/>
      <w:lang w:eastAsia="en-US"/>
    </w:rPr>
  </w:style>
  <w:style w:type="character" w:customStyle="1" w:styleId="BodyText2Char1">
    <w:name w:val="Body Text 2 Char1"/>
    <w:basedOn w:val="BodyTextChar"/>
    <w:rsid w:val="00063B64"/>
    <w:rPr>
      <w:rFonts w:eastAsia="Arial Unicode MS"/>
      <w:iCs/>
      <w:spacing w:val="10"/>
      <w:sz w:val="22"/>
      <w:szCs w:val="22"/>
      <w:lang w:val="en-US" w:eastAsia="en-US" w:bidi="ar-SA"/>
    </w:rPr>
  </w:style>
  <w:style w:type="character" w:customStyle="1" w:styleId="BodyText3Char1">
    <w:name w:val="Body Text 3 Char1"/>
    <w:basedOn w:val="DefaultParagraphFont"/>
    <w:rsid w:val="00492695"/>
    <w:rPr>
      <w:spacing w:val="10"/>
      <w:sz w:val="22"/>
      <w:szCs w:val="22"/>
      <w:lang w:val="en-US" w:eastAsia="en-US" w:bidi="ar-SA"/>
    </w:rPr>
  </w:style>
  <w:style w:type="character" w:customStyle="1" w:styleId="BodyNumbered3Char">
    <w:name w:val="Body Numbered 3 Char"/>
    <w:basedOn w:val="DefaultParagraphFont"/>
    <w:rsid w:val="00492695"/>
    <w:rPr>
      <w:rFonts w:eastAsia="Arial Unicode MS"/>
      <w:sz w:val="22"/>
      <w:szCs w:val="24"/>
      <w:lang w:eastAsia="en-US"/>
    </w:rPr>
  </w:style>
  <w:style w:type="character" w:customStyle="1" w:styleId="Note3Char">
    <w:name w:val="Note 3 Char"/>
    <w:basedOn w:val="Note1Char"/>
    <w:link w:val="Note3"/>
    <w:rsid w:val="006B0636"/>
    <w:rPr>
      <w:i/>
      <w:iCs/>
      <w:color w:val="000066"/>
      <w:spacing w:val="10"/>
      <w:sz w:val="22"/>
      <w:szCs w:val="22"/>
      <w:lang w:val="en-US" w:eastAsia="en-US" w:bidi="ar-SA"/>
    </w:rPr>
  </w:style>
  <w:style w:type="paragraph" w:customStyle="1" w:styleId="TemplateText">
    <w:name w:val="Template Text"/>
    <w:basedOn w:val="Normal"/>
    <w:qFormat/>
    <w:rsid w:val="00F92616"/>
    <w:pPr>
      <w:spacing w:after="200" w:line="276" w:lineRule="auto"/>
    </w:pPr>
    <w:rPr>
      <w:rFonts w:ascii="Calibri" w:eastAsia="SimSun" w:hAnsi="Calibri"/>
      <w:color w:val="548DD4"/>
      <w:szCs w:val="22"/>
    </w:rPr>
  </w:style>
  <w:style w:type="character" w:customStyle="1" w:styleId="HeaderChar">
    <w:name w:val="Header Char"/>
    <w:basedOn w:val="DefaultParagraphFont"/>
    <w:link w:val="Header"/>
    <w:uiPriority w:val="99"/>
    <w:rsid w:val="00F92616"/>
    <w:rPr>
      <w:sz w:val="22"/>
      <w:szCs w:val="24"/>
    </w:rPr>
  </w:style>
  <w:style w:type="character" w:customStyle="1" w:styleId="TableTextChar">
    <w:name w:val="Table Text Char"/>
    <w:basedOn w:val="DefaultParagraphFont"/>
    <w:link w:val="TableText"/>
    <w:rsid w:val="00F92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86836">
      <w:bodyDiv w:val="1"/>
      <w:marLeft w:val="0"/>
      <w:marRight w:val="0"/>
      <w:marTop w:val="0"/>
      <w:marBottom w:val="0"/>
      <w:divBdr>
        <w:top w:val="none" w:sz="0" w:space="0" w:color="auto"/>
        <w:left w:val="none" w:sz="0" w:space="0" w:color="auto"/>
        <w:bottom w:val="none" w:sz="0" w:space="0" w:color="auto"/>
        <w:right w:val="none" w:sz="0" w:space="0" w:color="auto"/>
      </w:divBdr>
    </w:div>
    <w:div w:id="407076264">
      <w:bodyDiv w:val="1"/>
      <w:marLeft w:val="0"/>
      <w:marRight w:val="0"/>
      <w:marTop w:val="0"/>
      <w:marBottom w:val="0"/>
      <w:divBdr>
        <w:top w:val="none" w:sz="0" w:space="0" w:color="auto"/>
        <w:left w:val="none" w:sz="0" w:space="0" w:color="auto"/>
        <w:bottom w:val="none" w:sz="0" w:space="0" w:color="auto"/>
        <w:right w:val="none" w:sz="0" w:space="0" w:color="auto"/>
      </w:divBdr>
    </w:div>
    <w:div w:id="506486621">
      <w:bodyDiv w:val="1"/>
      <w:marLeft w:val="0"/>
      <w:marRight w:val="0"/>
      <w:marTop w:val="0"/>
      <w:marBottom w:val="0"/>
      <w:divBdr>
        <w:top w:val="none" w:sz="0" w:space="0" w:color="auto"/>
        <w:left w:val="none" w:sz="0" w:space="0" w:color="auto"/>
        <w:bottom w:val="none" w:sz="0" w:space="0" w:color="auto"/>
        <w:right w:val="none" w:sz="0" w:space="0" w:color="auto"/>
      </w:divBdr>
    </w:div>
    <w:div w:id="182427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HAISL~1\LOCALS~1\Temp\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SharedWithUsers xmlns="79b90255-bd6f-4c6b-86d1-35a4603ef2ac">
      <UserInfo>
        <DisplayName>tbigelow51@gmail.com</DisplayName>
        <AccountId>29</AccountId>
        <AccountType/>
      </UserInfo>
      <UserInfo>
        <DisplayName>Kathy Coupland</DisplayName>
        <AccountId>17</AccountId>
        <AccountType/>
      </UserInfo>
      <UserInfo>
        <DisplayName>Cecelia Wray</DisplayName>
        <AccountId>28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d930f28b70f0e7748733ab02e6548e7a">
  <xsd:schema xmlns:xsd="http://www.w3.org/2001/XMLSchema" xmlns:xs="http://www.w3.org/2001/XMLSchema" xmlns:p="http://schemas.microsoft.com/office/2006/metadata/properties" xmlns:ns2="79b90255-bd6f-4c6b-86d1-35a4603ef2ac" targetNamespace="http://schemas.microsoft.com/office/2006/metadata/properties" ma:root="true" ma:fieldsID="2487182c19151c53130115b88133083c"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E56F8C-2B19-4EFB-B60C-DE1149AB25D1}"/>
</file>

<file path=customXml/itemProps2.xml><?xml version="1.0" encoding="utf-8"?>
<ds:datastoreItem xmlns:ds="http://schemas.openxmlformats.org/officeDocument/2006/customXml" ds:itemID="{D5D83E1F-BCC0-44DE-93EB-B99D7C8F390C}"/>
</file>

<file path=customXml/itemProps3.xml><?xml version="1.0" encoding="utf-8"?>
<ds:datastoreItem xmlns:ds="http://schemas.openxmlformats.org/officeDocument/2006/customXml" ds:itemID="{6FF308F4-030D-4B9E-9AC5-86EAE242CBAA}"/>
</file>

<file path=customXml/itemProps4.xml><?xml version="1.0" encoding="utf-8"?>
<ds:datastoreItem xmlns:ds="http://schemas.openxmlformats.org/officeDocument/2006/customXml" ds:itemID="{32C2E6BC-1164-4BC1-B1E6-08FCE85E4E8B}"/>
</file>

<file path=docProps/app.xml><?xml version="1.0" encoding="utf-8"?>
<Properties xmlns="http://schemas.openxmlformats.org/officeDocument/2006/extended-properties" xmlns:vt="http://schemas.openxmlformats.org/officeDocument/2006/docPropsVTypes">
  <Template>Vision</Template>
  <TotalTime>30</TotalTime>
  <Pages>24</Pages>
  <Words>4473</Words>
  <Characters>25498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Vision</vt:lpstr>
    </vt:vector>
  </TitlesOfParts>
  <Company>VA</Company>
  <LinksUpToDate>false</LinksUpToDate>
  <CharactersWithSpaces>29912</CharactersWithSpaces>
  <SharedDoc>false</SharedDoc>
  <HLinks>
    <vt:vector size="552" baseType="variant">
      <vt:variant>
        <vt:i4>5636185</vt:i4>
      </vt:variant>
      <vt:variant>
        <vt:i4>513</vt:i4>
      </vt:variant>
      <vt:variant>
        <vt:i4>0</vt:i4>
      </vt:variant>
      <vt:variant>
        <vt:i4>5</vt:i4>
      </vt:variant>
      <vt:variant>
        <vt:lpwstr>http://vista.med.va.gov/kernel/kaajee</vt:lpwstr>
      </vt:variant>
      <vt:variant>
        <vt:lpwstr/>
      </vt:variant>
      <vt:variant>
        <vt:i4>5636185</vt:i4>
      </vt:variant>
      <vt:variant>
        <vt:i4>510</vt:i4>
      </vt:variant>
      <vt:variant>
        <vt:i4>0</vt:i4>
      </vt:variant>
      <vt:variant>
        <vt:i4>5</vt:i4>
      </vt:variant>
      <vt:variant>
        <vt:lpwstr>http://vista.med.va.gov/kernel/kaajee</vt:lpwstr>
      </vt:variant>
      <vt:variant>
        <vt:lpwstr/>
      </vt:variant>
      <vt:variant>
        <vt:i4>3080243</vt:i4>
      </vt:variant>
      <vt:variant>
        <vt:i4>507</vt:i4>
      </vt:variant>
      <vt:variant>
        <vt:i4>0</vt:i4>
      </vt:variant>
      <vt:variant>
        <vt:i4>5</vt:i4>
      </vt:variant>
      <vt:variant>
        <vt:lpwstr>http://vaww.vairm.vaco.va.gov/VADesktop</vt:lpwstr>
      </vt:variant>
      <vt:variant>
        <vt:lpwstr/>
      </vt:variant>
      <vt:variant>
        <vt:i4>4849757</vt:i4>
      </vt:variant>
      <vt:variant>
        <vt:i4>504</vt:i4>
      </vt:variant>
      <vt:variant>
        <vt:i4>0</vt:i4>
      </vt:variant>
      <vt:variant>
        <vt:i4>5</vt:i4>
      </vt:variant>
      <vt:variant>
        <vt:lpwstr>https://staging.edis.med.va.gov/bigboard</vt:lpwstr>
      </vt:variant>
      <vt:variant>
        <vt:lpwstr/>
      </vt:variant>
      <vt:variant>
        <vt:i4>4915265</vt:i4>
      </vt:variant>
      <vt:variant>
        <vt:i4>501</vt:i4>
      </vt:variant>
      <vt:variant>
        <vt:i4>0</vt:i4>
      </vt:variant>
      <vt:variant>
        <vt:i4>5</vt:i4>
      </vt:variant>
      <vt:variant>
        <vt:lpwstr>https://staging.edis.med.va.gov/main</vt:lpwstr>
      </vt:variant>
      <vt:variant>
        <vt:lpwstr/>
      </vt:variant>
      <vt:variant>
        <vt:i4>393219</vt:i4>
      </vt:variant>
      <vt:variant>
        <vt:i4>498</vt:i4>
      </vt:variant>
      <vt:variant>
        <vt:i4>0</vt:i4>
      </vt:variant>
      <vt:variant>
        <vt:i4>5</vt:i4>
      </vt:variant>
      <vt:variant>
        <vt:lpwstr>https://vaww.edis.med.va.gov/bigboard</vt:lpwstr>
      </vt:variant>
      <vt:variant>
        <vt:lpwstr/>
      </vt:variant>
      <vt:variant>
        <vt:i4>1703944</vt:i4>
      </vt:variant>
      <vt:variant>
        <vt:i4>495</vt:i4>
      </vt:variant>
      <vt:variant>
        <vt:i4>0</vt:i4>
      </vt:variant>
      <vt:variant>
        <vt:i4>5</vt:i4>
      </vt:variant>
      <vt:variant>
        <vt:lpwstr>https://vaww.edis.med.va.gov/main</vt:lpwstr>
      </vt:variant>
      <vt:variant>
        <vt:lpwstr/>
      </vt:variant>
      <vt:variant>
        <vt:i4>1245273</vt:i4>
      </vt:variant>
      <vt:variant>
        <vt:i4>492</vt:i4>
      </vt:variant>
      <vt:variant>
        <vt:i4>0</vt:i4>
      </vt:variant>
      <vt:variant>
        <vt:i4>5</vt:i4>
      </vt:variant>
      <vt:variant>
        <vt:lpwstr>http://download.vista.med.va.gov/</vt:lpwstr>
      </vt:variant>
      <vt:variant>
        <vt:lpwstr/>
      </vt:variant>
      <vt:variant>
        <vt:i4>5570589</vt:i4>
      </vt:variant>
      <vt:variant>
        <vt:i4>489</vt:i4>
      </vt:variant>
      <vt:variant>
        <vt:i4>0</vt:i4>
      </vt:variant>
      <vt:variant>
        <vt:i4>5</vt:i4>
      </vt:variant>
      <vt:variant>
        <vt:lpwstr>ftp://ftp.fo-slc.med.va.gov/</vt:lpwstr>
      </vt:variant>
      <vt:variant>
        <vt:lpwstr/>
      </vt:variant>
      <vt:variant>
        <vt:i4>3145853</vt:i4>
      </vt:variant>
      <vt:variant>
        <vt:i4>486</vt:i4>
      </vt:variant>
      <vt:variant>
        <vt:i4>0</vt:i4>
      </vt:variant>
      <vt:variant>
        <vt:i4>5</vt:i4>
      </vt:variant>
      <vt:variant>
        <vt:lpwstr>ftp://ftp.fo-hines.med.va.gov/</vt:lpwstr>
      </vt:variant>
      <vt:variant>
        <vt:lpwstr/>
      </vt:variant>
      <vt:variant>
        <vt:i4>2883630</vt:i4>
      </vt:variant>
      <vt:variant>
        <vt:i4>483</vt:i4>
      </vt:variant>
      <vt:variant>
        <vt:i4>0</vt:i4>
      </vt:variant>
      <vt:variant>
        <vt:i4>5</vt:i4>
      </vt:variant>
      <vt:variant>
        <vt:lpwstr>ftp://ftp.fo-albany.med.va.gov/</vt:lpwstr>
      </vt:variant>
      <vt:variant>
        <vt:lpwstr/>
      </vt:variant>
      <vt:variant>
        <vt:i4>5701718</vt:i4>
      </vt:variant>
      <vt:variant>
        <vt:i4>480</vt:i4>
      </vt:variant>
      <vt:variant>
        <vt:i4>0</vt:i4>
      </vt:variant>
      <vt:variant>
        <vt:i4>5</vt:i4>
      </vt:variant>
      <vt:variant>
        <vt:lpwstr>http://www.va.gov/vdl</vt:lpwstr>
      </vt:variant>
      <vt:variant>
        <vt:lpwstr/>
      </vt:variant>
      <vt:variant>
        <vt:i4>458825</vt:i4>
      </vt:variant>
      <vt:variant>
        <vt:i4>477</vt:i4>
      </vt:variant>
      <vt:variant>
        <vt:i4>0</vt:i4>
      </vt:variant>
      <vt:variant>
        <vt:i4>5</vt:i4>
      </vt:variant>
      <vt:variant>
        <vt:lpwstr>http://www.adobe.com/macromedia/accessibility/features/flex/jaws.html</vt:lpwstr>
      </vt:variant>
      <vt:variant>
        <vt:lpwstr/>
      </vt:variant>
      <vt:variant>
        <vt:i4>1507387</vt:i4>
      </vt:variant>
      <vt:variant>
        <vt:i4>470</vt:i4>
      </vt:variant>
      <vt:variant>
        <vt:i4>0</vt:i4>
      </vt:variant>
      <vt:variant>
        <vt:i4>5</vt:i4>
      </vt:variant>
      <vt:variant>
        <vt:lpwstr/>
      </vt:variant>
      <vt:variant>
        <vt:lpwstr>_Toc271282079</vt:lpwstr>
      </vt:variant>
      <vt:variant>
        <vt:i4>1507387</vt:i4>
      </vt:variant>
      <vt:variant>
        <vt:i4>464</vt:i4>
      </vt:variant>
      <vt:variant>
        <vt:i4>0</vt:i4>
      </vt:variant>
      <vt:variant>
        <vt:i4>5</vt:i4>
      </vt:variant>
      <vt:variant>
        <vt:lpwstr/>
      </vt:variant>
      <vt:variant>
        <vt:lpwstr>_Toc271282078</vt:lpwstr>
      </vt:variant>
      <vt:variant>
        <vt:i4>1507387</vt:i4>
      </vt:variant>
      <vt:variant>
        <vt:i4>458</vt:i4>
      </vt:variant>
      <vt:variant>
        <vt:i4>0</vt:i4>
      </vt:variant>
      <vt:variant>
        <vt:i4>5</vt:i4>
      </vt:variant>
      <vt:variant>
        <vt:lpwstr/>
      </vt:variant>
      <vt:variant>
        <vt:lpwstr>_Toc271282077</vt:lpwstr>
      </vt:variant>
      <vt:variant>
        <vt:i4>1507387</vt:i4>
      </vt:variant>
      <vt:variant>
        <vt:i4>452</vt:i4>
      </vt:variant>
      <vt:variant>
        <vt:i4>0</vt:i4>
      </vt:variant>
      <vt:variant>
        <vt:i4>5</vt:i4>
      </vt:variant>
      <vt:variant>
        <vt:lpwstr/>
      </vt:variant>
      <vt:variant>
        <vt:lpwstr>_Toc271282076</vt:lpwstr>
      </vt:variant>
      <vt:variant>
        <vt:i4>1507387</vt:i4>
      </vt:variant>
      <vt:variant>
        <vt:i4>446</vt:i4>
      </vt:variant>
      <vt:variant>
        <vt:i4>0</vt:i4>
      </vt:variant>
      <vt:variant>
        <vt:i4>5</vt:i4>
      </vt:variant>
      <vt:variant>
        <vt:lpwstr/>
      </vt:variant>
      <vt:variant>
        <vt:lpwstr>_Toc271282075</vt:lpwstr>
      </vt:variant>
      <vt:variant>
        <vt:i4>1507387</vt:i4>
      </vt:variant>
      <vt:variant>
        <vt:i4>440</vt:i4>
      </vt:variant>
      <vt:variant>
        <vt:i4>0</vt:i4>
      </vt:variant>
      <vt:variant>
        <vt:i4>5</vt:i4>
      </vt:variant>
      <vt:variant>
        <vt:lpwstr/>
      </vt:variant>
      <vt:variant>
        <vt:lpwstr>_Toc271282074</vt:lpwstr>
      </vt:variant>
      <vt:variant>
        <vt:i4>1507387</vt:i4>
      </vt:variant>
      <vt:variant>
        <vt:i4>434</vt:i4>
      </vt:variant>
      <vt:variant>
        <vt:i4>0</vt:i4>
      </vt:variant>
      <vt:variant>
        <vt:i4>5</vt:i4>
      </vt:variant>
      <vt:variant>
        <vt:lpwstr/>
      </vt:variant>
      <vt:variant>
        <vt:lpwstr>_Toc271282073</vt:lpwstr>
      </vt:variant>
      <vt:variant>
        <vt:i4>1507387</vt:i4>
      </vt:variant>
      <vt:variant>
        <vt:i4>428</vt:i4>
      </vt:variant>
      <vt:variant>
        <vt:i4>0</vt:i4>
      </vt:variant>
      <vt:variant>
        <vt:i4>5</vt:i4>
      </vt:variant>
      <vt:variant>
        <vt:lpwstr/>
      </vt:variant>
      <vt:variant>
        <vt:lpwstr>_Toc271282072</vt:lpwstr>
      </vt:variant>
      <vt:variant>
        <vt:i4>1507387</vt:i4>
      </vt:variant>
      <vt:variant>
        <vt:i4>422</vt:i4>
      </vt:variant>
      <vt:variant>
        <vt:i4>0</vt:i4>
      </vt:variant>
      <vt:variant>
        <vt:i4>5</vt:i4>
      </vt:variant>
      <vt:variant>
        <vt:lpwstr/>
      </vt:variant>
      <vt:variant>
        <vt:lpwstr>_Toc271282071</vt:lpwstr>
      </vt:variant>
      <vt:variant>
        <vt:i4>1507387</vt:i4>
      </vt:variant>
      <vt:variant>
        <vt:i4>416</vt:i4>
      </vt:variant>
      <vt:variant>
        <vt:i4>0</vt:i4>
      </vt:variant>
      <vt:variant>
        <vt:i4>5</vt:i4>
      </vt:variant>
      <vt:variant>
        <vt:lpwstr/>
      </vt:variant>
      <vt:variant>
        <vt:lpwstr>_Toc271282070</vt:lpwstr>
      </vt:variant>
      <vt:variant>
        <vt:i4>1441851</vt:i4>
      </vt:variant>
      <vt:variant>
        <vt:i4>410</vt:i4>
      </vt:variant>
      <vt:variant>
        <vt:i4>0</vt:i4>
      </vt:variant>
      <vt:variant>
        <vt:i4>5</vt:i4>
      </vt:variant>
      <vt:variant>
        <vt:lpwstr/>
      </vt:variant>
      <vt:variant>
        <vt:lpwstr>_Toc271282069</vt:lpwstr>
      </vt:variant>
      <vt:variant>
        <vt:i4>1441851</vt:i4>
      </vt:variant>
      <vt:variant>
        <vt:i4>404</vt:i4>
      </vt:variant>
      <vt:variant>
        <vt:i4>0</vt:i4>
      </vt:variant>
      <vt:variant>
        <vt:i4>5</vt:i4>
      </vt:variant>
      <vt:variant>
        <vt:lpwstr/>
      </vt:variant>
      <vt:variant>
        <vt:lpwstr>_Toc271282068</vt:lpwstr>
      </vt:variant>
      <vt:variant>
        <vt:i4>1441851</vt:i4>
      </vt:variant>
      <vt:variant>
        <vt:i4>398</vt:i4>
      </vt:variant>
      <vt:variant>
        <vt:i4>0</vt:i4>
      </vt:variant>
      <vt:variant>
        <vt:i4>5</vt:i4>
      </vt:variant>
      <vt:variant>
        <vt:lpwstr/>
      </vt:variant>
      <vt:variant>
        <vt:lpwstr>_Toc271282067</vt:lpwstr>
      </vt:variant>
      <vt:variant>
        <vt:i4>1441851</vt:i4>
      </vt:variant>
      <vt:variant>
        <vt:i4>392</vt:i4>
      </vt:variant>
      <vt:variant>
        <vt:i4>0</vt:i4>
      </vt:variant>
      <vt:variant>
        <vt:i4>5</vt:i4>
      </vt:variant>
      <vt:variant>
        <vt:lpwstr/>
      </vt:variant>
      <vt:variant>
        <vt:lpwstr>_Toc271282066</vt:lpwstr>
      </vt:variant>
      <vt:variant>
        <vt:i4>1441851</vt:i4>
      </vt:variant>
      <vt:variant>
        <vt:i4>386</vt:i4>
      </vt:variant>
      <vt:variant>
        <vt:i4>0</vt:i4>
      </vt:variant>
      <vt:variant>
        <vt:i4>5</vt:i4>
      </vt:variant>
      <vt:variant>
        <vt:lpwstr/>
      </vt:variant>
      <vt:variant>
        <vt:lpwstr>_Toc271282065</vt:lpwstr>
      </vt:variant>
      <vt:variant>
        <vt:i4>1441851</vt:i4>
      </vt:variant>
      <vt:variant>
        <vt:i4>380</vt:i4>
      </vt:variant>
      <vt:variant>
        <vt:i4>0</vt:i4>
      </vt:variant>
      <vt:variant>
        <vt:i4>5</vt:i4>
      </vt:variant>
      <vt:variant>
        <vt:lpwstr/>
      </vt:variant>
      <vt:variant>
        <vt:lpwstr>_Toc271282064</vt:lpwstr>
      </vt:variant>
      <vt:variant>
        <vt:i4>1441851</vt:i4>
      </vt:variant>
      <vt:variant>
        <vt:i4>374</vt:i4>
      </vt:variant>
      <vt:variant>
        <vt:i4>0</vt:i4>
      </vt:variant>
      <vt:variant>
        <vt:i4>5</vt:i4>
      </vt:variant>
      <vt:variant>
        <vt:lpwstr/>
      </vt:variant>
      <vt:variant>
        <vt:lpwstr>_Toc271282063</vt:lpwstr>
      </vt:variant>
      <vt:variant>
        <vt:i4>1441851</vt:i4>
      </vt:variant>
      <vt:variant>
        <vt:i4>368</vt:i4>
      </vt:variant>
      <vt:variant>
        <vt:i4>0</vt:i4>
      </vt:variant>
      <vt:variant>
        <vt:i4>5</vt:i4>
      </vt:variant>
      <vt:variant>
        <vt:lpwstr/>
      </vt:variant>
      <vt:variant>
        <vt:lpwstr>_Toc271282062</vt:lpwstr>
      </vt:variant>
      <vt:variant>
        <vt:i4>1441851</vt:i4>
      </vt:variant>
      <vt:variant>
        <vt:i4>362</vt:i4>
      </vt:variant>
      <vt:variant>
        <vt:i4>0</vt:i4>
      </vt:variant>
      <vt:variant>
        <vt:i4>5</vt:i4>
      </vt:variant>
      <vt:variant>
        <vt:lpwstr/>
      </vt:variant>
      <vt:variant>
        <vt:lpwstr>_Toc271282061</vt:lpwstr>
      </vt:variant>
      <vt:variant>
        <vt:i4>1441851</vt:i4>
      </vt:variant>
      <vt:variant>
        <vt:i4>356</vt:i4>
      </vt:variant>
      <vt:variant>
        <vt:i4>0</vt:i4>
      </vt:variant>
      <vt:variant>
        <vt:i4>5</vt:i4>
      </vt:variant>
      <vt:variant>
        <vt:lpwstr/>
      </vt:variant>
      <vt:variant>
        <vt:lpwstr>_Toc271282060</vt:lpwstr>
      </vt:variant>
      <vt:variant>
        <vt:i4>1376315</vt:i4>
      </vt:variant>
      <vt:variant>
        <vt:i4>350</vt:i4>
      </vt:variant>
      <vt:variant>
        <vt:i4>0</vt:i4>
      </vt:variant>
      <vt:variant>
        <vt:i4>5</vt:i4>
      </vt:variant>
      <vt:variant>
        <vt:lpwstr/>
      </vt:variant>
      <vt:variant>
        <vt:lpwstr>_Toc271282059</vt:lpwstr>
      </vt:variant>
      <vt:variant>
        <vt:i4>1376315</vt:i4>
      </vt:variant>
      <vt:variant>
        <vt:i4>344</vt:i4>
      </vt:variant>
      <vt:variant>
        <vt:i4>0</vt:i4>
      </vt:variant>
      <vt:variant>
        <vt:i4>5</vt:i4>
      </vt:variant>
      <vt:variant>
        <vt:lpwstr/>
      </vt:variant>
      <vt:variant>
        <vt:lpwstr>_Toc271282058</vt:lpwstr>
      </vt:variant>
      <vt:variant>
        <vt:i4>1376315</vt:i4>
      </vt:variant>
      <vt:variant>
        <vt:i4>338</vt:i4>
      </vt:variant>
      <vt:variant>
        <vt:i4>0</vt:i4>
      </vt:variant>
      <vt:variant>
        <vt:i4>5</vt:i4>
      </vt:variant>
      <vt:variant>
        <vt:lpwstr/>
      </vt:variant>
      <vt:variant>
        <vt:lpwstr>_Toc271282057</vt:lpwstr>
      </vt:variant>
      <vt:variant>
        <vt:i4>1376315</vt:i4>
      </vt:variant>
      <vt:variant>
        <vt:i4>332</vt:i4>
      </vt:variant>
      <vt:variant>
        <vt:i4>0</vt:i4>
      </vt:variant>
      <vt:variant>
        <vt:i4>5</vt:i4>
      </vt:variant>
      <vt:variant>
        <vt:lpwstr/>
      </vt:variant>
      <vt:variant>
        <vt:lpwstr>_Toc271282056</vt:lpwstr>
      </vt:variant>
      <vt:variant>
        <vt:i4>1376315</vt:i4>
      </vt:variant>
      <vt:variant>
        <vt:i4>326</vt:i4>
      </vt:variant>
      <vt:variant>
        <vt:i4>0</vt:i4>
      </vt:variant>
      <vt:variant>
        <vt:i4>5</vt:i4>
      </vt:variant>
      <vt:variant>
        <vt:lpwstr/>
      </vt:variant>
      <vt:variant>
        <vt:lpwstr>_Toc271282055</vt:lpwstr>
      </vt:variant>
      <vt:variant>
        <vt:i4>1376315</vt:i4>
      </vt:variant>
      <vt:variant>
        <vt:i4>320</vt:i4>
      </vt:variant>
      <vt:variant>
        <vt:i4>0</vt:i4>
      </vt:variant>
      <vt:variant>
        <vt:i4>5</vt:i4>
      </vt:variant>
      <vt:variant>
        <vt:lpwstr/>
      </vt:variant>
      <vt:variant>
        <vt:lpwstr>_Toc271282054</vt:lpwstr>
      </vt:variant>
      <vt:variant>
        <vt:i4>1376315</vt:i4>
      </vt:variant>
      <vt:variant>
        <vt:i4>314</vt:i4>
      </vt:variant>
      <vt:variant>
        <vt:i4>0</vt:i4>
      </vt:variant>
      <vt:variant>
        <vt:i4>5</vt:i4>
      </vt:variant>
      <vt:variant>
        <vt:lpwstr/>
      </vt:variant>
      <vt:variant>
        <vt:lpwstr>_Toc271282053</vt:lpwstr>
      </vt:variant>
      <vt:variant>
        <vt:i4>1376315</vt:i4>
      </vt:variant>
      <vt:variant>
        <vt:i4>308</vt:i4>
      </vt:variant>
      <vt:variant>
        <vt:i4>0</vt:i4>
      </vt:variant>
      <vt:variant>
        <vt:i4>5</vt:i4>
      </vt:variant>
      <vt:variant>
        <vt:lpwstr/>
      </vt:variant>
      <vt:variant>
        <vt:lpwstr>_Toc271282052</vt:lpwstr>
      </vt:variant>
      <vt:variant>
        <vt:i4>1376315</vt:i4>
      </vt:variant>
      <vt:variant>
        <vt:i4>302</vt:i4>
      </vt:variant>
      <vt:variant>
        <vt:i4>0</vt:i4>
      </vt:variant>
      <vt:variant>
        <vt:i4>5</vt:i4>
      </vt:variant>
      <vt:variant>
        <vt:lpwstr/>
      </vt:variant>
      <vt:variant>
        <vt:lpwstr>_Toc271282051</vt:lpwstr>
      </vt:variant>
      <vt:variant>
        <vt:i4>1376315</vt:i4>
      </vt:variant>
      <vt:variant>
        <vt:i4>296</vt:i4>
      </vt:variant>
      <vt:variant>
        <vt:i4>0</vt:i4>
      </vt:variant>
      <vt:variant>
        <vt:i4>5</vt:i4>
      </vt:variant>
      <vt:variant>
        <vt:lpwstr/>
      </vt:variant>
      <vt:variant>
        <vt:lpwstr>_Toc271282050</vt:lpwstr>
      </vt:variant>
      <vt:variant>
        <vt:i4>1310779</vt:i4>
      </vt:variant>
      <vt:variant>
        <vt:i4>290</vt:i4>
      </vt:variant>
      <vt:variant>
        <vt:i4>0</vt:i4>
      </vt:variant>
      <vt:variant>
        <vt:i4>5</vt:i4>
      </vt:variant>
      <vt:variant>
        <vt:lpwstr/>
      </vt:variant>
      <vt:variant>
        <vt:lpwstr>_Toc271282049</vt:lpwstr>
      </vt:variant>
      <vt:variant>
        <vt:i4>1310779</vt:i4>
      </vt:variant>
      <vt:variant>
        <vt:i4>284</vt:i4>
      </vt:variant>
      <vt:variant>
        <vt:i4>0</vt:i4>
      </vt:variant>
      <vt:variant>
        <vt:i4>5</vt:i4>
      </vt:variant>
      <vt:variant>
        <vt:lpwstr/>
      </vt:variant>
      <vt:variant>
        <vt:lpwstr>_Toc271282048</vt:lpwstr>
      </vt:variant>
      <vt:variant>
        <vt:i4>1310779</vt:i4>
      </vt:variant>
      <vt:variant>
        <vt:i4>278</vt:i4>
      </vt:variant>
      <vt:variant>
        <vt:i4>0</vt:i4>
      </vt:variant>
      <vt:variant>
        <vt:i4>5</vt:i4>
      </vt:variant>
      <vt:variant>
        <vt:lpwstr/>
      </vt:variant>
      <vt:variant>
        <vt:lpwstr>_Toc271282047</vt:lpwstr>
      </vt:variant>
      <vt:variant>
        <vt:i4>1310779</vt:i4>
      </vt:variant>
      <vt:variant>
        <vt:i4>272</vt:i4>
      </vt:variant>
      <vt:variant>
        <vt:i4>0</vt:i4>
      </vt:variant>
      <vt:variant>
        <vt:i4>5</vt:i4>
      </vt:variant>
      <vt:variant>
        <vt:lpwstr/>
      </vt:variant>
      <vt:variant>
        <vt:lpwstr>_Toc271282046</vt:lpwstr>
      </vt:variant>
      <vt:variant>
        <vt:i4>1310779</vt:i4>
      </vt:variant>
      <vt:variant>
        <vt:i4>266</vt:i4>
      </vt:variant>
      <vt:variant>
        <vt:i4>0</vt:i4>
      </vt:variant>
      <vt:variant>
        <vt:i4>5</vt:i4>
      </vt:variant>
      <vt:variant>
        <vt:lpwstr/>
      </vt:variant>
      <vt:variant>
        <vt:lpwstr>_Toc271282045</vt:lpwstr>
      </vt:variant>
      <vt:variant>
        <vt:i4>1310779</vt:i4>
      </vt:variant>
      <vt:variant>
        <vt:i4>260</vt:i4>
      </vt:variant>
      <vt:variant>
        <vt:i4>0</vt:i4>
      </vt:variant>
      <vt:variant>
        <vt:i4>5</vt:i4>
      </vt:variant>
      <vt:variant>
        <vt:lpwstr/>
      </vt:variant>
      <vt:variant>
        <vt:lpwstr>_Toc271282044</vt:lpwstr>
      </vt:variant>
      <vt:variant>
        <vt:i4>1310779</vt:i4>
      </vt:variant>
      <vt:variant>
        <vt:i4>254</vt:i4>
      </vt:variant>
      <vt:variant>
        <vt:i4>0</vt:i4>
      </vt:variant>
      <vt:variant>
        <vt:i4>5</vt:i4>
      </vt:variant>
      <vt:variant>
        <vt:lpwstr/>
      </vt:variant>
      <vt:variant>
        <vt:lpwstr>_Toc271282043</vt:lpwstr>
      </vt:variant>
      <vt:variant>
        <vt:i4>1310779</vt:i4>
      </vt:variant>
      <vt:variant>
        <vt:i4>248</vt:i4>
      </vt:variant>
      <vt:variant>
        <vt:i4>0</vt:i4>
      </vt:variant>
      <vt:variant>
        <vt:i4>5</vt:i4>
      </vt:variant>
      <vt:variant>
        <vt:lpwstr/>
      </vt:variant>
      <vt:variant>
        <vt:lpwstr>_Toc271282042</vt:lpwstr>
      </vt:variant>
      <vt:variant>
        <vt:i4>1310779</vt:i4>
      </vt:variant>
      <vt:variant>
        <vt:i4>242</vt:i4>
      </vt:variant>
      <vt:variant>
        <vt:i4>0</vt:i4>
      </vt:variant>
      <vt:variant>
        <vt:i4>5</vt:i4>
      </vt:variant>
      <vt:variant>
        <vt:lpwstr/>
      </vt:variant>
      <vt:variant>
        <vt:lpwstr>_Toc271282041</vt:lpwstr>
      </vt:variant>
      <vt:variant>
        <vt:i4>1310779</vt:i4>
      </vt:variant>
      <vt:variant>
        <vt:i4>236</vt:i4>
      </vt:variant>
      <vt:variant>
        <vt:i4>0</vt:i4>
      </vt:variant>
      <vt:variant>
        <vt:i4>5</vt:i4>
      </vt:variant>
      <vt:variant>
        <vt:lpwstr/>
      </vt:variant>
      <vt:variant>
        <vt:lpwstr>_Toc271282040</vt:lpwstr>
      </vt:variant>
      <vt:variant>
        <vt:i4>1245243</vt:i4>
      </vt:variant>
      <vt:variant>
        <vt:i4>230</vt:i4>
      </vt:variant>
      <vt:variant>
        <vt:i4>0</vt:i4>
      </vt:variant>
      <vt:variant>
        <vt:i4>5</vt:i4>
      </vt:variant>
      <vt:variant>
        <vt:lpwstr/>
      </vt:variant>
      <vt:variant>
        <vt:lpwstr>_Toc271282039</vt:lpwstr>
      </vt:variant>
      <vt:variant>
        <vt:i4>1245243</vt:i4>
      </vt:variant>
      <vt:variant>
        <vt:i4>224</vt:i4>
      </vt:variant>
      <vt:variant>
        <vt:i4>0</vt:i4>
      </vt:variant>
      <vt:variant>
        <vt:i4>5</vt:i4>
      </vt:variant>
      <vt:variant>
        <vt:lpwstr/>
      </vt:variant>
      <vt:variant>
        <vt:lpwstr>_Toc271282038</vt:lpwstr>
      </vt:variant>
      <vt:variant>
        <vt:i4>1245243</vt:i4>
      </vt:variant>
      <vt:variant>
        <vt:i4>218</vt:i4>
      </vt:variant>
      <vt:variant>
        <vt:i4>0</vt:i4>
      </vt:variant>
      <vt:variant>
        <vt:i4>5</vt:i4>
      </vt:variant>
      <vt:variant>
        <vt:lpwstr/>
      </vt:variant>
      <vt:variant>
        <vt:lpwstr>_Toc271282037</vt:lpwstr>
      </vt:variant>
      <vt:variant>
        <vt:i4>1245243</vt:i4>
      </vt:variant>
      <vt:variant>
        <vt:i4>212</vt:i4>
      </vt:variant>
      <vt:variant>
        <vt:i4>0</vt:i4>
      </vt:variant>
      <vt:variant>
        <vt:i4>5</vt:i4>
      </vt:variant>
      <vt:variant>
        <vt:lpwstr/>
      </vt:variant>
      <vt:variant>
        <vt:lpwstr>_Toc271282036</vt:lpwstr>
      </vt:variant>
      <vt:variant>
        <vt:i4>1245243</vt:i4>
      </vt:variant>
      <vt:variant>
        <vt:i4>206</vt:i4>
      </vt:variant>
      <vt:variant>
        <vt:i4>0</vt:i4>
      </vt:variant>
      <vt:variant>
        <vt:i4>5</vt:i4>
      </vt:variant>
      <vt:variant>
        <vt:lpwstr/>
      </vt:variant>
      <vt:variant>
        <vt:lpwstr>_Toc271282035</vt:lpwstr>
      </vt:variant>
      <vt:variant>
        <vt:i4>1245243</vt:i4>
      </vt:variant>
      <vt:variant>
        <vt:i4>200</vt:i4>
      </vt:variant>
      <vt:variant>
        <vt:i4>0</vt:i4>
      </vt:variant>
      <vt:variant>
        <vt:i4>5</vt:i4>
      </vt:variant>
      <vt:variant>
        <vt:lpwstr/>
      </vt:variant>
      <vt:variant>
        <vt:lpwstr>_Toc271282034</vt:lpwstr>
      </vt:variant>
      <vt:variant>
        <vt:i4>1245243</vt:i4>
      </vt:variant>
      <vt:variant>
        <vt:i4>194</vt:i4>
      </vt:variant>
      <vt:variant>
        <vt:i4>0</vt:i4>
      </vt:variant>
      <vt:variant>
        <vt:i4>5</vt:i4>
      </vt:variant>
      <vt:variant>
        <vt:lpwstr/>
      </vt:variant>
      <vt:variant>
        <vt:lpwstr>_Toc271282033</vt:lpwstr>
      </vt:variant>
      <vt:variant>
        <vt:i4>1245243</vt:i4>
      </vt:variant>
      <vt:variant>
        <vt:i4>188</vt:i4>
      </vt:variant>
      <vt:variant>
        <vt:i4>0</vt:i4>
      </vt:variant>
      <vt:variant>
        <vt:i4>5</vt:i4>
      </vt:variant>
      <vt:variant>
        <vt:lpwstr/>
      </vt:variant>
      <vt:variant>
        <vt:lpwstr>_Toc271282032</vt:lpwstr>
      </vt:variant>
      <vt:variant>
        <vt:i4>1245243</vt:i4>
      </vt:variant>
      <vt:variant>
        <vt:i4>182</vt:i4>
      </vt:variant>
      <vt:variant>
        <vt:i4>0</vt:i4>
      </vt:variant>
      <vt:variant>
        <vt:i4>5</vt:i4>
      </vt:variant>
      <vt:variant>
        <vt:lpwstr/>
      </vt:variant>
      <vt:variant>
        <vt:lpwstr>_Toc271282031</vt:lpwstr>
      </vt:variant>
      <vt:variant>
        <vt:i4>1245243</vt:i4>
      </vt:variant>
      <vt:variant>
        <vt:i4>176</vt:i4>
      </vt:variant>
      <vt:variant>
        <vt:i4>0</vt:i4>
      </vt:variant>
      <vt:variant>
        <vt:i4>5</vt:i4>
      </vt:variant>
      <vt:variant>
        <vt:lpwstr/>
      </vt:variant>
      <vt:variant>
        <vt:lpwstr>_Toc271282030</vt:lpwstr>
      </vt:variant>
      <vt:variant>
        <vt:i4>1179707</vt:i4>
      </vt:variant>
      <vt:variant>
        <vt:i4>170</vt:i4>
      </vt:variant>
      <vt:variant>
        <vt:i4>0</vt:i4>
      </vt:variant>
      <vt:variant>
        <vt:i4>5</vt:i4>
      </vt:variant>
      <vt:variant>
        <vt:lpwstr/>
      </vt:variant>
      <vt:variant>
        <vt:lpwstr>_Toc271282029</vt:lpwstr>
      </vt:variant>
      <vt:variant>
        <vt:i4>1179707</vt:i4>
      </vt:variant>
      <vt:variant>
        <vt:i4>164</vt:i4>
      </vt:variant>
      <vt:variant>
        <vt:i4>0</vt:i4>
      </vt:variant>
      <vt:variant>
        <vt:i4>5</vt:i4>
      </vt:variant>
      <vt:variant>
        <vt:lpwstr/>
      </vt:variant>
      <vt:variant>
        <vt:lpwstr>_Toc271282028</vt:lpwstr>
      </vt:variant>
      <vt:variant>
        <vt:i4>1179707</vt:i4>
      </vt:variant>
      <vt:variant>
        <vt:i4>158</vt:i4>
      </vt:variant>
      <vt:variant>
        <vt:i4>0</vt:i4>
      </vt:variant>
      <vt:variant>
        <vt:i4>5</vt:i4>
      </vt:variant>
      <vt:variant>
        <vt:lpwstr/>
      </vt:variant>
      <vt:variant>
        <vt:lpwstr>_Toc271282027</vt:lpwstr>
      </vt:variant>
      <vt:variant>
        <vt:i4>1179707</vt:i4>
      </vt:variant>
      <vt:variant>
        <vt:i4>152</vt:i4>
      </vt:variant>
      <vt:variant>
        <vt:i4>0</vt:i4>
      </vt:variant>
      <vt:variant>
        <vt:i4>5</vt:i4>
      </vt:variant>
      <vt:variant>
        <vt:lpwstr/>
      </vt:variant>
      <vt:variant>
        <vt:lpwstr>_Toc271282026</vt:lpwstr>
      </vt:variant>
      <vt:variant>
        <vt:i4>1179707</vt:i4>
      </vt:variant>
      <vt:variant>
        <vt:i4>146</vt:i4>
      </vt:variant>
      <vt:variant>
        <vt:i4>0</vt:i4>
      </vt:variant>
      <vt:variant>
        <vt:i4>5</vt:i4>
      </vt:variant>
      <vt:variant>
        <vt:lpwstr/>
      </vt:variant>
      <vt:variant>
        <vt:lpwstr>_Toc271282025</vt:lpwstr>
      </vt:variant>
      <vt:variant>
        <vt:i4>1179707</vt:i4>
      </vt:variant>
      <vt:variant>
        <vt:i4>140</vt:i4>
      </vt:variant>
      <vt:variant>
        <vt:i4>0</vt:i4>
      </vt:variant>
      <vt:variant>
        <vt:i4>5</vt:i4>
      </vt:variant>
      <vt:variant>
        <vt:lpwstr/>
      </vt:variant>
      <vt:variant>
        <vt:lpwstr>_Toc271282024</vt:lpwstr>
      </vt:variant>
      <vt:variant>
        <vt:i4>1179707</vt:i4>
      </vt:variant>
      <vt:variant>
        <vt:i4>134</vt:i4>
      </vt:variant>
      <vt:variant>
        <vt:i4>0</vt:i4>
      </vt:variant>
      <vt:variant>
        <vt:i4>5</vt:i4>
      </vt:variant>
      <vt:variant>
        <vt:lpwstr/>
      </vt:variant>
      <vt:variant>
        <vt:lpwstr>_Toc271282023</vt:lpwstr>
      </vt:variant>
      <vt:variant>
        <vt:i4>1179707</vt:i4>
      </vt:variant>
      <vt:variant>
        <vt:i4>128</vt:i4>
      </vt:variant>
      <vt:variant>
        <vt:i4>0</vt:i4>
      </vt:variant>
      <vt:variant>
        <vt:i4>5</vt:i4>
      </vt:variant>
      <vt:variant>
        <vt:lpwstr/>
      </vt:variant>
      <vt:variant>
        <vt:lpwstr>_Toc271282022</vt:lpwstr>
      </vt:variant>
      <vt:variant>
        <vt:i4>1179707</vt:i4>
      </vt:variant>
      <vt:variant>
        <vt:i4>122</vt:i4>
      </vt:variant>
      <vt:variant>
        <vt:i4>0</vt:i4>
      </vt:variant>
      <vt:variant>
        <vt:i4>5</vt:i4>
      </vt:variant>
      <vt:variant>
        <vt:lpwstr/>
      </vt:variant>
      <vt:variant>
        <vt:lpwstr>_Toc271282021</vt:lpwstr>
      </vt:variant>
      <vt:variant>
        <vt:i4>1179707</vt:i4>
      </vt:variant>
      <vt:variant>
        <vt:i4>116</vt:i4>
      </vt:variant>
      <vt:variant>
        <vt:i4>0</vt:i4>
      </vt:variant>
      <vt:variant>
        <vt:i4>5</vt:i4>
      </vt:variant>
      <vt:variant>
        <vt:lpwstr/>
      </vt:variant>
      <vt:variant>
        <vt:lpwstr>_Toc271282020</vt:lpwstr>
      </vt:variant>
      <vt:variant>
        <vt:i4>1114171</vt:i4>
      </vt:variant>
      <vt:variant>
        <vt:i4>110</vt:i4>
      </vt:variant>
      <vt:variant>
        <vt:i4>0</vt:i4>
      </vt:variant>
      <vt:variant>
        <vt:i4>5</vt:i4>
      </vt:variant>
      <vt:variant>
        <vt:lpwstr/>
      </vt:variant>
      <vt:variant>
        <vt:lpwstr>_Toc271282019</vt:lpwstr>
      </vt:variant>
      <vt:variant>
        <vt:i4>1114171</vt:i4>
      </vt:variant>
      <vt:variant>
        <vt:i4>104</vt:i4>
      </vt:variant>
      <vt:variant>
        <vt:i4>0</vt:i4>
      </vt:variant>
      <vt:variant>
        <vt:i4>5</vt:i4>
      </vt:variant>
      <vt:variant>
        <vt:lpwstr/>
      </vt:variant>
      <vt:variant>
        <vt:lpwstr>_Toc271282018</vt:lpwstr>
      </vt:variant>
      <vt:variant>
        <vt:i4>1114171</vt:i4>
      </vt:variant>
      <vt:variant>
        <vt:i4>98</vt:i4>
      </vt:variant>
      <vt:variant>
        <vt:i4>0</vt:i4>
      </vt:variant>
      <vt:variant>
        <vt:i4>5</vt:i4>
      </vt:variant>
      <vt:variant>
        <vt:lpwstr/>
      </vt:variant>
      <vt:variant>
        <vt:lpwstr>_Toc271282017</vt:lpwstr>
      </vt:variant>
      <vt:variant>
        <vt:i4>1114171</vt:i4>
      </vt:variant>
      <vt:variant>
        <vt:i4>92</vt:i4>
      </vt:variant>
      <vt:variant>
        <vt:i4>0</vt:i4>
      </vt:variant>
      <vt:variant>
        <vt:i4>5</vt:i4>
      </vt:variant>
      <vt:variant>
        <vt:lpwstr/>
      </vt:variant>
      <vt:variant>
        <vt:lpwstr>_Toc271282016</vt:lpwstr>
      </vt:variant>
      <vt:variant>
        <vt:i4>1114171</vt:i4>
      </vt:variant>
      <vt:variant>
        <vt:i4>86</vt:i4>
      </vt:variant>
      <vt:variant>
        <vt:i4>0</vt:i4>
      </vt:variant>
      <vt:variant>
        <vt:i4>5</vt:i4>
      </vt:variant>
      <vt:variant>
        <vt:lpwstr/>
      </vt:variant>
      <vt:variant>
        <vt:lpwstr>_Toc271282015</vt:lpwstr>
      </vt:variant>
      <vt:variant>
        <vt:i4>1114171</vt:i4>
      </vt:variant>
      <vt:variant>
        <vt:i4>80</vt:i4>
      </vt:variant>
      <vt:variant>
        <vt:i4>0</vt:i4>
      </vt:variant>
      <vt:variant>
        <vt:i4>5</vt:i4>
      </vt:variant>
      <vt:variant>
        <vt:lpwstr/>
      </vt:variant>
      <vt:variant>
        <vt:lpwstr>_Toc271282014</vt:lpwstr>
      </vt:variant>
      <vt:variant>
        <vt:i4>1114171</vt:i4>
      </vt:variant>
      <vt:variant>
        <vt:i4>74</vt:i4>
      </vt:variant>
      <vt:variant>
        <vt:i4>0</vt:i4>
      </vt:variant>
      <vt:variant>
        <vt:i4>5</vt:i4>
      </vt:variant>
      <vt:variant>
        <vt:lpwstr/>
      </vt:variant>
      <vt:variant>
        <vt:lpwstr>_Toc271282013</vt:lpwstr>
      </vt:variant>
      <vt:variant>
        <vt:i4>1114171</vt:i4>
      </vt:variant>
      <vt:variant>
        <vt:i4>68</vt:i4>
      </vt:variant>
      <vt:variant>
        <vt:i4>0</vt:i4>
      </vt:variant>
      <vt:variant>
        <vt:i4>5</vt:i4>
      </vt:variant>
      <vt:variant>
        <vt:lpwstr/>
      </vt:variant>
      <vt:variant>
        <vt:lpwstr>_Toc271282012</vt:lpwstr>
      </vt:variant>
      <vt:variant>
        <vt:i4>1114171</vt:i4>
      </vt:variant>
      <vt:variant>
        <vt:i4>62</vt:i4>
      </vt:variant>
      <vt:variant>
        <vt:i4>0</vt:i4>
      </vt:variant>
      <vt:variant>
        <vt:i4>5</vt:i4>
      </vt:variant>
      <vt:variant>
        <vt:lpwstr/>
      </vt:variant>
      <vt:variant>
        <vt:lpwstr>_Toc271282011</vt:lpwstr>
      </vt:variant>
      <vt:variant>
        <vt:i4>1114171</vt:i4>
      </vt:variant>
      <vt:variant>
        <vt:i4>56</vt:i4>
      </vt:variant>
      <vt:variant>
        <vt:i4>0</vt:i4>
      </vt:variant>
      <vt:variant>
        <vt:i4>5</vt:i4>
      </vt:variant>
      <vt:variant>
        <vt:lpwstr/>
      </vt:variant>
      <vt:variant>
        <vt:lpwstr>_Toc271282010</vt:lpwstr>
      </vt:variant>
      <vt:variant>
        <vt:i4>1048635</vt:i4>
      </vt:variant>
      <vt:variant>
        <vt:i4>50</vt:i4>
      </vt:variant>
      <vt:variant>
        <vt:i4>0</vt:i4>
      </vt:variant>
      <vt:variant>
        <vt:i4>5</vt:i4>
      </vt:variant>
      <vt:variant>
        <vt:lpwstr/>
      </vt:variant>
      <vt:variant>
        <vt:lpwstr>_Toc271282009</vt:lpwstr>
      </vt:variant>
      <vt:variant>
        <vt:i4>1048635</vt:i4>
      </vt:variant>
      <vt:variant>
        <vt:i4>44</vt:i4>
      </vt:variant>
      <vt:variant>
        <vt:i4>0</vt:i4>
      </vt:variant>
      <vt:variant>
        <vt:i4>5</vt:i4>
      </vt:variant>
      <vt:variant>
        <vt:lpwstr/>
      </vt:variant>
      <vt:variant>
        <vt:lpwstr>_Toc271282008</vt:lpwstr>
      </vt:variant>
      <vt:variant>
        <vt:i4>1048635</vt:i4>
      </vt:variant>
      <vt:variant>
        <vt:i4>38</vt:i4>
      </vt:variant>
      <vt:variant>
        <vt:i4>0</vt:i4>
      </vt:variant>
      <vt:variant>
        <vt:i4>5</vt:i4>
      </vt:variant>
      <vt:variant>
        <vt:lpwstr/>
      </vt:variant>
      <vt:variant>
        <vt:lpwstr>_Toc271282007</vt:lpwstr>
      </vt:variant>
      <vt:variant>
        <vt:i4>1048635</vt:i4>
      </vt:variant>
      <vt:variant>
        <vt:i4>32</vt:i4>
      </vt:variant>
      <vt:variant>
        <vt:i4>0</vt:i4>
      </vt:variant>
      <vt:variant>
        <vt:i4>5</vt:i4>
      </vt:variant>
      <vt:variant>
        <vt:lpwstr/>
      </vt:variant>
      <vt:variant>
        <vt:lpwstr>_Toc271282006</vt:lpwstr>
      </vt:variant>
      <vt:variant>
        <vt:i4>1048635</vt:i4>
      </vt:variant>
      <vt:variant>
        <vt:i4>26</vt:i4>
      </vt:variant>
      <vt:variant>
        <vt:i4>0</vt:i4>
      </vt:variant>
      <vt:variant>
        <vt:i4>5</vt:i4>
      </vt:variant>
      <vt:variant>
        <vt:lpwstr/>
      </vt:variant>
      <vt:variant>
        <vt:lpwstr>_Toc271282005</vt:lpwstr>
      </vt:variant>
      <vt:variant>
        <vt:i4>1048635</vt:i4>
      </vt:variant>
      <vt:variant>
        <vt:i4>20</vt:i4>
      </vt:variant>
      <vt:variant>
        <vt:i4>0</vt:i4>
      </vt:variant>
      <vt:variant>
        <vt:i4>5</vt:i4>
      </vt:variant>
      <vt:variant>
        <vt:lpwstr/>
      </vt:variant>
      <vt:variant>
        <vt:lpwstr>_Toc271282004</vt:lpwstr>
      </vt:variant>
      <vt:variant>
        <vt:i4>1048635</vt:i4>
      </vt:variant>
      <vt:variant>
        <vt:i4>14</vt:i4>
      </vt:variant>
      <vt:variant>
        <vt:i4>0</vt:i4>
      </vt:variant>
      <vt:variant>
        <vt:i4>5</vt:i4>
      </vt:variant>
      <vt:variant>
        <vt:lpwstr/>
      </vt:variant>
      <vt:variant>
        <vt:lpwstr>_Toc271282003</vt:lpwstr>
      </vt:variant>
      <vt:variant>
        <vt:i4>1048635</vt:i4>
      </vt:variant>
      <vt:variant>
        <vt:i4>8</vt:i4>
      </vt:variant>
      <vt:variant>
        <vt:i4>0</vt:i4>
      </vt:variant>
      <vt:variant>
        <vt:i4>5</vt:i4>
      </vt:variant>
      <vt:variant>
        <vt:lpwstr/>
      </vt:variant>
      <vt:variant>
        <vt:lpwstr>_Toc271282002</vt:lpwstr>
      </vt:variant>
      <vt:variant>
        <vt:i4>1048635</vt:i4>
      </vt:variant>
      <vt:variant>
        <vt:i4>2</vt:i4>
      </vt:variant>
      <vt:variant>
        <vt:i4>0</vt:i4>
      </vt:variant>
      <vt:variant>
        <vt:i4>5</vt:i4>
      </vt:variant>
      <vt:variant>
        <vt:lpwstr/>
      </vt:variant>
      <vt:variant>
        <vt:lpwstr>_Toc271282001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
  <dc:creator>vhaislwaltoc</dc:creator>
  <cp:keywords/>
  <dc:description/>
  <cp:lastModifiedBy>John Zorich</cp:lastModifiedBy>
  <cp:revision>5</cp:revision>
  <cp:lastPrinted>2012-05-16T14:54:00Z</cp:lastPrinted>
  <dcterms:created xsi:type="dcterms:W3CDTF">2014-09-25T15:48:00Z</dcterms:created>
  <dcterms:modified xsi:type="dcterms:W3CDTF">2014-09-25T16:23:00Z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