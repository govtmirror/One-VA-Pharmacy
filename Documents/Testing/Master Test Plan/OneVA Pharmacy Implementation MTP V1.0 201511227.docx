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A780F" w14:textId="22E8E055" w:rsidR="00162B9F" w:rsidRDefault="00162B9F" w:rsidP="00162B9F">
      <w:pPr>
        <w:pStyle w:val="Title"/>
        <w:contextualSpacing/>
      </w:pPr>
      <w:bookmarkStart w:id="0" w:name="_Toc205632711"/>
      <w:bookmarkStart w:id="1" w:name="_GoBack"/>
      <w:bookmarkEnd w:id="1"/>
      <w:r>
        <w:t>Department of Veterans Affairs</w:t>
      </w:r>
    </w:p>
    <w:p w14:paraId="27DCBD34" w14:textId="77777777" w:rsidR="00162B9F" w:rsidRDefault="00162B9F" w:rsidP="00162B9F">
      <w:pPr>
        <w:pStyle w:val="Title"/>
        <w:contextualSpacing/>
      </w:pPr>
      <w:r>
        <w:t>Veterans Health Administration (VHA)</w:t>
      </w:r>
    </w:p>
    <w:p w14:paraId="5A5340FE" w14:textId="77777777" w:rsidR="00162B9F" w:rsidRDefault="00162B9F" w:rsidP="00162B9F">
      <w:pPr>
        <w:pStyle w:val="Title"/>
        <w:contextualSpacing/>
      </w:pPr>
      <w:r>
        <w:t>Office of Informatics and Analytics</w:t>
      </w:r>
    </w:p>
    <w:p w14:paraId="46F12697" w14:textId="77777777" w:rsidR="00162B9F" w:rsidRDefault="00162B9F" w:rsidP="00162B9F">
      <w:pPr>
        <w:pStyle w:val="Title"/>
      </w:pPr>
      <w:r>
        <w:t>Innovation Program</w:t>
      </w:r>
    </w:p>
    <w:p w14:paraId="10879CC7" w14:textId="77777777" w:rsidR="00162B9F" w:rsidRPr="00B666A1" w:rsidRDefault="00162B9F" w:rsidP="00162B9F">
      <w:pPr>
        <w:pStyle w:val="Title"/>
        <w:rPr>
          <w:color w:val="365F91" w:themeColor="accent1" w:themeShade="BF"/>
        </w:rPr>
      </w:pPr>
      <w:proofErr w:type="spellStart"/>
      <w:r w:rsidRPr="00B666A1">
        <w:rPr>
          <w:color w:val="365F91" w:themeColor="accent1" w:themeShade="BF"/>
        </w:rPr>
        <w:t>OneVA</w:t>
      </w:r>
      <w:proofErr w:type="spellEnd"/>
      <w:r w:rsidRPr="00B666A1">
        <w:rPr>
          <w:color w:val="365F91" w:themeColor="accent1" w:themeShade="BF"/>
        </w:rPr>
        <w:t xml:space="preserve"> Pharmacy Implementation Project</w:t>
      </w:r>
    </w:p>
    <w:p w14:paraId="247F02D1" w14:textId="77777777" w:rsidR="007926DE" w:rsidRPr="005B33DD" w:rsidRDefault="007926DE" w:rsidP="00E74EAA">
      <w:pPr>
        <w:pStyle w:val="Title"/>
        <w:contextualSpacing/>
      </w:pPr>
      <w:r w:rsidRPr="005B33DD">
        <w:t>Master Test Plan</w:t>
      </w:r>
    </w:p>
    <w:p w14:paraId="0FCE13FB" w14:textId="321CFD7B" w:rsidR="00162B9F" w:rsidRPr="00B666A1" w:rsidRDefault="00162B9F" w:rsidP="00162B9F">
      <w:pPr>
        <w:pStyle w:val="Title"/>
      </w:pPr>
      <w:r w:rsidRPr="00B666A1">
        <w:t>(CLIN #00</w:t>
      </w:r>
      <w:r>
        <w:t>0</w:t>
      </w:r>
      <w:r w:rsidR="00D15A62">
        <w:t>4AA</w:t>
      </w:r>
      <w:r w:rsidRPr="00B666A1">
        <w:t>)</w:t>
      </w:r>
    </w:p>
    <w:p w14:paraId="3269BF84" w14:textId="77777777" w:rsidR="00162B9F" w:rsidRPr="00826828" w:rsidRDefault="00162B9F" w:rsidP="00162B9F">
      <w:pPr>
        <w:pStyle w:val="Title"/>
        <w:contextualSpacing/>
        <w:rPr>
          <w:sz w:val="28"/>
          <w:szCs w:val="28"/>
        </w:rPr>
      </w:pPr>
      <w:r w:rsidRPr="00826828">
        <w:rPr>
          <w:sz w:val="28"/>
          <w:szCs w:val="28"/>
        </w:rPr>
        <w:t>Business Information Technology Solutions, Inc.</w:t>
      </w:r>
    </w:p>
    <w:p w14:paraId="1DE4FB21" w14:textId="77777777" w:rsidR="00162B9F" w:rsidRPr="00826828" w:rsidRDefault="00162B9F" w:rsidP="00162B9F">
      <w:pPr>
        <w:pStyle w:val="Title"/>
        <w:contextualSpacing/>
        <w:rPr>
          <w:sz w:val="28"/>
          <w:szCs w:val="28"/>
        </w:rPr>
      </w:pPr>
      <w:r w:rsidRPr="00826828">
        <w:rPr>
          <w:sz w:val="28"/>
          <w:szCs w:val="28"/>
        </w:rPr>
        <w:t>3190 Fairview Park Drive, Suite 315</w:t>
      </w:r>
    </w:p>
    <w:p w14:paraId="7482E219" w14:textId="77777777" w:rsidR="00162B9F" w:rsidRPr="00826828" w:rsidRDefault="00162B9F" w:rsidP="00162B9F">
      <w:pPr>
        <w:pStyle w:val="Title"/>
        <w:contextualSpacing/>
        <w:rPr>
          <w:sz w:val="28"/>
          <w:szCs w:val="28"/>
        </w:rPr>
      </w:pPr>
      <w:r w:rsidRPr="00826828">
        <w:rPr>
          <w:sz w:val="28"/>
          <w:szCs w:val="28"/>
        </w:rPr>
        <w:t>Falls Church, VA  22042</w:t>
      </w:r>
    </w:p>
    <w:p w14:paraId="5C28D35D" w14:textId="77777777" w:rsidR="00162B9F" w:rsidRDefault="00162B9F" w:rsidP="00162B9F">
      <w:pPr>
        <w:pStyle w:val="Title"/>
        <w:contextualSpacing/>
        <w:rPr>
          <w:sz w:val="28"/>
          <w:szCs w:val="28"/>
        </w:rPr>
      </w:pPr>
    </w:p>
    <w:p w14:paraId="25418169" w14:textId="77777777" w:rsidR="00162B9F" w:rsidRPr="00CB1C03" w:rsidRDefault="00162B9F" w:rsidP="00162B9F">
      <w:pPr>
        <w:pStyle w:val="Title"/>
        <w:contextualSpacing/>
        <w:rPr>
          <w:sz w:val="28"/>
          <w:szCs w:val="28"/>
        </w:rPr>
      </w:pPr>
      <w:r>
        <w:rPr>
          <w:sz w:val="28"/>
          <w:szCs w:val="28"/>
        </w:rPr>
        <w:t>Task Order:  VA-118-15-Q-0745</w:t>
      </w:r>
    </w:p>
    <w:p w14:paraId="68C25064" w14:textId="77777777" w:rsidR="009F5167" w:rsidRPr="007E325E" w:rsidRDefault="009F5167" w:rsidP="009F5167">
      <w:pPr>
        <w:pStyle w:val="Title"/>
        <w:spacing w:before="960" w:after="960"/>
        <w:rPr>
          <w:rStyle w:val="CommentTextChar"/>
        </w:rPr>
      </w:pPr>
      <w:bookmarkStart w:id="2" w:name="_Toc433180662"/>
      <w:r>
        <w:rPr>
          <w:noProof/>
        </w:rPr>
        <w:drawing>
          <wp:inline distT="0" distB="0" distL="0" distR="0" wp14:anchorId="0192EC77" wp14:editId="7C86466D">
            <wp:extent cx="2114550" cy="2057400"/>
            <wp:effectExtent l="0" t="0" r="0" b="0"/>
            <wp:docPr id="9" name="Picture 9"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5CB134E4" w14:textId="636454B2" w:rsidR="00162B9F" w:rsidRPr="00826828" w:rsidRDefault="00492689" w:rsidP="00F12264">
      <w:pPr>
        <w:jc w:val="center"/>
      </w:pPr>
      <w:r>
        <w:t>Version 1.0</w:t>
      </w:r>
    </w:p>
    <w:p w14:paraId="1546EA05" w14:textId="77777777" w:rsidR="00162B9F" w:rsidRPr="00826828" w:rsidRDefault="00162B9F">
      <w:pPr>
        <w:jc w:val="center"/>
      </w:pPr>
      <w:bookmarkStart w:id="3" w:name="_Toc433181274"/>
      <w:r w:rsidRPr="00826828">
        <w:rPr>
          <w:noProof/>
        </w:rPr>
        <w:drawing>
          <wp:anchor distT="0" distB="0" distL="114300" distR="114300" simplePos="0" relativeHeight="251645952" behindDoc="0" locked="0" layoutInCell="1" allowOverlap="1" wp14:anchorId="13CFEC2C" wp14:editId="0FB91DD4">
            <wp:simplePos x="0" y="0"/>
            <wp:positionH relativeFrom="column">
              <wp:posOffset>2400300</wp:posOffset>
            </wp:positionH>
            <wp:positionV relativeFrom="paragraph">
              <wp:posOffset>310515</wp:posOffset>
            </wp:positionV>
            <wp:extent cx="1329055" cy="1021080"/>
            <wp:effectExtent l="0" t="0" r="4445" b="7620"/>
            <wp:wrapSquare wrapText="bothSides"/>
            <wp:docPr id="3" name="Picture 3"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29055" cy="1021080"/>
                    </a:xfrm>
                    <a:prstGeom prst="rect">
                      <a:avLst/>
                    </a:prstGeom>
                  </pic:spPr>
                </pic:pic>
              </a:graphicData>
            </a:graphic>
            <wp14:sizeRelH relativeFrom="margin">
              <wp14:pctWidth>0</wp14:pctWidth>
            </wp14:sizeRelH>
            <wp14:sizeRelV relativeFrom="margin">
              <wp14:pctHeight>0</wp14:pctHeight>
            </wp14:sizeRelV>
          </wp:anchor>
        </w:drawing>
      </w:r>
      <w:r w:rsidRPr="00826828">
        <w:t>November 2015</w:t>
      </w:r>
      <w:bookmarkEnd w:id="2"/>
      <w:bookmarkEnd w:id="3"/>
    </w:p>
    <w:p w14:paraId="247F02DC" w14:textId="1AFAFE08" w:rsidR="00BF3752" w:rsidRPr="00BF3752" w:rsidRDefault="00BF3752" w:rsidP="00BF3752">
      <w:pPr>
        <w:pStyle w:val="BodyText"/>
        <w:rPr>
          <w:i/>
          <w:iCs/>
          <w:color w:val="0000FF"/>
        </w:rPr>
        <w:sectPr w:rsidR="00BF3752" w:rsidRPr="00BF3752" w:rsidSect="00BD51C9">
          <w:footerReference w:type="even" r:id="rId14"/>
          <w:footerReference w:type="default" r:id="rId15"/>
          <w:pgSz w:w="12240" w:h="15840" w:code="1"/>
          <w:pgMar w:top="1440" w:right="1440" w:bottom="1440" w:left="1440" w:header="720" w:footer="720" w:gutter="0"/>
          <w:pgNumType w:start="1"/>
          <w:cols w:space="720"/>
          <w:vAlign w:val="center"/>
          <w:titlePg/>
          <w:docGrid w:linePitch="360"/>
        </w:sectPr>
      </w:pPr>
    </w:p>
    <w:p w14:paraId="247F02DD" w14:textId="77777777" w:rsidR="007926DE" w:rsidRDefault="007926DE" w:rsidP="007926DE">
      <w:pPr>
        <w:pStyle w:val="Title2"/>
      </w:pPr>
      <w:r>
        <w:lastRenderedPageBreak/>
        <w:t>Revision History</w:t>
      </w:r>
    </w:p>
    <w:tbl>
      <w:tblPr>
        <w:tblW w:w="936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Revision History Table"/>
        <w:tblDescription w:val="Revision History, detailing date, version number, description of changes, and author of changes."/>
      </w:tblPr>
      <w:tblGrid>
        <w:gridCol w:w="1699"/>
        <w:gridCol w:w="1063"/>
        <w:gridCol w:w="4310"/>
        <w:gridCol w:w="2288"/>
      </w:tblGrid>
      <w:tr w:rsidR="00D60268" w:rsidRPr="005068FD" w14:paraId="19A47B77" w14:textId="77777777" w:rsidTr="002A6E71">
        <w:tc>
          <w:tcPr>
            <w:tcW w:w="1728" w:type="dxa"/>
            <w:shd w:val="clear" w:color="auto" w:fill="F2F2F2"/>
          </w:tcPr>
          <w:p w14:paraId="3898C216" w14:textId="77777777" w:rsidR="00D60268" w:rsidRPr="005068FD" w:rsidRDefault="00D60268" w:rsidP="00626F62">
            <w:pPr>
              <w:pStyle w:val="TableHeading"/>
              <w:jc w:val="center"/>
            </w:pPr>
            <w:r w:rsidRPr="005068FD">
              <w:t>Date</w:t>
            </w:r>
          </w:p>
        </w:tc>
        <w:tc>
          <w:tcPr>
            <w:tcW w:w="1080" w:type="dxa"/>
            <w:shd w:val="clear" w:color="auto" w:fill="F2F2F2"/>
          </w:tcPr>
          <w:p w14:paraId="575A9D22" w14:textId="77777777" w:rsidR="00D60268" w:rsidRPr="005068FD" w:rsidRDefault="00D60268" w:rsidP="00626F62">
            <w:pPr>
              <w:pStyle w:val="TableHeading"/>
              <w:jc w:val="center"/>
            </w:pPr>
            <w:r w:rsidRPr="005068FD">
              <w:t>Version</w:t>
            </w:r>
          </w:p>
        </w:tc>
        <w:tc>
          <w:tcPr>
            <w:tcW w:w="4392" w:type="dxa"/>
            <w:shd w:val="clear" w:color="auto" w:fill="F2F2F2"/>
          </w:tcPr>
          <w:p w14:paraId="4A4B04B5" w14:textId="77777777" w:rsidR="00D60268" w:rsidRPr="005068FD" w:rsidRDefault="00D60268" w:rsidP="00626F62">
            <w:pPr>
              <w:pStyle w:val="TableHeading"/>
              <w:jc w:val="center"/>
            </w:pPr>
            <w:r w:rsidRPr="005068FD">
              <w:t>Description</w:t>
            </w:r>
          </w:p>
        </w:tc>
        <w:tc>
          <w:tcPr>
            <w:tcW w:w="2329" w:type="dxa"/>
            <w:shd w:val="clear" w:color="auto" w:fill="F2F2F2"/>
          </w:tcPr>
          <w:p w14:paraId="3B00680D" w14:textId="77777777" w:rsidR="00D60268" w:rsidRPr="005068FD" w:rsidRDefault="00D60268" w:rsidP="00626F62">
            <w:pPr>
              <w:pStyle w:val="TableHeading"/>
              <w:jc w:val="center"/>
            </w:pPr>
            <w:r w:rsidRPr="005068FD">
              <w:t>Author</w:t>
            </w:r>
          </w:p>
        </w:tc>
      </w:tr>
      <w:tr w:rsidR="00D60268" w14:paraId="43E1B0A9" w14:textId="77777777" w:rsidTr="002A6E71">
        <w:tc>
          <w:tcPr>
            <w:tcW w:w="1728" w:type="dxa"/>
          </w:tcPr>
          <w:p w14:paraId="5621354F" w14:textId="77777777" w:rsidR="00D60268" w:rsidRPr="00785A78" w:rsidRDefault="00D60268" w:rsidP="00D3642C">
            <w:pPr>
              <w:pStyle w:val="TableText"/>
            </w:pPr>
            <w:r>
              <w:t>11/13/2015</w:t>
            </w:r>
          </w:p>
        </w:tc>
        <w:tc>
          <w:tcPr>
            <w:tcW w:w="1080" w:type="dxa"/>
          </w:tcPr>
          <w:p w14:paraId="5306F090" w14:textId="77777777" w:rsidR="00D60268" w:rsidRPr="00785A78" w:rsidRDefault="00D60268" w:rsidP="00D3642C">
            <w:pPr>
              <w:pStyle w:val="TableText"/>
            </w:pPr>
            <w:r>
              <w:t>0.1</w:t>
            </w:r>
          </w:p>
        </w:tc>
        <w:tc>
          <w:tcPr>
            <w:tcW w:w="4392" w:type="dxa"/>
          </w:tcPr>
          <w:p w14:paraId="4C47AE7C" w14:textId="77777777" w:rsidR="00D60268" w:rsidRPr="00785A78" w:rsidRDefault="00D60268" w:rsidP="00D3642C">
            <w:pPr>
              <w:pStyle w:val="TableText"/>
            </w:pPr>
            <w:r>
              <w:t>Initial Draft</w:t>
            </w:r>
          </w:p>
        </w:tc>
        <w:tc>
          <w:tcPr>
            <w:tcW w:w="2329" w:type="dxa"/>
          </w:tcPr>
          <w:p w14:paraId="74FDB3A5" w14:textId="77777777" w:rsidR="00D60268" w:rsidRPr="00785A78" w:rsidRDefault="00D60268" w:rsidP="00D3642C">
            <w:pPr>
              <w:pStyle w:val="TableText"/>
            </w:pPr>
            <w:r>
              <w:t>TJ Cope</w:t>
            </w:r>
          </w:p>
        </w:tc>
      </w:tr>
      <w:tr w:rsidR="00D60268" w14:paraId="7A184835" w14:textId="77777777" w:rsidTr="002A6E71">
        <w:tc>
          <w:tcPr>
            <w:tcW w:w="1728" w:type="dxa"/>
          </w:tcPr>
          <w:p w14:paraId="444316A4" w14:textId="289A8195" w:rsidR="00D60268" w:rsidRDefault="00D60268" w:rsidP="00497A1B">
            <w:pPr>
              <w:pStyle w:val="TableText"/>
            </w:pPr>
            <w:r>
              <w:t>11/2</w:t>
            </w:r>
            <w:r w:rsidR="00497A1B">
              <w:t>3</w:t>
            </w:r>
            <w:r>
              <w:t>/2015</w:t>
            </w:r>
          </w:p>
        </w:tc>
        <w:tc>
          <w:tcPr>
            <w:tcW w:w="1080" w:type="dxa"/>
          </w:tcPr>
          <w:p w14:paraId="5CC863D9" w14:textId="77777777" w:rsidR="00D60268" w:rsidRDefault="00D60268" w:rsidP="00D3642C">
            <w:pPr>
              <w:pStyle w:val="TableText"/>
            </w:pPr>
            <w:r>
              <w:t>0.2</w:t>
            </w:r>
          </w:p>
        </w:tc>
        <w:tc>
          <w:tcPr>
            <w:tcW w:w="4392" w:type="dxa"/>
          </w:tcPr>
          <w:p w14:paraId="0EAB669C" w14:textId="77777777" w:rsidR="00D60268" w:rsidRDefault="00D60268" w:rsidP="00D3642C">
            <w:pPr>
              <w:pStyle w:val="TableText"/>
            </w:pPr>
            <w:r>
              <w:t>Technical Editing and Section 508 Compliance; Updating Content</w:t>
            </w:r>
          </w:p>
        </w:tc>
        <w:tc>
          <w:tcPr>
            <w:tcW w:w="2329" w:type="dxa"/>
          </w:tcPr>
          <w:p w14:paraId="608C1BED" w14:textId="77777777" w:rsidR="00D60268" w:rsidRDefault="00D60268" w:rsidP="00D3642C">
            <w:pPr>
              <w:pStyle w:val="TableText"/>
            </w:pPr>
            <w:r>
              <w:t>Kathy Coupland</w:t>
            </w:r>
          </w:p>
        </w:tc>
      </w:tr>
      <w:tr w:rsidR="00497A1B" w14:paraId="73E9BE8F" w14:textId="77777777" w:rsidTr="002A6E71">
        <w:tc>
          <w:tcPr>
            <w:tcW w:w="1728" w:type="dxa"/>
          </w:tcPr>
          <w:p w14:paraId="2EADC637" w14:textId="1C03FB93" w:rsidR="00497A1B" w:rsidRDefault="00497A1B" w:rsidP="00C90DF1">
            <w:pPr>
              <w:pStyle w:val="TableText"/>
            </w:pPr>
            <w:r>
              <w:t>11/24/2015</w:t>
            </w:r>
          </w:p>
        </w:tc>
        <w:tc>
          <w:tcPr>
            <w:tcW w:w="1080" w:type="dxa"/>
          </w:tcPr>
          <w:p w14:paraId="5B9A0212" w14:textId="260061FF" w:rsidR="00497A1B" w:rsidRDefault="00497A1B" w:rsidP="00D3642C">
            <w:pPr>
              <w:pStyle w:val="TableText"/>
            </w:pPr>
            <w:r>
              <w:t>0.3</w:t>
            </w:r>
          </w:p>
        </w:tc>
        <w:tc>
          <w:tcPr>
            <w:tcW w:w="4392" w:type="dxa"/>
          </w:tcPr>
          <w:p w14:paraId="3E4E616D" w14:textId="7F9DD158" w:rsidR="00497A1B" w:rsidRDefault="00497A1B" w:rsidP="00D3642C">
            <w:pPr>
              <w:pStyle w:val="TableText"/>
            </w:pPr>
            <w:r>
              <w:t>Incorporate TJ Cope and Cecelia Wray feedback</w:t>
            </w:r>
          </w:p>
        </w:tc>
        <w:tc>
          <w:tcPr>
            <w:tcW w:w="2329" w:type="dxa"/>
          </w:tcPr>
          <w:p w14:paraId="5FFC7A39" w14:textId="7FE04694" w:rsidR="00497A1B" w:rsidRDefault="00497A1B" w:rsidP="00D3642C">
            <w:pPr>
              <w:pStyle w:val="TableText"/>
            </w:pPr>
            <w:r>
              <w:t>Kathy Coupland</w:t>
            </w:r>
          </w:p>
        </w:tc>
      </w:tr>
      <w:tr w:rsidR="00D316B7" w14:paraId="7BD52CDB" w14:textId="77777777" w:rsidTr="002A6E71">
        <w:tc>
          <w:tcPr>
            <w:tcW w:w="1728" w:type="dxa"/>
          </w:tcPr>
          <w:p w14:paraId="70E73156" w14:textId="41DD2DA4" w:rsidR="00D316B7" w:rsidRDefault="00D316B7" w:rsidP="00492689">
            <w:pPr>
              <w:pStyle w:val="TableText"/>
            </w:pPr>
            <w:r>
              <w:t>11/2</w:t>
            </w:r>
            <w:r w:rsidR="00492689">
              <w:t>5</w:t>
            </w:r>
            <w:r>
              <w:t>/2015</w:t>
            </w:r>
          </w:p>
        </w:tc>
        <w:tc>
          <w:tcPr>
            <w:tcW w:w="1080" w:type="dxa"/>
          </w:tcPr>
          <w:p w14:paraId="705CB264" w14:textId="77698EF8" w:rsidR="00D316B7" w:rsidRDefault="00D316B7" w:rsidP="00D3642C">
            <w:pPr>
              <w:pStyle w:val="TableText"/>
            </w:pPr>
            <w:r>
              <w:t>0.4</w:t>
            </w:r>
          </w:p>
        </w:tc>
        <w:tc>
          <w:tcPr>
            <w:tcW w:w="4392" w:type="dxa"/>
          </w:tcPr>
          <w:p w14:paraId="2F3493CD" w14:textId="750CB2C7" w:rsidR="00D316B7" w:rsidRDefault="00D316B7" w:rsidP="00D3642C">
            <w:pPr>
              <w:pStyle w:val="TableText"/>
            </w:pPr>
            <w:r>
              <w:t>Incorporate feedback from internal review.</w:t>
            </w:r>
          </w:p>
        </w:tc>
        <w:tc>
          <w:tcPr>
            <w:tcW w:w="2329" w:type="dxa"/>
          </w:tcPr>
          <w:p w14:paraId="0F16E17D" w14:textId="686980CB" w:rsidR="00D316B7" w:rsidRDefault="00D316B7" w:rsidP="00D3642C">
            <w:pPr>
              <w:pStyle w:val="TableText"/>
            </w:pPr>
            <w:r>
              <w:t>Kathy Coupland</w:t>
            </w:r>
          </w:p>
        </w:tc>
      </w:tr>
      <w:tr w:rsidR="00492689" w14:paraId="0C716151" w14:textId="77777777" w:rsidTr="002A6E71">
        <w:tc>
          <w:tcPr>
            <w:tcW w:w="1728" w:type="dxa"/>
          </w:tcPr>
          <w:p w14:paraId="32059F68" w14:textId="663B09E9" w:rsidR="00492689" w:rsidRDefault="00492689" w:rsidP="00492689">
            <w:pPr>
              <w:pStyle w:val="TableText"/>
            </w:pPr>
            <w:r>
              <w:t>11/25/2015</w:t>
            </w:r>
          </w:p>
        </w:tc>
        <w:tc>
          <w:tcPr>
            <w:tcW w:w="1080" w:type="dxa"/>
          </w:tcPr>
          <w:p w14:paraId="1CC132D9" w14:textId="2E503E85" w:rsidR="00492689" w:rsidRDefault="00492689" w:rsidP="00D3642C">
            <w:pPr>
              <w:pStyle w:val="TableText"/>
            </w:pPr>
            <w:r>
              <w:t>1.0</w:t>
            </w:r>
          </w:p>
        </w:tc>
        <w:tc>
          <w:tcPr>
            <w:tcW w:w="4392" w:type="dxa"/>
          </w:tcPr>
          <w:p w14:paraId="3AC86F0C" w14:textId="72A88F6A" w:rsidR="00492689" w:rsidRDefault="00492689" w:rsidP="00D3642C">
            <w:pPr>
              <w:pStyle w:val="TableText"/>
            </w:pPr>
            <w:r>
              <w:t>Initial Baseline</w:t>
            </w:r>
          </w:p>
        </w:tc>
        <w:tc>
          <w:tcPr>
            <w:tcW w:w="2329" w:type="dxa"/>
          </w:tcPr>
          <w:p w14:paraId="3658EC63" w14:textId="0BDA69A5" w:rsidR="00492689" w:rsidRDefault="00492689" w:rsidP="00D3642C">
            <w:pPr>
              <w:pStyle w:val="TableText"/>
            </w:pPr>
            <w:r>
              <w:t>Kathy Coupland</w:t>
            </w:r>
          </w:p>
        </w:tc>
      </w:tr>
    </w:tbl>
    <w:p w14:paraId="247F02E8" w14:textId="77777777" w:rsidR="007926DE" w:rsidRDefault="007926DE" w:rsidP="007926DE">
      <w:pPr>
        <w:pStyle w:val="Title2"/>
        <w:sectPr w:rsidR="007926DE" w:rsidSect="00BA6486">
          <w:footerReference w:type="default" r:id="rId16"/>
          <w:pgSz w:w="12240" w:h="15840" w:code="1"/>
          <w:pgMar w:top="1440" w:right="1440" w:bottom="1440" w:left="1440" w:header="720" w:footer="720" w:gutter="0"/>
          <w:pgNumType w:fmt="lowerRoman" w:start="1"/>
          <w:cols w:space="720"/>
          <w:docGrid w:linePitch="360"/>
        </w:sectPr>
      </w:pPr>
    </w:p>
    <w:p w14:paraId="247F02E9" w14:textId="77777777" w:rsidR="007926DE" w:rsidRDefault="007926DE" w:rsidP="007926DE">
      <w:pPr>
        <w:pStyle w:val="Title2"/>
      </w:pPr>
      <w:r>
        <w:lastRenderedPageBreak/>
        <w:t>Table of Contents</w:t>
      </w:r>
    </w:p>
    <w:p w14:paraId="1C73B7A3" w14:textId="2361A042" w:rsidR="00714A30" w:rsidRDefault="007926DE">
      <w:pPr>
        <w:pStyle w:val="TOC1"/>
        <w:rPr>
          <w:rFonts w:asciiTheme="minorHAnsi" w:eastAsiaTheme="minorEastAsia" w:hAnsiTheme="minorHAnsi" w:cstheme="minorBidi"/>
          <w:b w:val="0"/>
          <w:noProof/>
          <w:sz w:val="22"/>
          <w:szCs w:val="22"/>
        </w:rPr>
      </w:pPr>
      <w:r w:rsidRPr="00D82879">
        <w:rPr>
          <w:sz w:val="22"/>
          <w:szCs w:val="22"/>
        </w:rPr>
        <w:fldChar w:fldCharType="begin"/>
      </w:r>
      <w:r w:rsidRPr="00D82879">
        <w:rPr>
          <w:sz w:val="22"/>
          <w:szCs w:val="22"/>
        </w:rPr>
        <w:instrText xml:space="preserve"> TOC \o "1-9" \t "Heading 4;4;Heading 3;3;Heading 2;2;Heading 1;1;Heading 1;1;Heading 2;2;Heading 3;3;Style Heading 3 + Times New Roman 11 pt;3;Style Heading 3 + Times New Roman 11 pt1;3;Heading 4;4" </w:instrText>
      </w:r>
      <w:r w:rsidRPr="00D82879">
        <w:rPr>
          <w:sz w:val="22"/>
          <w:szCs w:val="22"/>
        </w:rPr>
        <w:fldChar w:fldCharType="separate"/>
      </w:r>
      <w:r w:rsidR="00714A30">
        <w:rPr>
          <w:noProof/>
        </w:rPr>
        <w:t>1.</w:t>
      </w:r>
      <w:r w:rsidR="00714A30">
        <w:rPr>
          <w:rFonts w:asciiTheme="minorHAnsi" w:eastAsiaTheme="minorEastAsia" w:hAnsiTheme="minorHAnsi" w:cstheme="minorBidi"/>
          <w:b w:val="0"/>
          <w:noProof/>
          <w:sz w:val="22"/>
          <w:szCs w:val="22"/>
        </w:rPr>
        <w:tab/>
      </w:r>
      <w:r w:rsidR="00714A30">
        <w:rPr>
          <w:noProof/>
        </w:rPr>
        <w:t>Introduction</w:t>
      </w:r>
      <w:r w:rsidR="00714A30">
        <w:rPr>
          <w:noProof/>
        </w:rPr>
        <w:tab/>
      </w:r>
      <w:r w:rsidR="00714A30">
        <w:rPr>
          <w:noProof/>
        </w:rPr>
        <w:fldChar w:fldCharType="begin"/>
      </w:r>
      <w:r w:rsidR="00714A30">
        <w:rPr>
          <w:noProof/>
        </w:rPr>
        <w:instrText xml:space="preserve"> PAGEREF _Toc436390600 \h </w:instrText>
      </w:r>
      <w:r w:rsidR="00714A30">
        <w:rPr>
          <w:noProof/>
        </w:rPr>
      </w:r>
      <w:r w:rsidR="00714A30">
        <w:rPr>
          <w:noProof/>
        </w:rPr>
        <w:fldChar w:fldCharType="separate"/>
      </w:r>
      <w:r w:rsidR="00C01687">
        <w:rPr>
          <w:noProof/>
        </w:rPr>
        <w:t>1</w:t>
      </w:r>
      <w:r w:rsidR="00714A30">
        <w:rPr>
          <w:noProof/>
        </w:rPr>
        <w:fldChar w:fldCharType="end"/>
      </w:r>
    </w:p>
    <w:p w14:paraId="1E58A954" w14:textId="220EFE7F" w:rsidR="00714A30" w:rsidRDefault="00714A30">
      <w:pPr>
        <w:pStyle w:val="TOC2"/>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Purpose</w:t>
      </w:r>
      <w:r>
        <w:rPr>
          <w:noProof/>
        </w:rPr>
        <w:tab/>
      </w:r>
      <w:r>
        <w:rPr>
          <w:noProof/>
        </w:rPr>
        <w:fldChar w:fldCharType="begin"/>
      </w:r>
      <w:r>
        <w:rPr>
          <w:noProof/>
        </w:rPr>
        <w:instrText xml:space="preserve"> PAGEREF _Toc436390601 \h </w:instrText>
      </w:r>
      <w:r>
        <w:rPr>
          <w:noProof/>
        </w:rPr>
      </w:r>
      <w:r>
        <w:rPr>
          <w:noProof/>
        </w:rPr>
        <w:fldChar w:fldCharType="separate"/>
      </w:r>
      <w:r w:rsidR="00C01687">
        <w:rPr>
          <w:noProof/>
        </w:rPr>
        <w:t>1</w:t>
      </w:r>
      <w:r>
        <w:rPr>
          <w:noProof/>
        </w:rPr>
        <w:fldChar w:fldCharType="end"/>
      </w:r>
    </w:p>
    <w:p w14:paraId="4A64CF6F" w14:textId="3D733DA1" w:rsidR="00714A30" w:rsidRDefault="00714A30">
      <w:pPr>
        <w:pStyle w:val="TOC2"/>
        <w:rPr>
          <w:rFonts w:asciiTheme="minorHAnsi" w:eastAsiaTheme="minorEastAsia" w:hAnsiTheme="minorHAnsi" w:cstheme="minorBidi"/>
          <w:b w:val="0"/>
          <w:noProof/>
          <w:sz w:val="22"/>
          <w:szCs w:val="22"/>
        </w:rPr>
      </w:pPr>
      <w:r>
        <w:rPr>
          <w:noProof/>
        </w:rPr>
        <w:t>1.2.</w:t>
      </w:r>
      <w:r>
        <w:rPr>
          <w:rFonts w:asciiTheme="minorHAnsi" w:eastAsiaTheme="minorEastAsia" w:hAnsiTheme="minorHAnsi" w:cstheme="minorBidi"/>
          <w:b w:val="0"/>
          <w:noProof/>
          <w:sz w:val="22"/>
          <w:szCs w:val="22"/>
        </w:rPr>
        <w:tab/>
      </w:r>
      <w:r>
        <w:rPr>
          <w:noProof/>
        </w:rPr>
        <w:t>Acronyms and Abbreviations</w:t>
      </w:r>
      <w:r>
        <w:rPr>
          <w:noProof/>
        </w:rPr>
        <w:tab/>
      </w:r>
      <w:r>
        <w:rPr>
          <w:noProof/>
        </w:rPr>
        <w:fldChar w:fldCharType="begin"/>
      </w:r>
      <w:r>
        <w:rPr>
          <w:noProof/>
        </w:rPr>
        <w:instrText xml:space="preserve"> PAGEREF _Toc436390602 \h </w:instrText>
      </w:r>
      <w:r>
        <w:rPr>
          <w:noProof/>
        </w:rPr>
      </w:r>
      <w:r>
        <w:rPr>
          <w:noProof/>
        </w:rPr>
        <w:fldChar w:fldCharType="separate"/>
      </w:r>
      <w:r w:rsidR="00C01687">
        <w:rPr>
          <w:noProof/>
        </w:rPr>
        <w:t>1</w:t>
      </w:r>
      <w:r>
        <w:rPr>
          <w:noProof/>
        </w:rPr>
        <w:fldChar w:fldCharType="end"/>
      </w:r>
    </w:p>
    <w:p w14:paraId="1876BFF3" w14:textId="2240C234" w:rsidR="00714A30" w:rsidRDefault="00714A30">
      <w:pPr>
        <w:pStyle w:val="TOC2"/>
        <w:rPr>
          <w:rFonts w:asciiTheme="minorHAnsi" w:eastAsiaTheme="minorEastAsia" w:hAnsiTheme="minorHAnsi" w:cstheme="minorBidi"/>
          <w:b w:val="0"/>
          <w:noProof/>
          <w:sz w:val="22"/>
          <w:szCs w:val="22"/>
        </w:rPr>
      </w:pPr>
      <w:r>
        <w:rPr>
          <w:noProof/>
        </w:rPr>
        <w:t>1.3.</w:t>
      </w:r>
      <w:r>
        <w:rPr>
          <w:rFonts w:asciiTheme="minorHAnsi" w:eastAsiaTheme="minorEastAsia" w:hAnsiTheme="minorHAnsi" w:cstheme="minorBidi"/>
          <w:b w:val="0"/>
          <w:noProof/>
          <w:sz w:val="22"/>
          <w:szCs w:val="22"/>
        </w:rPr>
        <w:tab/>
      </w:r>
      <w:r>
        <w:rPr>
          <w:noProof/>
        </w:rPr>
        <w:t>Test Objectives</w:t>
      </w:r>
      <w:r>
        <w:rPr>
          <w:noProof/>
        </w:rPr>
        <w:tab/>
      </w:r>
      <w:r>
        <w:rPr>
          <w:noProof/>
        </w:rPr>
        <w:fldChar w:fldCharType="begin"/>
      </w:r>
      <w:r>
        <w:rPr>
          <w:noProof/>
        </w:rPr>
        <w:instrText xml:space="preserve"> PAGEREF _Toc436390603 \h </w:instrText>
      </w:r>
      <w:r>
        <w:rPr>
          <w:noProof/>
        </w:rPr>
      </w:r>
      <w:r>
        <w:rPr>
          <w:noProof/>
        </w:rPr>
        <w:fldChar w:fldCharType="separate"/>
      </w:r>
      <w:r w:rsidR="00C01687">
        <w:rPr>
          <w:noProof/>
        </w:rPr>
        <w:t>4</w:t>
      </w:r>
      <w:r>
        <w:rPr>
          <w:noProof/>
        </w:rPr>
        <w:fldChar w:fldCharType="end"/>
      </w:r>
    </w:p>
    <w:p w14:paraId="1EAE92F7" w14:textId="225BE584" w:rsidR="00714A30" w:rsidRDefault="00714A30">
      <w:pPr>
        <w:pStyle w:val="TOC2"/>
        <w:rPr>
          <w:rFonts w:asciiTheme="minorHAnsi" w:eastAsiaTheme="minorEastAsia" w:hAnsiTheme="minorHAnsi" w:cstheme="minorBidi"/>
          <w:b w:val="0"/>
          <w:noProof/>
          <w:sz w:val="22"/>
          <w:szCs w:val="22"/>
        </w:rPr>
      </w:pPr>
      <w:r>
        <w:rPr>
          <w:noProof/>
        </w:rPr>
        <w:t>1.4.</w:t>
      </w:r>
      <w:r>
        <w:rPr>
          <w:rFonts w:asciiTheme="minorHAnsi" w:eastAsiaTheme="minorEastAsia" w:hAnsiTheme="minorHAnsi" w:cstheme="minorBidi"/>
          <w:b w:val="0"/>
          <w:noProof/>
          <w:sz w:val="22"/>
          <w:szCs w:val="22"/>
        </w:rPr>
        <w:tab/>
      </w:r>
      <w:r>
        <w:rPr>
          <w:noProof/>
        </w:rPr>
        <w:t>Roles and Responsibilities</w:t>
      </w:r>
      <w:r>
        <w:rPr>
          <w:noProof/>
        </w:rPr>
        <w:tab/>
      </w:r>
      <w:r>
        <w:rPr>
          <w:noProof/>
        </w:rPr>
        <w:fldChar w:fldCharType="begin"/>
      </w:r>
      <w:r>
        <w:rPr>
          <w:noProof/>
        </w:rPr>
        <w:instrText xml:space="preserve"> PAGEREF _Toc436390604 \h </w:instrText>
      </w:r>
      <w:r>
        <w:rPr>
          <w:noProof/>
        </w:rPr>
      </w:r>
      <w:r>
        <w:rPr>
          <w:noProof/>
        </w:rPr>
        <w:fldChar w:fldCharType="separate"/>
      </w:r>
      <w:r w:rsidR="00C01687">
        <w:rPr>
          <w:noProof/>
        </w:rPr>
        <w:t>5</w:t>
      </w:r>
      <w:r>
        <w:rPr>
          <w:noProof/>
        </w:rPr>
        <w:fldChar w:fldCharType="end"/>
      </w:r>
    </w:p>
    <w:p w14:paraId="2A48BE5C" w14:textId="413CC81F" w:rsidR="00714A30" w:rsidRDefault="00714A30">
      <w:pPr>
        <w:pStyle w:val="TOC2"/>
        <w:rPr>
          <w:rFonts w:asciiTheme="minorHAnsi" w:eastAsiaTheme="minorEastAsia" w:hAnsiTheme="minorHAnsi" w:cstheme="minorBidi"/>
          <w:b w:val="0"/>
          <w:noProof/>
          <w:sz w:val="22"/>
          <w:szCs w:val="22"/>
        </w:rPr>
      </w:pPr>
      <w:r>
        <w:rPr>
          <w:noProof/>
        </w:rPr>
        <w:t>1.5.</w:t>
      </w:r>
      <w:r>
        <w:rPr>
          <w:rFonts w:asciiTheme="minorHAnsi" w:eastAsiaTheme="minorEastAsia" w:hAnsiTheme="minorHAnsi" w:cstheme="minorBidi"/>
          <w:b w:val="0"/>
          <w:noProof/>
          <w:sz w:val="22"/>
          <w:szCs w:val="22"/>
        </w:rPr>
        <w:tab/>
      </w:r>
      <w:r>
        <w:rPr>
          <w:noProof/>
        </w:rPr>
        <w:t>Processes and References</w:t>
      </w:r>
      <w:r>
        <w:rPr>
          <w:noProof/>
        </w:rPr>
        <w:tab/>
      </w:r>
      <w:r>
        <w:rPr>
          <w:noProof/>
        </w:rPr>
        <w:fldChar w:fldCharType="begin"/>
      </w:r>
      <w:r>
        <w:rPr>
          <w:noProof/>
        </w:rPr>
        <w:instrText xml:space="preserve"> PAGEREF _Toc436390605 \h </w:instrText>
      </w:r>
      <w:r>
        <w:rPr>
          <w:noProof/>
        </w:rPr>
      </w:r>
      <w:r>
        <w:rPr>
          <w:noProof/>
        </w:rPr>
        <w:fldChar w:fldCharType="separate"/>
      </w:r>
      <w:r w:rsidR="00C01687">
        <w:rPr>
          <w:noProof/>
        </w:rPr>
        <w:t>6</w:t>
      </w:r>
      <w:r>
        <w:rPr>
          <w:noProof/>
        </w:rPr>
        <w:fldChar w:fldCharType="end"/>
      </w:r>
    </w:p>
    <w:p w14:paraId="43BBA4D7" w14:textId="04162582" w:rsidR="00714A30" w:rsidRDefault="00714A30">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Items to Be Tested</w:t>
      </w:r>
      <w:r>
        <w:rPr>
          <w:noProof/>
        </w:rPr>
        <w:tab/>
      </w:r>
      <w:r>
        <w:rPr>
          <w:noProof/>
        </w:rPr>
        <w:fldChar w:fldCharType="begin"/>
      </w:r>
      <w:r>
        <w:rPr>
          <w:noProof/>
        </w:rPr>
        <w:instrText xml:space="preserve"> PAGEREF _Toc436390606 \h </w:instrText>
      </w:r>
      <w:r>
        <w:rPr>
          <w:noProof/>
        </w:rPr>
      </w:r>
      <w:r>
        <w:rPr>
          <w:noProof/>
        </w:rPr>
        <w:fldChar w:fldCharType="separate"/>
      </w:r>
      <w:r w:rsidR="00C01687">
        <w:rPr>
          <w:noProof/>
        </w:rPr>
        <w:t>6</w:t>
      </w:r>
      <w:r>
        <w:rPr>
          <w:noProof/>
        </w:rPr>
        <w:fldChar w:fldCharType="end"/>
      </w:r>
    </w:p>
    <w:p w14:paraId="10AFA8A5" w14:textId="42A40040" w:rsidR="00714A30" w:rsidRDefault="00714A30">
      <w:pPr>
        <w:pStyle w:val="TOC2"/>
        <w:rPr>
          <w:rFonts w:asciiTheme="minorHAnsi" w:eastAsiaTheme="minorEastAsia" w:hAnsiTheme="minorHAnsi" w:cstheme="minorBidi"/>
          <w:b w:val="0"/>
          <w:noProof/>
          <w:sz w:val="22"/>
          <w:szCs w:val="22"/>
        </w:rPr>
      </w:pPr>
      <w:r>
        <w:rPr>
          <w:noProof/>
        </w:rPr>
        <w:t>2.1.</w:t>
      </w:r>
      <w:r>
        <w:rPr>
          <w:rFonts w:asciiTheme="minorHAnsi" w:eastAsiaTheme="minorEastAsia" w:hAnsiTheme="minorHAnsi" w:cstheme="minorBidi"/>
          <w:b w:val="0"/>
          <w:noProof/>
          <w:sz w:val="22"/>
          <w:szCs w:val="22"/>
        </w:rPr>
        <w:tab/>
      </w:r>
      <w:r>
        <w:rPr>
          <w:noProof/>
        </w:rPr>
        <w:t>Test Cases</w:t>
      </w:r>
      <w:r>
        <w:rPr>
          <w:noProof/>
        </w:rPr>
        <w:tab/>
      </w:r>
      <w:r>
        <w:rPr>
          <w:noProof/>
        </w:rPr>
        <w:fldChar w:fldCharType="begin"/>
      </w:r>
      <w:r>
        <w:rPr>
          <w:noProof/>
        </w:rPr>
        <w:instrText xml:space="preserve"> PAGEREF _Toc436390607 \h </w:instrText>
      </w:r>
      <w:r>
        <w:rPr>
          <w:noProof/>
        </w:rPr>
      </w:r>
      <w:r>
        <w:rPr>
          <w:noProof/>
        </w:rPr>
        <w:fldChar w:fldCharType="separate"/>
      </w:r>
      <w:r w:rsidR="00C01687">
        <w:rPr>
          <w:noProof/>
        </w:rPr>
        <w:t>6</w:t>
      </w:r>
      <w:r>
        <w:rPr>
          <w:noProof/>
        </w:rPr>
        <w:fldChar w:fldCharType="end"/>
      </w:r>
    </w:p>
    <w:p w14:paraId="3DE581EE" w14:textId="4ECE0D1E" w:rsidR="00714A30" w:rsidRDefault="00714A30">
      <w:pPr>
        <w:pStyle w:val="TOC2"/>
        <w:rPr>
          <w:rFonts w:asciiTheme="minorHAnsi" w:eastAsiaTheme="minorEastAsia" w:hAnsiTheme="minorHAnsi" w:cstheme="minorBidi"/>
          <w:b w:val="0"/>
          <w:noProof/>
          <w:sz w:val="22"/>
          <w:szCs w:val="22"/>
        </w:rPr>
      </w:pPr>
      <w:r>
        <w:rPr>
          <w:noProof/>
        </w:rPr>
        <w:t>2.2.</w:t>
      </w:r>
      <w:r>
        <w:rPr>
          <w:rFonts w:asciiTheme="minorHAnsi" w:eastAsiaTheme="minorEastAsia" w:hAnsiTheme="minorHAnsi" w:cstheme="minorBidi"/>
          <w:b w:val="0"/>
          <w:noProof/>
          <w:sz w:val="22"/>
          <w:szCs w:val="22"/>
        </w:rPr>
        <w:tab/>
      </w:r>
      <w:r>
        <w:rPr>
          <w:noProof/>
        </w:rPr>
        <w:t>Overview of Test Inclusions</w:t>
      </w:r>
      <w:r>
        <w:rPr>
          <w:noProof/>
        </w:rPr>
        <w:tab/>
      </w:r>
      <w:r>
        <w:rPr>
          <w:noProof/>
        </w:rPr>
        <w:fldChar w:fldCharType="begin"/>
      </w:r>
      <w:r>
        <w:rPr>
          <w:noProof/>
        </w:rPr>
        <w:instrText xml:space="preserve"> PAGEREF _Toc436390608 \h </w:instrText>
      </w:r>
      <w:r>
        <w:rPr>
          <w:noProof/>
        </w:rPr>
      </w:r>
      <w:r>
        <w:rPr>
          <w:noProof/>
        </w:rPr>
        <w:fldChar w:fldCharType="separate"/>
      </w:r>
      <w:r w:rsidR="00C01687">
        <w:rPr>
          <w:noProof/>
        </w:rPr>
        <w:t>11</w:t>
      </w:r>
      <w:r>
        <w:rPr>
          <w:noProof/>
        </w:rPr>
        <w:fldChar w:fldCharType="end"/>
      </w:r>
    </w:p>
    <w:p w14:paraId="28B665F2" w14:textId="3AD8512B" w:rsidR="00714A30" w:rsidRDefault="00714A30">
      <w:pPr>
        <w:pStyle w:val="TOC2"/>
        <w:rPr>
          <w:rFonts w:asciiTheme="minorHAnsi" w:eastAsiaTheme="minorEastAsia" w:hAnsiTheme="minorHAnsi" w:cstheme="minorBidi"/>
          <w:b w:val="0"/>
          <w:noProof/>
          <w:sz w:val="22"/>
          <w:szCs w:val="22"/>
        </w:rPr>
      </w:pPr>
      <w:r>
        <w:rPr>
          <w:noProof/>
        </w:rPr>
        <w:t>2.3.</w:t>
      </w:r>
      <w:r>
        <w:rPr>
          <w:rFonts w:asciiTheme="minorHAnsi" w:eastAsiaTheme="minorEastAsia" w:hAnsiTheme="minorHAnsi" w:cstheme="minorBidi"/>
          <w:b w:val="0"/>
          <w:noProof/>
          <w:sz w:val="22"/>
          <w:szCs w:val="22"/>
        </w:rPr>
        <w:tab/>
      </w:r>
      <w:r>
        <w:rPr>
          <w:noProof/>
        </w:rPr>
        <w:t>Overview of Test Exclusions</w:t>
      </w:r>
      <w:r>
        <w:rPr>
          <w:noProof/>
        </w:rPr>
        <w:tab/>
      </w:r>
      <w:r>
        <w:rPr>
          <w:noProof/>
        </w:rPr>
        <w:fldChar w:fldCharType="begin"/>
      </w:r>
      <w:r>
        <w:rPr>
          <w:noProof/>
        </w:rPr>
        <w:instrText xml:space="preserve"> PAGEREF _Toc436390609 \h </w:instrText>
      </w:r>
      <w:r>
        <w:rPr>
          <w:noProof/>
        </w:rPr>
      </w:r>
      <w:r>
        <w:rPr>
          <w:noProof/>
        </w:rPr>
        <w:fldChar w:fldCharType="separate"/>
      </w:r>
      <w:r w:rsidR="00C01687">
        <w:rPr>
          <w:noProof/>
        </w:rPr>
        <w:t>11</w:t>
      </w:r>
      <w:r>
        <w:rPr>
          <w:noProof/>
        </w:rPr>
        <w:fldChar w:fldCharType="end"/>
      </w:r>
    </w:p>
    <w:p w14:paraId="7871D0A0" w14:textId="036457F0" w:rsidR="00714A30" w:rsidRDefault="00714A30">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Test Approach</w:t>
      </w:r>
      <w:r>
        <w:rPr>
          <w:noProof/>
        </w:rPr>
        <w:tab/>
      </w:r>
      <w:r>
        <w:rPr>
          <w:noProof/>
        </w:rPr>
        <w:fldChar w:fldCharType="begin"/>
      </w:r>
      <w:r>
        <w:rPr>
          <w:noProof/>
        </w:rPr>
        <w:instrText xml:space="preserve"> PAGEREF _Toc436390610 \h </w:instrText>
      </w:r>
      <w:r>
        <w:rPr>
          <w:noProof/>
        </w:rPr>
      </w:r>
      <w:r>
        <w:rPr>
          <w:noProof/>
        </w:rPr>
        <w:fldChar w:fldCharType="separate"/>
      </w:r>
      <w:ins w:id="4" w:author="Cecelia" w:date="2015-12-07T08:00:00Z">
        <w:r w:rsidR="00C01687">
          <w:rPr>
            <w:noProof/>
          </w:rPr>
          <w:t>12</w:t>
        </w:r>
      </w:ins>
      <w:del w:id="5" w:author="Cecelia" w:date="2015-12-07T08:00:00Z">
        <w:r w:rsidDel="00C01687">
          <w:rPr>
            <w:noProof/>
          </w:rPr>
          <w:delText>11</w:delText>
        </w:r>
      </w:del>
      <w:r>
        <w:rPr>
          <w:noProof/>
        </w:rPr>
        <w:fldChar w:fldCharType="end"/>
      </w:r>
    </w:p>
    <w:p w14:paraId="415D708D" w14:textId="6A1F1654" w:rsidR="00714A30" w:rsidRDefault="00714A30">
      <w:pPr>
        <w:pStyle w:val="TOC2"/>
        <w:rPr>
          <w:rFonts w:asciiTheme="minorHAnsi" w:eastAsiaTheme="minorEastAsia" w:hAnsiTheme="minorHAnsi" w:cstheme="minorBidi"/>
          <w:b w:val="0"/>
          <w:noProof/>
          <w:sz w:val="22"/>
          <w:szCs w:val="22"/>
        </w:rPr>
      </w:pPr>
      <w:r>
        <w:rPr>
          <w:noProof/>
        </w:rPr>
        <w:t>3.1.</w:t>
      </w:r>
      <w:r>
        <w:rPr>
          <w:rFonts w:asciiTheme="minorHAnsi" w:eastAsiaTheme="minorEastAsia" w:hAnsiTheme="minorHAnsi" w:cstheme="minorBidi"/>
          <w:b w:val="0"/>
          <w:noProof/>
          <w:sz w:val="22"/>
          <w:szCs w:val="22"/>
        </w:rPr>
        <w:tab/>
      </w:r>
      <w:r>
        <w:rPr>
          <w:noProof/>
        </w:rPr>
        <w:t>How Tests Are Developed</w:t>
      </w:r>
      <w:r>
        <w:rPr>
          <w:noProof/>
        </w:rPr>
        <w:tab/>
      </w:r>
      <w:r>
        <w:rPr>
          <w:noProof/>
        </w:rPr>
        <w:fldChar w:fldCharType="begin"/>
      </w:r>
      <w:r>
        <w:rPr>
          <w:noProof/>
        </w:rPr>
        <w:instrText xml:space="preserve"> PAGEREF _Toc436390611 \h </w:instrText>
      </w:r>
      <w:r>
        <w:rPr>
          <w:noProof/>
        </w:rPr>
      </w:r>
      <w:r>
        <w:rPr>
          <w:noProof/>
        </w:rPr>
        <w:fldChar w:fldCharType="separate"/>
      </w:r>
      <w:r w:rsidR="00C01687">
        <w:rPr>
          <w:noProof/>
        </w:rPr>
        <w:t>12</w:t>
      </w:r>
      <w:r>
        <w:rPr>
          <w:noProof/>
        </w:rPr>
        <w:fldChar w:fldCharType="end"/>
      </w:r>
    </w:p>
    <w:p w14:paraId="38B3B6C0" w14:textId="400D7D35" w:rsidR="00714A30" w:rsidRDefault="00714A30">
      <w:pPr>
        <w:pStyle w:val="TOC2"/>
        <w:rPr>
          <w:rFonts w:asciiTheme="minorHAnsi" w:eastAsiaTheme="minorEastAsia" w:hAnsiTheme="minorHAnsi" w:cstheme="minorBidi"/>
          <w:b w:val="0"/>
          <w:noProof/>
          <w:sz w:val="22"/>
          <w:szCs w:val="22"/>
        </w:rPr>
      </w:pPr>
      <w:r>
        <w:rPr>
          <w:noProof/>
        </w:rPr>
        <w:t>3.2.</w:t>
      </w:r>
      <w:r>
        <w:rPr>
          <w:rFonts w:asciiTheme="minorHAnsi" w:eastAsiaTheme="minorEastAsia" w:hAnsiTheme="minorHAnsi" w:cstheme="minorBidi"/>
          <w:b w:val="0"/>
          <w:noProof/>
          <w:sz w:val="22"/>
          <w:szCs w:val="22"/>
        </w:rPr>
        <w:tab/>
      </w:r>
      <w:r>
        <w:rPr>
          <w:noProof/>
        </w:rPr>
        <w:t>How Tests Are Performed</w:t>
      </w:r>
      <w:r>
        <w:rPr>
          <w:noProof/>
        </w:rPr>
        <w:tab/>
      </w:r>
      <w:r>
        <w:rPr>
          <w:noProof/>
        </w:rPr>
        <w:fldChar w:fldCharType="begin"/>
      </w:r>
      <w:r>
        <w:rPr>
          <w:noProof/>
        </w:rPr>
        <w:instrText xml:space="preserve"> PAGEREF _Toc436390612 \h </w:instrText>
      </w:r>
      <w:r>
        <w:rPr>
          <w:noProof/>
        </w:rPr>
      </w:r>
      <w:r>
        <w:rPr>
          <w:noProof/>
        </w:rPr>
        <w:fldChar w:fldCharType="separate"/>
      </w:r>
      <w:r w:rsidR="00C01687">
        <w:rPr>
          <w:noProof/>
        </w:rPr>
        <w:t>13</w:t>
      </w:r>
      <w:r>
        <w:rPr>
          <w:noProof/>
        </w:rPr>
        <w:fldChar w:fldCharType="end"/>
      </w:r>
    </w:p>
    <w:p w14:paraId="6176C24F" w14:textId="1FF573EE" w:rsidR="00714A30" w:rsidRDefault="00714A30">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Testing Methodologies</w:t>
      </w:r>
      <w:r>
        <w:rPr>
          <w:noProof/>
        </w:rPr>
        <w:tab/>
      </w:r>
      <w:r>
        <w:rPr>
          <w:noProof/>
        </w:rPr>
        <w:fldChar w:fldCharType="begin"/>
      </w:r>
      <w:r>
        <w:rPr>
          <w:noProof/>
        </w:rPr>
        <w:instrText xml:space="preserve"> PAGEREF _Toc436390613 \h </w:instrText>
      </w:r>
      <w:r>
        <w:rPr>
          <w:noProof/>
        </w:rPr>
      </w:r>
      <w:r>
        <w:rPr>
          <w:noProof/>
        </w:rPr>
        <w:fldChar w:fldCharType="separate"/>
      </w:r>
      <w:r w:rsidR="00C01687">
        <w:rPr>
          <w:noProof/>
        </w:rPr>
        <w:t>16</w:t>
      </w:r>
      <w:r>
        <w:rPr>
          <w:noProof/>
        </w:rPr>
        <w:fldChar w:fldCharType="end"/>
      </w:r>
    </w:p>
    <w:p w14:paraId="24093362" w14:textId="07E3615E" w:rsidR="00714A30" w:rsidRDefault="00714A30">
      <w:pPr>
        <w:pStyle w:val="TOC2"/>
        <w:rPr>
          <w:rFonts w:asciiTheme="minorHAnsi" w:eastAsiaTheme="minorEastAsia" w:hAnsiTheme="minorHAnsi" w:cstheme="minorBidi"/>
          <w:b w:val="0"/>
          <w:noProof/>
          <w:sz w:val="22"/>
          <w:szCs w:val="22"/>
        </w:rPr>
      </w:pPr>
      <w:r>
        <w:rPr>
          <w:noProof/>
        </w:rPr>
        <w:t>4.1.</w:t>
      </w:r>
      <w:r>
        <w:rPr>
          <w:rFonts w:asciiTheme="minorHAnsi" w:eastAsiaTheme="minorEastAsia" w:hAnsiTheme="minorHAnsi" w:cstheme="minorBidi"/>
          <w:b w:val="0"/>
          <w:noProof/>
          <w:sz w:val="22"/>
          <w:szCs w:val="22"/>
        </w:rPr>
        <w:tab/>
      </w:r>
      <w:r>
        <w:rPr>
          <w:noProof/>
        </w:rPr>
        <w:t>Component &amp; Integration Test</w:t>
      </w:r>
      <w:r>
        <w:rPr>
          <w:noProof/>
        </w:rPr>
        <w:tab/>
      </w:r>
      <w:r>
        <w:rPr>
          <w:noProof/>
        </w:rPr>
        <w:fldChar w:fldCharType="begin"/>
      </w:r>
      <w:r>
        <w:rPr>
          <w:noProof/>
        </w:rPr>
        <w:instrText xml:space="preserve"> PAGEREF _Toc436390614 \h </w:instrText>
      </w:r>
      <w:r>
        <w:rPr>
          <w:noProof/>
        </w:rPr>
      </w:r>
      <w:r>
        <w:rPr>
          <w:noProof/>
        </w:rPr>
        <w:fldChar w:fldCharType="separate"/>
      </w:r>
      <w:r w:rsidR="00C01687">
        <w:rPr>
          <w:noProof/>
        </w:rPr>
        <w:t>16</w:t>
      </w:r>
      <w:r>
        <w:rPr>
          <w:noProof/>
        </w:rPr>
        <w:fldChar w:fldCharType="end"/>
      </w:r>
    </w:p>
    <w:p w14:paraId="1004F28C" w14:textId="5F012FAD" w:rsidR="00714A30" w:rsidRDefault="00714A30">
      <w:pPr>
        <w:pStyle w:val="TOC3"/>
        <w:rPr>
          <w:rFonts w:asciiTheme="minorHAnsi" w:eastAsiaTheme="minorEastAsia" w:hAnsiTheme="minorHAnsi" w:cstheme="minorBidi"/>
          <w:b w:val="0"/>
          <w:noProof/>
          <w:sz w:val="22"/>
          <w:szCs w:val="22"/>
        </w:rPr>
      </w:pPr>
      <w:r>
        <w:rPr>
          <w:noProof/>
        </w:rPr>
        <w:t>4.1.1.</w:t>
      </w:r>
      <w:r>
        <w:rPr>
          <w:rFonts w:asciiTheme="minorHAnsi" w:eastAsiaTheme="minorEastAsia" w:hAnsiTheme="minorHAnsi" w:cstheme="minorBidi"/>
          <w:b w:val="0"/>
          <w:noProof/>
          <w:sz w:val="22"/>
          <w:szCs w:val="22"/>
        </w:rPr>
        <w:tab/>
      </w:r>
      <w:r>
        <w:rPr>
          <w:noProof/>
        </w:rPr>
        <w:t>Component &amp; Integration Test Environment</w:t>
      </w:r>
      <w:r>
        <w:rPr>
          <w:noProof/>
        </w:rPr>
        <w:tab/>
      </w:r>
      <w:r>
        <w:rPr>
          <w:noProof/>
        </w:rPr>
        <w:fldChar w:fldCharType="begin"/>
      </w:r>
      <w:r>
        <w:rPr>
          <w:noProof/>
        </w:rPr>
        <w:instrText xml:space="preserve"> PAGEREF _Toc436390615 \h </w:instrText>
      </w:r>
      <w:r>
        <w:rPr>
          <w:noProof/>
        </w:rPr>
      </w:r>
      <w:r>
        <w:rPr>
          <w:noProof/>
        </w:rPr>
        <w:fldChar w:fldCharType="separate"/>
      </w:r>
      <w:ins w:id="6" w:author="Cecelia" w:date="2015-12-07T08:00:00Z">
        <w:r w:rsidR="00C01687">
          <w:rPr>
            <w:noProof/>
          </w:rPr>
          <w:t>17</w:t>
        </w:r>
      </w:ins>
      <w:del w:id="7" w:author="Cecelia" w:date="2015-12-07T08:00:00Z">
        <w:r w:rsidDel="00C01687">
          <w:rPr>
            <w:noProof/>
          </w:rPr>
          <w:delText>16</w:delText>
        </w:r>
      </w:del>
      <w:r>
        <w:rPr>
          <w:noProof/>
        </w:rPr>
        <w:fldChar w:fldCharType="end"/>
      </w:r>
    </w:p>
    <w:p w14:paraId="28D9A453" w14:textId="404F2EF7" w:rsidR="00714A30" w:rsidRDefault="00714A30">
      <w:pPr>
        <w:pStyle w:val="TOC2"/>
        <w:rPr>
          <w:rFonts w:asciiTheme="minorHAnsi" w:eastAsiaTheme="minorEastAsia" w:hAnsiTheme="minorHAnsi" w:cstheme="minorBidi"/>
          <w:b w:val="0"/>
          <w:noProof/>
          <w:sz w:val="22"/>
          <w:szCs w:val="22"/>
        </w:rPr>
      </w:pPr>
      <w:r>
        <w:rPr>
          <w:noProof/>
        </w:rPr>
        <w:t>4.2.</w:t>
      </w:r>
      <w:r>
        <w:rPr>
          <w:rFonts w:asciiTheme="minorHAnsi" w:eastAsiaTheme="minorEastAsia" w:hAnsiTheme="minorHAnsi" w:cstheme="minorBidi"/>
          <w:b w:val="0"/>
          <w:noProof/>
          <w:sz w:val="22"/>
          <w:szCs w:val="22"/>
        </w:rPr>
        <w:tab/>
      </w:r>
      <w:r>
        <w:rPr>
          <w:noProof/>
        </w:rPr>
        <w:t>Software Quality Assurance Testing</w:t>
      </w:r>
      <w:r>
        <w:rPr>
          <w:noProof/>
        </w:rPr>
        <w:tab/>
      </w:r>
      <w:r>
        <w:rPr>
          <w:noProof/>
        </w:rPr>
        <w:fldChar w:fldCharType="begin"/>
      </w:r>
      <w:r>
        <w:rPr>
          <w:noProof/>
        </w:rPr>
        <w:instrText xml:space="preserve"> PAGEREF _Toc436390616 \h </w:instrText>
      </w:r>
      <w:r>
        <w:rPr>
          <w:noProof/>
        </w:rPr>
      </w:r>
      <w:r>
        <w:rPr>
          <w:noProof/>
        </w:rPr>
        <w:fldChar w:fldCharType="separate"/>
      </w:r>
      <w:r w:rsidR="00C01687">
        <w:rPr>
          <w:noProof/>
        </w:rPr>
        <w:t>17</w:t>
      </w:r>
      <w:r>
        <w:rPr>
          <w:noProof/>
        </w:rPr>
        <w:fldChar w:fldCharType="end"/>
      </w:r>
    </w:p>
    <w:p w14:paraId="4081D839" w14:textId="2652A1E9" w:rsidR="00714A30" w:rsidRDefault="00714A30">
      <w:pPr>
        <w:pStyle w:val="TOC2"/>
        <w:rPr>
          <w:rFonts w:asciiTheme="minorHAnsi" w:eastAsiaTheme="minorEastAsia" w:hAnsiTheme="minorHAnsi" w:cstheme="minorBidi"/>
          <w:b w:val="0"/>
          <w:noProof/>
          <w:sz w:val="22"/>
          <w:szCs w:val="22"/>
        </w:rPr>
      </w:pPr>
      <w:r>
        <w:rPr>
          <w:noProof/>
        </w:rPr>
        <w:t>4.3.</w:t>
      </w:r>
      <w:r>
        <w:rPr>
          <w:rFonts w:asciiTheme="minorHAnsi" w:eastAsiaTheme="minorEastAsia" w:hAnsiTheme="minorHAnsi" w:cstheme="minorBidi"/>
          <w:b w:val="0"/>
          <w:noProof/>
          <w:sz w:val="22"/>
          <w:szCs w:val="22"/>
        </w:rPr>
        <w:tab/>
      </w:r>
      <w:r>
        <w:rPr>
          <w:noProof/>
        </w:rPr>
        <w:t>User Functionality Test</w:t>
      </w:r>
      <w:r>
        <w:rPr>
          <w:noProof/>
        </w:rPr>
        <w:tab/>
      </w:r>
      <w:r>
        <w:rPr>
          <w:noProof/>
        </w:rPr>
        <w:fldChar w:fldCharType="begin"/>
      </w:r>
      <w:r>
        <w:rPr>
          <w:noProof/>
        </w:rPr>
        <w:instrText xml:space="preserve"> PAGEREF _Toc436390617 \h </w:instrText>
      </w:r>
      <w:r>
        <w:rPr>
          <w:noProof/>
        </w:rPr>
      </w:r>
      <w:r>
        <w:rPr>
          <w:noProof/>
        </w:rPr>
        <w:fldChar w:fldCharType="separate"/>
      </w:r>
      <w:ins w:id="8" w:author="Cecelia" w:date="2015-12-07T08:00:00Z">
        <w:r w:rsidR="00C01687">
          <w:rPr>
            <w:noProof/>
          </w:rPr>
          <w:t>18</w:t>
        </w:r>
      </w:ins>
      <w:del w:id="9" w:author="Cecelia" w:date="2015-12-07T08:00:00Z">
        <w:r w:rsidDel="00C01687">
          <w:rPr>
            <w:noProof/>
          </w:rPr>
          <w:delText>17</w:delText>
        </w:r>
      </w:del>
      <w:r>
        <w:rPr>
          <w:noProof/>
        </w:rPr>
        <w:fldChar w:fldCharType="end"/>
      </w:r>
    </w:p>
    <w:p w14:paraId="5050D4E7" w14:textId="053A5138" w:rsidR="00714A30" w:rsidRDefault="00714A30">
      <w:pPr>
        <w:pStyle w:val="TOC2"/>
        <w:rPr>
          <w:rFonts w:asciiTheme="minorHAnsi" w:eastAsiaTheme="minorEastAsia" w:hAnsiTheme="minorHAnsi" w:cstheme="minorBidi"/>
          <w:b w:val="0"/>
          <w:noProof/>
          <w:sz w:val="22"/>
          <w:szCs w:val="22"/>
        </w:rPr>
      </w:pPr>
      <w:r>
        <w:rPr>
          <w:noProof/>
        </w:rPr>
        <w:t>4.4.</w:t>
      </w:r>
      <w:r>
        <w:rPr>
          <w:rFonts w:asciiTheme="minorHAnsi" w:eastAsiaTheme="minorEastAsia" w:hAnsiTheme="minorHAnsi" w:cstheme="minorBidi"/>
          <w:b w:val="0"/>
          <w:noProof/>
          <w:sz w:val="22"/>
          <w:szCs w:val="22"/>
        </w:rPr>
        <w:tab/>
      </w:r>
      <w:r>
        <w:rPr>
          <w:noProof/>
        </w:rPr>
        <w:t>Enterprise System Engineering</w:t>
      </w:r>
      <w:r>
        <w:rPr>
          <w:noProof/>
        </w:rPr>
        <w:tab/>
      </w:r>
      <w:r>
        <w:rPr>
          <w:noProof/>
        </w:rPr>
        <w:fldChar w:fldCharType="begin"/>
      </w:r>
      <w:r>
        <w:rPr>
          <w:noProof/>
        </w:rPr>
        <w:instrText xml:space="preserve"> PAGEREF _Toc436390618 \h </w:instrText>
      </w:r>
      <w:r>
        <w:rPr>
          <w:noProof/>
        </w:rPr>
      </w:r>
      <w:r>
        <w:rPr>
          <w:noProof/>
        </w:rPr>
        <w:fldChar w:fldCharType="separate"/>
      </w:r>
      <w:ins w:id="10" w:author="Cecelia" w:date="2015-12-07T08:00:00Z">
        <w:r w:rsidR="00C01687">
          <w:rPr>
            <w:noProof/>
          </w:rPr>
          <w:t>19</w:t>
        </w:r>
      </w:ins>
      <w:del w:id="11" w:author="Cecelia" w:date="2015-12-07T08:00:00Z">
        <w:r w:rsidDel="00C01687">
          <w:rPr>
            <w:noProof/>
          </w:rPr>
          <w:delText>18</w:delText>
        </w:r>
      </w:del>
      <w:r>
        <w:rPr>
          <w:noProof/>
        </w:rPr>
        <w:fldChar w:fldCharType="end"/>
      </w:r>
    </w:p>
    <w:p w14:paraId="480485B9" w14:textId="05E090A3" w:rsidR="00714A30" w:rsidRDefault="00714A30">
      <w:pPr>
        <w:pStyle w:val="TOC3"/>
        <w:rPr>
          <w:rFonts w:asciiTheme="minorHAnsi" w:eastAsiaTheme="minorEastAsia" w:hAnsiTheme="minorHAnsi" w:cstheme="minorBidi"/>
          <w:b w:val="0"/>
          <w:noProof/>
          <w:sz w:val="22"/>
          <w:szCs w:val="22"/>
        </w:rPr>
      </w:pPr>
      <w:r>
        <w:rPr>
          <w:noProof/>
        </w:rPr>
        <w:t>4.4.1.</w:t>
      </w:r>
      <w:r>
        <w:rPr>
          <w:rFonts w:asciiTheme="minorHAnsi" w:eastAsiaTheme="minorEastAsia" w:hAnsiTheme="minorHAnsi" w:cstheme="minorBidi"/>
          <w:b w:val="0"/>
          <w:noProof/>
          <w:sz w:val="22"/>
          <w:szCs w:val="22"/>
        </w:rPr>
        <w:tab/>
      </w:r>
      <w:r>
        <w:rPr>
          <w:noProof/>
        </w:rPr>
        <w:t>Enterprise Testing Service</w:t>
      </w:r>
      <w:r>
        <w:rPr>
          <w:noProof/>
        </w:rPr>
        <w:tab/>
      </w:r>
      <w:r>
        <w:rPr>
          <w:noProof/>
        </w:rPr>
        <w:fldChar w:fldCharType="begin"/>
      </w:r>
      <w:r>
        <w:rPr>
          <w:noProof/>
        </w:rPr>
        <w:instrText xml:space="preserve"> PAGEREF _Toc436390619 \h </w:instrText>
      </w:r>
      <w:r>
        <w:rPr>
          <w:noProof/>
        </w:rPr>
      </w:r>
      <w:r>
        <w:rPr>
          <w:noProof/>
        </w:rPr>
        <w:fldChar w:fldCharType="separate"/>
      </w:r>
      <w:r w:rsidR="00C01687">
        <w:rPr>
          <w:noProof/>
        </w:rPr>
        <w:t>19</w:t>
      </w:r>
      <w:r>
        <w:rPr>
          <w:noProof/>
        </w:rPr>
        <w:fldChar w:fldCharType="end"/>
      </w:r>
    </w:p>
    <w:p w14:paraId="708AE1F2" w14:textId="266D0C2B" w:rsidR="00714A30" w:rsidRDefault="00714A30">
      <w:pPr>
        <w:pStyle w:val="TOC4"/>
        <w:tabs>
          <w:tab w:val="left" w:pos="1760"/>
          <w:tab w:val="right" w:leader="dot" w:pos="9350"/>
        </w:tabs>
        <w:rPr>
          <w:rFonts w:asciiTheme="minorHAnsi" w:eastAsiaTheme="minorEastAsia" w:hAnsiTheme="minorHAnsi" w:cstheme="minorBidi"/>
          <w:noProof/>
          <w:sz w:val="22"/>
          <w:szCs w:val="22"/>
        </w:rPr>
      </w:pPr>
      <w:r>
        <w:rPr>
          <w:noProof/>
        </w:rPr>
        <w:t>4.4.1.1.</w:t>
      </w:r>
      <w:r>
        <w:rPr>
          <w:rFonts w:asciiTheme="minorHAnsi" w:eastAsiaTheme="minorEastAsia" w:hAnsiTheme="minorHAnsi" w:cstheme="minorBidi"/>
          <w:noProof/>
          <w:sz w:val="22"/>
          <w:szCs w:val="22"/>
        </w:rPr>
        <w:tab/>
      </w:r>
      <w:r>
        <w:rPr>
          <w:noProof/>
        </w:rPr>
        <w:t>Security Testing</w:t>
      </w:r>
      <w:r>
        <w:rPr>
          <w:noProof/>
        </w:rPr>
        <w:tab/>
      </w:r>
      <w:r>
        <w:rPr>
          <w:noProof/>
        </w:rPr>
        <w:fldChar w:fldCharType="begin"/>
      </w:r>
      <w:r>
        <w:rPr>
          <w:noProof/>
        </w:rPr>
        <w:instrText xml:space="preserve"> PAGEREF _Toc436390620 \h </w:instrText>
      </w:r>
      <w:r>
        <w:rPr>
          <w:noProof/>
        </w:rPr>
      </w:r>
      <w:r>
        <w:rPr>
          <w:noProof/>
        </w:rPr>
        <w:fldChar w:fldCharType="separate"/>
      </w:r>
      <w:r w:rsidR="00C01687">
        <w:rPr>
          <w:noProof/>
        </w:rPr>
        <w:t>19</w:t>
      </w:r>
      <w:r>
        <w:rPr>
          <w:noProof/>
        </w:rPr>
        <w:fldChar w:fldCharType="end"/>
      </w:r>
    </w:p>
    <w:p w14:paraId="1B0AF5A8" w14:textId="1E144E1D" w:rsidR="00714A30" w:rsidRDefault="00714A30">
      <w:pPr>
        <w:pStyle w:val="TOC4"/>
        <w:tabs>
          <w:tab w:val="left" w:pos="1760"/>
          <w:tab w:val="right" w:leader="dot" w:pos="9350"/>
        </w:tabs>
        <w:rPr>
          <w:rFonts w:asciiTheme="minorHAnsi" w:eastAsiaTheme="minorEastAsia" w:hAnsiTheme="minorHAnsi" w:cstheme="minorBidi"/>
          <w:noProof/>
          <w:sz w:val="22"/>
          <w:szCs w:val="22"/>
        </w:rPr>
      </w:pPr>
      <w:r>
        <w:rPr>
          <w:noProof/>
        </w:rPr>
        <w:t>4.4.1.2.</w:t>
      </w:r>
      <w:r>
        <w:rPr>
          <w:rFonts w:asciiTheme="minorHAnsi" w:eastAsiaTheme="minorEastAsia" w:hAnsiTheme="minorHAnsi" w:cstheme="minorBidi"/>
          <w:noProof/>
          <w:sz w:val="22"/>
          <w:szCs w:val="22"/>
        </w:rPr>
        <w:tab/>
      </w:r>
      <w:r>
        <w:rPr>
          <w:noProof/>
        </w:rPr>
        <w:t>Privacy Testing</w:t>
      </w:r>
      <w:r>
        <w:rPr>
          <w:noProof/>
        </w:rPr>
        <w:tab/>
      </w:r>
      <w:r>
        <w:rPr>
          <w:noProof/>
        </w:rPr>
        <w:fldChar w:fldCharType="begin"/>
      </w:r>
      <w:r>
        <w:rPr>
          <w:noProof/>
        </w:rPr>
        <w:instrText xml:space="preserve"> PAGEREF _Toc436390621 \h </w:instrText>
      </w:r>
      <w:r>
        <w:rPr>
          <w:noProof/>
        </w:rPr>
      </w:r>
      <w:r>
        <w:rPr>
          <w:noProof/>
        </w:rPr>
        <w:fldChar w:fldCharType="separate"/>
      </w:r>
      <w:ins w:id="12" w:author="Cecelia" w:date="2015-12-07T08:00:00Z">
        <w:r w:rsidR="00C01687">
          <w:rPr>
            <w:noProof/>
          </w:rPr>
          <w:t>20</w:t>
        </w:r>
      </w:ins>
      <w:del w:id="13" w:author="Cecelia" w:date="2015-12-07T08:00:00Z">
        <w:r w:rsidDel="00C01687">
          <w:rPr>
            <w:noProof/>
          </w:rPr>
          <w:delText>19</w:delText>
        </w:r>
      </w:del>
      <w:r>
        <w:rPr>
          <w:noProof/>
        </w:rPr>
        <w:fldChar w:fldCharType="end"/>
      </w:r>
    </w:p>
    <w:p w14:paraId="0E7EE183" w14:textId="642C5B0E" w:rsidR="00714A30" w:rsidRDefault="00714A30">
      <w:pPr>
        <w:pStyle w:val="TOC4"/>
        <w:tabs>
          <w:tab w:val="left" w:pos="1760"/>
          <w:tab w:val="right" w:leader="dot" w:pos="9350"/>
        </w:tabs>
        <w:rPr>
          <w:rFonts w:asciiTheme="minorHAnsi" w:eastAsiaTheme="minorEastAsia" w:hAnsiTheme="minorHAnsi" w:cstheme="minorBidi"/>
          <w:noProof/>
          <w:sz w:val="22"/>
          <w:szCs w:val="22"/>
        </w:rPr>
      </w:pPr>
      <w:r>
        <w:rPr>
          <w:noProof/>
        </w:rPr>
        <w:t>4.4.1.3.</w:t>
      </w:r>
      <w:r>
        <w:rPr>
          <w:rFonts w:asciiTheme="minorHAnsi" w:eastAsiaTheme="minorEastAsia" w:hAnsiTheme="minorHAnsi" w:cstheme="minorBidi"/>
          <w:noProof/>
          <w:sz w:val="22"/>
          <w:szCs w:val="22"/>
        </w:rPr>
        <w:tab/>
      </w:r>
      <w:r>
        <w:rPr>
          <w:noProof/>
        </w:rPr>
        <w:t>Section 508 Compliance Testing</w:t>
      </w:r>
      <w:r>
        <w:rPr>
          <w:noProof/>
        </w:rPr>
        <w:tab/>
      </w:r>
      <w:r>
        <w:rPr>
          <w:noProof/>
        </w:rPr>
        <w:fldChar w:fldCharType="begin"/>
      </w:r>
      <w:r>
        <w:rPr>
          <w:noProof/>
        </w:rPr>
        <w:instrText xml:space="preserve"> PAGEREF _Toc436390622 \h </w:instrText>
      </w:r>
      <w:r>
        <w:rPr>
          <w:noProof/>
        </w:rPr>
      </w:r>
      <w:r>
        <w:rPr>
          <w:noProof/>
        </w:rPr>
        <w:fldChar w:fldCharType="separate"/>
      </w:r>
      <w:ins w:id="14" w:author="Cecelia" w:date="2015-12-07T08:00:00Z">
        <w:r w:rsidR="00C01687">
          <w:rPr>
            <w:noProof/>
          </w:rPr>
          <w:t>20</w:t>
        </w:r>
      </w:ins>
      <w:del w:id="15" w:author="Cecelia" w:date="2015-12-07T08:00:00Z">
        <w:r w:rsidDel="00C01687">
          <w:rPr>
            <w:noProof/>
          </w:rPr>
          <w:delText>19</w:delText>
        </w:r>
      </w:del>
      <w:r>
        <w:rPr>
          <w:noProof/>
        </w:rPr>
        <w:fldChar w:fldCharType="end"/>
      </w:r>
    </w:p>
    <w:p w14:paraId="349E09E6" w14:textId="7B2CC1F8" w:rsidR="00714A30" w:rsidRDefault="00714A30">
      <w:pPr>
        <w:pStyle w:val="TOC2"/>
        <w:rPr>
          <w:rFonts w:asciiTheme="minorHAnsi" w:eastAsiaTheme="minorEastAsia" w:hAnsiTheme="minorHAnsi" w:cstheme="minorBidi"/>
          <w:b w:val="0"/>
          <w:noProof/>
          <w:sz w:val="22"/>
          <w:szCs w:val="22"/>
        </w:rPr>
      </w:pPr>
      <w:r>
        <w:rPr>
          <w:noProof/>
        </w:rPr>
        <w:t>4.5.</w:t>
      </w:r>
      <w:r>
        <w:rPr>
          <w:rFonts w:asciiTheme="minorHAnsi" w:eastAsiaTheme="minorEastAsia" w:hAnsiTheme="minorHAnsi" w:cstheme="minorBidi"/>
          <w:b w:val="0"/>
          <w:noProof/>
          <w:sz w:val="22"/>
          <w:szCs w:val="22"/>
        </w:rPr>
        <w:tab/>
      </w:r>
      <w:r>
        <w:rPr>
          <w:noProof/>
        </w:rPr>
        <w:t>Performance Testing</w:t>
      </w:r>
      <w:r>
        <w:rPr>
          <w:noProof/>
        </w:rPr>
        <w:tab/>
      </w:r>
      <w:r>
        <w:rPr>
          <w:noProof/>
        </w:rPr>
        <w:fldChar w:fldCharType="begin"/>
      </w:r>
      <w:r>
        <w:rPr>
          <w:noProof/>
        </w:rPr>
        <w:instrText xml:space="preserve"> PAGEREF _Toc436390623 \h </w:instrText>
      </w:r>
      <w:r>
        <w:rPr>
          <w:noProof/>
        </w:rPr>
      </w:r>
      <w:r>
        <w:rPr>
          <w:noProof/>
        </w:rPr>
        <w:fldChar w:fldCharType="separate"/>
      </w:r>
      <w:r w:rsidR="00C01687">
        <w:rPr>
          <w:noProof/>
        </w:rPr>
        <w:t>21</w:t>
      </w:r>
      <w:r>
        <w:rPr>
          <w:noProof/>
        </w:rPr>
        <w:fldChar w:fldCharType="end"/>
      </w:r>
    </w:p>
    <w:p w14:paraId="2DEE95F2" w14:textId="301BD74D" w:rsidR="00714A30" w:rsidRDefault="00714A30">
      <w:pPr>
        <w:pStyle w:val="TOC2"/>
        <w:rPr>
          <w:rFonts w:asciiTheme="minorHAnsi" w:eastAsiaTheme="minorEastAsia" w:hAnsiTheme="minorHAnsi" w:cstheme="minorBidi"/>
          <w:b w:val="0"/>
          <w:noProof/>
          <w:sz w:val="22"/>
          <w:szCs w:val="22"/>
        </w:rPr>
      </w:pPr>
      <w:r>
        <w:rPr>
          <w:noProof/>
        </w:rPr>
        <w:t>4.6.</w:t>
      </w:r>
      <w:r>
        <w:rPr>
          <w:rFonts w:asciiTheme="minorHAnsi" w:eastAsiaTheme="minorEastAsia" w:hAnsiTheme="minorHAnsi" w:cstheme="minorBidi"/>
          <w:b w:val="0"/>
          <w:noProof/>
          <w:sz w:val="22"/>
          <w:szCs w:val="22"/>
        </w:rPr>
        <w:tab/>
      </w:r>
      <w:r>
        <w:rPr>
          <w:noProof/>
        </w:rPr>
        <w:t>Operational Readiness (OR)</w:t>
      </w:r>
      <w:r>
        <w:rPr>
          <w:noProof/>
        </w:rPr>
        <w:tab/>
      </w:r>
      <w:r>
        <w:rPr>
          <w:noProof/>
        </w:rPr>
        <w:fldChar w:fldCharType="begin"/>
      </w:r>
      <w:r>
        <w:rPr>
          <w:noProof/>
        </w:rPr>
        <w:instrText xml:space="preserve"> PAGEREF _Toc436390624 \h </w:instrText>
      </w:r>
      <w:r>
        <w:rPr>
          <w:noProof/>
        </w:rPr>
      </w:r>
      <w:r>
        <w:rPr>
          <w:noProof/>
        </w:rPr>
        <w:fldChar w:fldCharType="separate"/>
      </w:r>
      <w:r w:rsidR="00C01687">
        <w:rPr>
          <w:noProof/>
        </w:rPr>
        <w:t>21</w:t>
      </w:r>
      <w:r>
        <w:rPr>
          <w:noProof/>
        </w:rPr>
        <w:fldChar w:fldCharType="end"/>
      </w:r>
    </w:p>
    <w:p w14:paraId="34FB3324" w14:textId="157CB40B" w:rsidR="00714A30" w:rsidRDefault="00714A30">
      <w:pPr>
        <w:pStyle w:val="TOC2"/>
        <w:rPr>
          <w:rFonts w:asciiTheme="minorHAnsi" w:eastAsiaTheme="minorEastAsia" w:hAnsiTheme="minorHAnsi" w:cstheme="minorBidi"/>
          <w:b w:val="0"/>
          <w:noProof/>
          <w:sz w:val="22"/>
          <w:szCs w:val="22"/>
        </w:rPr>
      </w:pPr>
      <w:r>
        <w:rPr>
          <w:noProof/>
        </w:rPr>
        <w:t>4.7.</w:t>
      </w:r>
      <w:r>
        <w:rPr>
          <w:rFonts w:asciiTheme="minorHAnsi" w:eastAsiaTheme="minorEastAsia" w:hAnsiTheme="minorHAnsi" w:cstheme="minorBidi"/>
          <w:b w:val="0"/>
          <w:noProof/>
          <w:sz w:val="22"/>
          <w:szCs w:val="22"/>
        </w:rPr>
        <w:tab/>
      </w:r>
      <w:r>
        <w:rPr>
          <w:noProof/>
        </w:rPr>
        <w:t>Initial Operating Capability (IOC)Testing</w:t>
      </w:r>
      <w:r>
        <w:rPr>
          <w:noProof/>
        </w:rPr>
        <w:tab/>
      </w:r>
      <w:r>
        <w:rPr>
          <w:noProof/>
        </w:rPr>
        <w:fldChar w:fldCharType="begin"/>
      </w:r>
      <w:r>
        <w:rPr>
          <w:noProof/>
        </w:rPr>
        <w:instrText xml:space="preserve"> PAGEREF _Toc436390625 \h </w:instrText>
      </w:r>
      <w:r>
        <w:rPr>
          <w:noProof/>
        </w:rPr>
      </w:r>
      <w:r>
        <w:rPr>
          <w:noProof/>
        </w:rPr>
        <w:fldChar w:fldCharType="separate"/>
      </w:r>
      <w:ins w:id="16" w:author="Cecelia" w:date="2015-12-07T08:00:00Z">
        <w:r w:rsidR="00C01687">
          <w:rPr>
            <w:noProof/>
          </w:rPr>
          <w:t>22</w:t>
        </w:r>
      </w:ins>
      <w:del w:id="17" w:author="Cecelia" w:date="2015-12-07T08:00:00Z">
        <w:r w:rsidDel="00C01687">
          <w:rPr>
            <w:noProof/>
          </w:rPr>
          <w:delText>21</w:delText>
        </w:r>
      </w:del>
      <w:r>
        <w:rPr>
          <w:noProof/>
        </w:rPr>
        <w:fldChar w:fldCharType="end"/>
      </w:r>
    </w:p>
    <w:p w14:paraId="23E5B7D5" w14:textId="06193649" w:rsidR="00714A30" w:rsidRDefault="00714A30">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Testing Techniques</w:t>
      </w:r>
      <w:r>
        <w:rPr>
          <w:noProof/>
        </w:rPr>
        <w:tab/>
      </w:r>
      <w:r>
        <w:rPr>
          <w:noProof/>
        </w:rPr>
        <w:fldChar w:fldCharType="begin"/>
      </w:r>
      <w:r>
        <w:rPr>
          <w:noProof/>
        </w:rPr>
        <w:instrText xml:space="preserve"> PAGEREF _Toc436390626 \h </w:instrText>
      </w:r>
      <w:r>
        <w:rPr>
          <w:noProof/>
        </w:rPr>
      </w:r>
      <w:r>
        <w:rPr>
          <w:noProof/>
        </w:rPr>
        <w:fldChar w:fldCharType="separate"/>
      </w:r>
      <w:ins w:id="18" w:author="Cecelia" w:date="2015-12-07T08:00:00Z">
        <w:r w:rsidR="00C01687">
          <w:rPr>
            <w:noProof/>
          </w:rPr>
          <w:t>23</w:t>
        </w:r>
      </w:ins>
      <w:del w:id="19" w:author="Cecelia" w:date="2015-12-07T08:00:00Z">
        <w:r w:rsidDel="00C01687">
          <w:rPr>
            <w:noProof/>
          </w:rPr>
          <w:delText>22</w:delText>
        </w:r>
      </w:del>
      <w:r>
        <w:rPr>
          <w:noProof/>
        </w:rPr>
        <w:fldChar w:fldCharType="end"/>
      </w:r>
    </w:p>
    <w:p w14:paraId="3ECA325B" w14:textId="2C237CF5" w:rsidR="00714A30" w:rsidRDefault="00714A30">
      <w:pPr>
        <w:pStyle w:val="TOC2"/>
        <w:rPr>
          <w:rFonts w:asciiTheme="minorHAnsi" w:eastAsiaTheme="minorEastAsia" w:hAnsiTheme="minorHAnsi" w:cstheme="minorBidi"/>
          <w:b w:val="0"/>
          <w:noProof/>
          <w:sz w:val="22"/>
          <w:szCs w:val="22"/>
        </w:rPr>
      </w:pPr>
      <w:r>
        <w:rPr>
          <w:noProof/>
        </w:rPr>
        <w:t>5.1.</w:t>
      </w:r>
      <w:r>
        <w:rPr>
          <w:rFonts w:asciiTheme="minorHAnsi" w:eastAsiaTheme="minorEastAsia" w:hAnsiTheme="minorHAnsi" w:cstheme="minorBidi"/>
          <w:b w:val="0"/>
          <w:noProof/>
          <w:sz w:val="22"/>
          <w:szCs w:val="22"/>
        </w:rPr>
        <w:tab/>
      </w:r>
      <w:r>
        <w:rPr>
          <w:noProof/>
        </w:rPr>
        <w:t>Test Types</w:t>
      </w:r>
      <w:r>
        <w:rPr>
          <w:noProof/>
        </w:rPr>
        <w:tab/>
      </w:r>
      <w:r>
        <w:rPr>
          <w:noProof/>
        </w:rPr>
        <w:fldChar w:fldCharType="begin"/>
      </w:r>
      <w:r>
        <w:rPr>
          <w:noProof/>
        </w:rPr>
        <w:instrText xml:space="preserve"> PAGEREF _Toc436390627 \h </w:instrText>
      </w:r>
      <w:r>
        <w:rPr>
          <w:noProof/>
        </w:rPr>
      </w:r>
      <w:r>
        <w:rPr>
          <w:noProof/>
        </w:rPr>
        <w:fldChar w:fldCharType="separate"/>
      </w:r>
      <w:ins w:id="20" w:author="Cecelia" w:date="2015-12-07T08:00:00Z">
        <w:r w:rsidR="00C01687">
          <w:rPr>
            <w:noProof/>
          </w:rPr>
          <w:t>23</w:t>
        </w:r>
      </w:ins>
      <w:del w:id="21" w:author="Cecelia" w:date="2015-12-07T08:00:00Z">
        <w:r w:rsidDel="00C01687">
          <w:rPr>
            <w:noProof/>
          </w:rPr>
          <w:delText>22</w:delText>
        </w:r>
      </w:del>
      <w:r>
        <w:rPr>
          <w:noProof/>
        </w:rPr>
        <w:fldChar w:fldCharType="end"/>
      </w:r>
    </w:p>
    <w:p w14:paraId="6DFAADF0" w14:textId="3ECEC8B8" w:rsidR="00714A30" w:rsidRDefault="00714A30">
      <w:pPr>
        <w:pStyle w:val="TOC2"/>
        <w:rPr>
          <w:rFonts w:asciiTheme="minorHAnsi" w:eastAsiaTheme="minorEastAsia" w:hAnsiTheme="minorHAnsi" w:cstheme="minorBidi"/>
          <w:b w:val="0"/>
          <w:noProof/>
          <w:sz w:val="22"/>
          <w:szCs w:val="22"/>
        </w:rPr>
      </w:pPr>
      <w:r>
        <w:rPr>
          <w:noProof/>
        </w:rPr>
        <w:t>5.2.</w:t>
      </w:r>
      <w:r>
        <w:rPr>
          <w:rFonts w:asciiTheme="minorHAnsi" w:eastAsiaTheme="minorEastAsia" w:hAnsiTheme="minorHAnsi" w:cstheme="minorBidi"/>
          <w:b w:val="0"/>
          <w:noProof/>
          <w:sz w:val="22"/>
          <w:szCs w:val="22"/>
        </w:rPr>
        <w:tab/>
      </w:r>
      <w:r>
        <w:rPr>
          <w:noProof/>
        </w:rPr>
        <w:t>Productivity and Support Tools</w:t>
      </w:r>
      <w:r>
        <w:rPr>
          <w:noProof/>
        </w:rPr>
        <w:tab/>
      </w:r>
      <w:r>
        <w:rPr>
          <w:noProof/>
        </w:rPr>
        <w:fldChar w:fldCharType="begin"/>
      </w:r>
      <w:r>
        <w:rPr>
          <w:noProof/>
        </w:rPr>
        <w:instrText xml:space="preserve"> PAGEREF _Toc436390628 \h </w:instrText>
      </w:r>
      <w:r>
        <w:rPr>
          <w:noProof/>
        </w:rPr>
      </w:r>
      <w:r>
        <w:rPr>
          <w:noProof/>
        </w:rPr>
        <w:fldChar w:fldCharType="separate"/>
      </w:r>
      <w:r w:rsidR="00C01687">
        <w:rPr>
          <w:noProof/>
        </w:rPr>
        <w:t>23</w:t>
      </w:r>
      <w:r>
        <w:rPr>
          <w:noProof/>
        </w:rPr>
        <w:fldChar w:fldCharType="end"/>
      </w:r>
    </w:p>
    <w:p w14:paraId="44EFCB12" w14:textId="5208F77A" w:rsidR="00714A30" w:rsidRDefault="00714A30">
      <w:pPr>
        <w:pStyle w:val="TOC1"/>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Test Criteria</w:t>
      </w:r>
      <w:r>
        <w:rPr>
          <w:noProof/>
        </w:rPr>
        <w:tab/>
      </w:r>
      <w:r>
        <w:rPr>
          <w:noProof/>
        </w:rPr>
        <w:fldChar w:fldCharType="begin"/>
      </w:r>
      <w:r>
        <w:rPr>
          <w:noProof/>
        </w:rPr>
        <w:instrText xml:space="preserve"> PAGEREF _Toc436390629 \h </w:instrText>
      </w:r>
      <w:r>
        <w:rPr>
          <w:noProof/>
        </w:rPr>
      </w:r>
      <w:r>
        <w:rPr>
          <w:noProof/>
        </w:rPr>
        <w:fldChar w:fldCharType="separate"/>
      </w:r>
      <w:ins w:id="22" w:author="Cecelia" w:date="2015-12-07T08:00:00Z">
        <w:r w:rsidR="00C01687">
          <w:rPr>
            <w:noProof/>
          </w:rPr>
          <w:t>24</w:t>
        </w:r>
      </w:ins>
      <w:del w:id="23" w:author="Cecelia" w:date="2015-12-07T08:00:00Z">
        <w:r w:rsidDel="00C01687">
          <w:rPr>
            <w:noProof/>
          </w:rPr>
          <w:delText>23</w:delText>
        </w:r>
      </w:del>
      <w:r>
        <w:rPr>
          <w:noProof/>
        </w:rPr>
        <w:fldChar w:fldCharType="end"/>
      </w:r>
    </w:p>
    <w:p w14:paraId="3E4E472F" w14:textId="56470508" w:rsidR="00714A30" w:rsidRDefault="00714A30">
      <w:pPr>
        <w:pStyle w:val="TOC2"/>
        <w:rPr>
          <w:rFonts w:asciiTheme="minorHAnsi" w:eastAsiaTheme="minorEastAsia" w:hAnsiTheme="minorHAnsi" w:cstheme="minorBidi"/>
          <w:b w:val="0"/>
          <w:noProof/>
          <w:sz w:val="22"/>
          <w:szCs w:val="22"/>
        </w:rPr>
      </w:pPr>
      <w:r>
        <w:rPr>
          <w:noProof/>
        </w:rPr>
        <w:t>6.1.</w:t>
      </w:r>
      <w:r>
        <w:rPr>
          <w:rFonts w:asciiTheme="minorHAnsi" w:eastAsiaTheme="minorEastAsia" w:hAnsiTheme="minorHAnsi" w:cstheme="minorBidi"/>
          <w:b w:val="0"/>
          <w:noProof/>
          <w:sz w:val="22"/>
          <w:szCs w:val="22"/>
        </w:rPr>
        <w:tab/>
      </w:r>
      <w:r>
        <w:rPr>
          <w:noProof/>
        </w:rPr>
        <w:t>Process Reviews</w:t>
      </w:r>
      <w:r>
        <w:rPr>
          <w:noProof/>
        </w:rPr>
        <w:tab/>
      </w:r>
      <w:r>
        <w:rPr>
          <w:noProof/>
        </w:rPr>
        <w:fldChar w:fldCharType="begin"/>
      </w:r>
      <w:r>
        <w:rPr>
          <w:noProof/>
        </w:rPr>
        <w:instrText xml:space="preserve"> PAGEREF _Toc436390630 \h </w:instrText>
      </w:r>
      <w:r>
        <w:rPr>
          <w:noProof/>
        </w:rPr>
      </w:r>
      <w:r>
        <w:rPr>
          <w:noProof/>
        </w:rPr>
        <w:fldChar w:fldCharType="separate"/>
      </w:r>
      <w:ins w:id="24" w:author="Cecelia" w:date="2015-12-07T08:00:00Z">
        <w:r w:rsidR="00C01687">
          <w:rPr>
            <w:noProof/>
          </w:rPr>
          <w:t>24</w:t>
        </w:r>
      </w:ins>
      <w:del w:id="25" w:author="Cecelia" w:date="2015-12-07T08:00:00Z">
        <w:r w:rsidDel="00C01687">
          <w:rPr>
            <w:noProof/>
          </w:rPr>
          <w:delText>23</w:delText>
        </w:r>
      </w:del>
      <w:r>
        <w:rPr>
          <w:noProof/>
        </w:rPr>
        <w:fldChar w:fldCharType="end"/>
      </w:r>
    </w:p>
    <w:p w14:paraId="5C0DA127" w14:textId="7E821BB8" w:rsidR="00714A30" w:rsidRDefault="00714A30">
      <w:pPr>
        <w:pStyle w:val="TOC2"/>
        <w:rPr>
          <w:rFonts w:asciiTheme="minorHAnsi" w:eastAsiaTheme="minorEastAsia" w:hAnsiTheme="minorHAnsi" w:cstheme="minorBidi"/>
          <w:b w:val="0"/>
          <w:noProof/>
          <w:sz w:val="22"/>
          <w:szCs w:val="22"/>
        </w:rPr>
      </w:pPr>
      <w:r>
        <w:rPr>
          <w:noProof/>
        </w:rPr>
        <w:t>6.2.</w:t>
      </w:r>
      <w:r>
        <w:rPr>
          <w:rFonts w:asciiTheme="minorHAnsi" w:eastAsiaTheme="minorEastAsia" w:hAnsiTheme="minorHAnsi" w:cstheme="minorBidi"/>
          <w:b w:val="0"/>
          <w:noProof/>
          <w:sz w:val="22"/>
          <w:szCs w:val="22"/>
        </w:rPr>
        <w:tab/>
      </w:r>
      <w:r>
        <w:rPr>
          <w:noProof/>
        </w:rPr>
        <w:t>Pass/Fail Criteria</w:t>
      </w:r>
      <w:r>
        <w:rPr>
          <w:noProof/>
        </w:rPr>
        <w:tab/>
      </w:r>
      <w:r>
        <w:rPr>
          <w:noProof/>
        </w:rPr>
        <w:fldChar w:fldCharType="begin"/>
      </w:r>
      <w:r>
        <w:rPr>
          <w:noProof/>
        </w:rPr>
        <w:instrText xml:space="preserve"> PAGEREF _Toc436390631 \h </w:instrText>
      </w:r>
      <w:r>
        <w:rPr>
          <w:noProof/>
        </w:rPr>
      </w:r>
      <w:r>
        <w:rPr>
          <w:noProof/>
        </w:rPr>
        <w:fldChar w:fldCharType="separate"/>
      </w:r>
      <w:ins w:id="26" w:author="Cecelia" w:date="2015-12-07T08:00:00Z">
        <w:r w:rsidR="00C01687">
          <w:rPr>
            <w:noProof/>
          </w:rPr>
          <w:t>24</w:t>
        </w:r>
      </w:ins>
      <w:del w:id="27" w:author="Cecelia" w:date="2015-12-07T08:00:00Z">
        <w:r w:rsidDel="00C01687">
          <w:rPr>
            <w:noProof/>
          </w:rPr>
          <w:delText>23</w:delText>
        </w:r>
      </w:del>
      <w:r>
        <w:rPr>
          <w:noProof/>
        </w:rPr>
        <w:fldChar w:fldCharType="end"/>
      </w:r>
    </w:p>
    <w:p w14:paraId="11EC2F29" w14:textId="11C8E4D1" w:rsidR="00714A30" w:rsidRDefault="00714A30">
      <w:pPr>
        <w:pStyle w:val="TOC2"/>
        <w:rPr>
          <w:rFonts w:asciiTheme="minorHAnsi" w:eastAsiaTheme="minorEastAsia" w:hAnsiTheme="minorHAnsi" w:cstheme="minorBidi"/>
          <w:b w:val="0"/>
          <w:noProof/>
          <w:sz w:val="22"/>
          <w:szCs w:val="22"/>
        </w:rPr>
      </w:pPr>
      <w:r>
        <w:rPr>
          <w:noProof/>
        </w:rPr>
        <w:t>6.3.</w:t>
      </w:r>
      <w:r>
        <w:rPr>
          <w:rFonts w:asciiTheme="minorHAnsi" w:eastAsiaTheme="minorEastAsia" w:hAnsiTheme="minorHAnsi" w:cstheme="minorBidi"/>
          <w:b w:val="0"/>
          <w:noProof/>
          <w:sz w:val="22"/>
          <w:szCs w:val="22"/>
        </w:rPr>
        <w:tab/>
      </w:r>
      <w:r>
        <w:rPr>
          <w:noProof/>
        </w:rPr>
        <w:t>Suspension and Resumption Criteria</w:t>
      </w:r>
      <w:r>
        <w:rPr>
          <w:noProof/>
        </w:rPr>
        <w:tab/>
      </w:r>
      <w:r>
        <w:rPr>
          <w:noProof/>
        </w:rPr>
        <w:fldChar w:fldCharType="begin"/>
      </w:r>
      <w:r>
        <w:rPr>
          <w:noProof/>
        </w:rPr>
        <w:instrText xml:space="preserve"> PAGEREF _Toc436390632 \h </w:instrText>
      </w:r>
      <w:r>
        <w:rPr>
          <w:noProof/>
        </w:rPr>
      </w:r>
      <w:r>
        <w:rPr>
          <w:noProof/>
        </w:rPr>
        <w:fldChar w:fldCharType="separate"/>
      </w:r>
      <w:r w:rsidR="00C01687">
        <w:rPr>
          <w:noProof/>
        </w:rPr>
        <w:t>24</w:t>
      </w:r>
      <w:r>
        <w:rPr>
          <w:noProof/>
        </w:rPr>
        <w:fldChar w:fldCharType="end"/>
      </w:r>
    </w:p>
    <w:p w14:paraId="2CD9F124" w14:textId="5520604B" w:rsidR="00714A30" w:rsidRDefault="00714A30">
      <w:pPr>
        <w:pStyle w:val="TOC1"/>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Test Deliverables</w:t>
      </w:r>
      <w:r>
        <w:rPr>
          <w:noProof/>
        </w:rPr>
        <w:tab/>
      </w:r>
      <w:r>
        <w:rPr>
          <w:noProof/>
        </w:rPr>
        <w:fldChar w:fldCharType="begin"/>
      </w:r>
      <w:r>
        <w:rPr>
          <w:noProof/>
        </w:rPr>
        <w:instrText xml:space="preserve"> PAGEREF _Toc436390633 \h </w:instrText>
      </w:r>
      <w:r>
        <w:rPr>
          <w:noProof/>
        </w:rPr>
      </w:r>
      <w:r>
        <w:rPr>
          <w:noProof/>
        </w:rPr>
        <w:fldChar w:fldCharType="separate"/>
      </w:r>
      <w:r w:rsidR="00C01687">
        <w:rPr>
          <w:noProof/>
        </w:rPr>
        <w:t>24</w:t>
      </w:r>
      <w:r>
        <w:rPr>
          <w:noProof/>
        </w:rPr>
        <w:fldChar w:fldCharType="end"/>
      </w:r>
    </w:p>
    <w:p w14:paraId="4004C33A" w14:textId="0F3B5226" w:rsidR="00714A30" w:rsidRDefault="00714A30">
      <w:pPr>
        <w:pStyle w:val="TOC1"/>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Test Schedule</w:t>
      </w:r>
      <w:r>
        <w:rPr>
          <w:noProof/>
        </w:rPr>
        <w:tab/>
      </w:r>
      <w:r>
        <w:rPr>
          <w:noProof/>
        </w:rPr>
        <w:fldChar w:fldCharType="begin"/>
      </w:r>
      <w:r>
        <w:rPr>
          <w:noProof/>
        </w:rPr>
        <w:instrText xml:space="preserve"> PAGEREF _Toc436390634 \h </w:instrText>
      </w:r>
      <w:r>
        <w:rPr>
          <w:noProof/>
        </w:rPr>
      </w:r>
      <w:r>
        <w:rPr>
          <w:noProof/>
        </w:rPr>
        <w:fldChar w:fldCharType="separate"/>
      </w:r>
      <w:r w:rsidR="00C01687">
        <w:rPr>
          <w:noProof/>
        </w:rPr>
        <w:t>25</w:t>
      </w:r>
      <w:r>
        <w:rPr>
          <w:noProof/>
        </w:rPr>
        <w:fldChar w:fldCharType="end"/>
      </w:r>
    </w:p>
    <w:p w14:paraId="11C2570C" w14:textId="4F2A226F" w:rsidR="00714A30" w:rsidRDefault="00714A30">
      <w:pPr>
        <w:pStyle w:val="TOC1"/>
        <w:rPr>
          <w:rFonts w:asciiTheme="minorHAnsi" w:eastAsiaTheme="minorEastAsia" w:hAnsiTheme="minorHAnsi" w:cstheme="minorBidi"/>
          <w:b w:val="0"/>
          <w:noProof/>
          <w:sz w:val="22"/>
          <w:szCs w:val="22"/>
        </w:rPr>
      </w:pPr>
      <w:r>
        <w:rPr>
          <w:noProof/>
        </w:rPr>
        <w:lastRenderedPageBreak/>
        <w:t>9.</w:t>
      </w:r>
      <w:r>
        <w:rPr>
          <w:rFonts w:asciiTheme="minorHAnsi" w:eastAsiaTheme="minorEastAsia" w:hAnsiTheme="minorHAnsi" w:cstheme="minorBidi"/>
          <w:b w:val="0"/>
          <w:noProof/>
          <w:sz w:val="22"/>
          <w:szCs w:val="22"/>
        </w:rPr>
        <w:tab/>
      </w:r>
      <w:r>
        <w:rPr>
          <w:noProof/>
        </w:rPr>
        <w:t>Test Environments</w:t>
      </w:r>
      <w:r>
        <w:rPr>
          <w:noProof/>
        </w:rPr>
        <w:tab/>
      </w:r>
      <w:r>
        <w:rPr>
          <w:noProof/>
        </w:rPr>
        <w:fldChar w:fldCharType="begin"/>
      </w:r>
      <w:r>
        <w:rPr>
          <w:noProof/>
        </w:rPr>
        <w:instrText xml:space="preserve"> PAGEREF _Toc436390635 \h </w:instrText>
      </w:r>
      <w:r>
        <w:rPr>
          <w:noProof/>
        </w:rPr>
      </w:r>
      <w:r>
        <w:rPr>
          <w:noProof/>
        </w:rPr>
        <w:fldChar w:fldCharType="separate"/>
      </w:r>
      <w:ins w:id="28" w:author="Cecelia" w:date="2015-12-07T08:00:00Z">
        <w:r w:rsidR="00C01687">
          <w:rPr>
            <w:noProof/>
          </w:rPr>
          <w:t>26</w:t>
        </w:r>
      </w:ins>
      <w:del w:id="29" w:author="Cecelia" w:date="2015-12-07T08:00:00Z">
        <w:r w:rsidDel="00C01687">
          <w:rPr>
            <w:noProof/>
          </w:rPr>
          <w:delText>25</w:delText>
        </w:r>
      </w:del>
      <w:r>
        <w:rPr>
          <w:noProof/>
        </w:rPr>
        <w:fldChar w:fldCharType="end"/>
      </w:r>
    </w:p>
    <w:p w14:paraId="67922C11" w14:textId="52339667" w:rsidR="00714A30" w:rsidRDefault="00714A30">
      <w:pPr>
        <w:pStyle w:val="TOC2"/>
        <w:rPr>
          <w:rFonts w:asciiTheme="minorHAnsi" w:eastAsiaTheme="minorEastAsia" w:hAnsiTheme="minorHAnsi" w:cstheme="minorBidi"/>
          <w:b w:val="0"/>
          <w:noProof/>
          <w:sz w:val="22"/>
          <w:szCs w:val="22"/>
        </w:rPr>
      </w:pPr>
      <w:r>
        <w:rPr>
          <w:noProof/>
        </w:rPr>
        <w:t>9.1.</w:t>
      </w:r>
      <w:r>
        <w:rPr>
          <w:rFonts w:asciiTheme="minorHAnsi" w:eastAsiaTheme="minorEastAsia" w:hAnsiTheme="minorHAnsi" w:cstheme="minorBidi"/>
          <w:b w:val="0"/>
          <w:noProof/>
          <w:sz w:val="22"/>
          <w:szCs w:val="22"/>
        </w:rPr>
        <w:tab/>
      </w:r>
      <w:r>
        <w:rPr>
          <w:noProof/>
        </w:rPr>
        <w:t>Test Environment Configurations</w:t>
      </w:r>
      <w:r>
        <w:rPr>
          <w:noProof/>
        </w:rPr>
        <w:tab/>
      </w:r>
      <w:r>
        <w:rPr>
          <w:noProof/>
        </w:rPr>
        <w:fldChar w:fldCharType="begin"/>
      </w:r>
      <w:r>
        <w:rPr>
          <w:noProof/>
        </w:rPr>
        <w:instrText xml:space="preserve"> PAGEREF _Toc436390636 \h </w:instrText>
      </w:r>
      <w:r>
        <w:rPr>
          <w:noProof/>
        </w:rPr>
      </w:r>
      <w:r>
        <w:rPr>
          <w:noProof/>
        </w:rPr>
        <w:fldChar w:fldCharType="separate"/>
      </w:r>
      <w:ins w:id="30" w:author="Cecelia" w:date="2015-12-07T08:00:00Z">
        <w:r w:rsidR="00C01687">
          <w:rPr>
            <w:noProof/>
          </w:rPr>
          <w:t>26</w:t>
        </w:r>
      </w:ins>
      <w:del w:id="31" w:author="Cecelia" w:date="2015-12-07T08:00:00Z">
        <w:r w:rsidDel="00C01687">
          <w:rPr>
            <w:noProof/>
          </w:rPr>
          <w:delText>25</w:delText>
        </w:r>
      </w:del>
      <w:r>
        <w:rPr>
          <w:noProof/>
        </w:rPr>
        <w:fldChar w:fldCharType="end"/>
      </w:r>
    </w:p>
    <w:p w14:paraId="6DB177AB" w14:textId="17423762" w:rsidR="00714A30" w:rsidRDefault="00714A30">
      <w:pPr>
        <w:pStyle w:val="TOC2"/>
        <w:rPr>
          <w:rFonts w:asciiTheme="minorHAnsi" w:eastAsiaTheme="minorEastAsia" w:hAnsiTheme="minorHAnsi" w:cstheme="minorBidi"/>
          <w:b w:val="0"/>
          <w:noProof/>
          <w:sz w:val="22"/>
          <w:szCs w:val="22"/>
        </w:rPr>
      </w:pPr>
      <w:r>
        <w:rPr>
          <w:noProof/>
        </w:rPr>
        <w:t>9.2.</w:t>
      </w:r>
      <w:r>
        <w:rPr>
          <w:rFonts w:asciiTheme="minorHAnsi" w:eastAsiaTheme="minorEastAsia" w:hAnsiTheme="minorHAnsi" w:cstheme="minorBidi"/>
          <w:b w:val="0"/>
          <w:noProof/>
          <w:sz w:val="22"/>
          <w:szCs w:val="22"/>
        </w:rPr>
        <w:tab/>
      </w:r>
      <w:r>
        <w:rPr>
          <w:noProof/>
        </w:rPr>
        <w:t>Base System Hardware</w:t>
      </w:r>
      <w:r>
        <w:rPr>
          <w:noProof/>
        </w:rPr>
        <w:tab/>
      </w:r>
      <w:r>
        <w:rPr>
          <w:noProof/>
        </w:rPr>
        <w:fldChar w:fldCharType="begin"/>
      </w:r>
      <w:r>
        <w:rPr>
          <w:noProof/>
        </w:rPr>
        <w:instrText xml:space="preserve"> PAGEREF _Toc436390637 \h </w:instrText>
      </w:r>
      <w:r>
        <w:rPr>
          <w:noProof/>
        </w:rPr>
      </w:r>
      <w:r>
        <w:rPr>
          <w:noProof/>
        </w:rPr>
        <w:fldChar w:fldCharType="separate"/>
      </w:r>
      <w:ins w:id="32" w:author="Cecelia" w:date="2015-12-07T08:00:00Z">
        <w:r w:rsidR="00C01687">
          <w:rPr>
            <w:noProof/>
          </w:rPr>
          <w:t>26</w:t>
        </w:r>
      </w:ins>
      <w:del w:id="33" w:author="Cecelia" w:date="2015-12-07T08:00:00Z">
        <w:r w:rsidDel="00C01687">
          <w:rPr>
            <w:noProof/>
          </w:rPr>
          <w:delText>25</w:delText>
        </w:r>
      </w:del>
      <w:r>
        <w:rPr>
          <w:noProof/>
        </w:rPr>
        <w:fldChar w:fldCharType="end"/>
      </w:r>
    </w:p>
    <w:p w14:paraId="4C48BFC0" w14:textId="73584DF8" w:rsidR="00714A30" w:rsidRDefault="00714A30">
      <w:pPr>
        <w:pStyle w:val="TOC2"/>
        <w:rPr>
          <w:rFonts w:asciiTheme="minorHAnsi" w:eastAsiaTheme="minorEastAsia" w:hAnsiTheme="minorHAnsi" w:cstheme="minorBidi"/>
          <w:b w:val="0"/>
          <w:noProof/>
          <w:sz w:val="22"/>
          <w:szCs w:val="22"/>
        </w:rPr>
      </w:pPr>
      <w:r>
        <w:rPr>
          <w:noProof/>
        </w:rPr>
        <w:t>9.3.</w:t>
      </w:r>
      <w:r>
        <w:rPr>
          <w:rFonts w:asciiTheme="minorHAnsi" w:eastAsiaTheme="minorEastAsia" w:hAnsiTheme="minorHAnsi" w:cstheme="minorBidi"/>
          <w:b w:val="0"/>
          <w:noProof/>
          <w:sz w:val="22"/>
          <w:szCs w:val="22"/>
        </w:rPr>
        <w:tab/>
      </w:r>
      <w:r>
        <w:rPr>
          <w:noProof/>
        </w:rPr>
        <w:t>Base Software Elements in the Test Environments</w:t>
      </w:r>
      <w:r>
        <w:rPr>
          <w:noProof/>
        </w:rPr>
        <w:tab/>
      </w:r>
      <w:r>
        <w:rPr>
          <w:noProof/>
        </w:rPr>
        <w:fldChar w:fldCharType="begin"/>
      </w:r>
      <w:r>
        <w:rPr>
          <w:noProof/>
        </w:rPr>
        <w:instrText xml:space="preserve"> PAGEREF _Toc436390638 \h </w:instrText>
      </w:r>
      <w:r>
        <w:rPr>
          <w:noProof/>
        </w:rPr>
      </w:r>
      <w:r>
        <w:rPr>
          <w:noProof/>
        </w:rPr>
        <w:fldChar w:fldCharType="separate"/>
      </w:r>
      <w:ins w:id="34" w:author="Cecelia" w:date="2015-12-07T08:00:00Z">
        <w:r w:rsidR="00C01687">
          <w:rPr>
            <w:noProof/>
          </w:rPr>
          <w:t>27</w:t>
        </w:r>
      </w:ins>
      <w:del w:id="35" w:author="Cecelia" w:date="2015-12-07T08:00:00Z">
        <w:r w:rsidDel="00C01687">
          <w:rPr>
            <w:noProof/>
          </w:rPr>
          <w:delText>26</w:delText>
        </w:r>
      </w:del>
      <w:r>
        <w:rPr>
          <w:noProof/>
        </w:rPr>
        <w:fldChar w:fldCharType="end"/>
      </w:r>
    </w:p>
    <w:p w14:paraId="1DF1007E" w14:textId="11FAF752" w:rsidR="00714A30" w:rsidRDefault="00714A30">
      <w:pPr>
        <w:pStyle w:val="TOC1"/>
        <w:rPr>
          <w:rFonts w:asciiTheme="minorHAnsi" w:eastAsiaTheme="minorEastAsia" w:hAnsiTheme="minorHAnsi" w:cstheme="minorBidi"/>
          <w:b w:val="0"/>
          <w:noProof/>
          <w:sz w:val="22"/>
          <w:szCs w:val="22"/>
        </w:rPr>
      </w:pPr>
      <w:r>
        <w:rPr>
          <w:noProof/>
        </w:rPr>
        <w:t>10.</w:t>
      </w:r>
      <w:r>
        <w:rPr>
          <w:rFonts w:asciiTheme="minorHAnsi" w:eastAsiaTheme="minorEastAsia" w:hAnsiTheme="minorHAnsi" w:cstheme="minorBidi"/>
          <w:b w:val="0"/>
          <w:noProof/>
          <w:sz w:val="22"/>
          <w:szCs w:val="22"/>
        </w:rPr>
        <w:tab/>
      </w:r>
      <w:r>
        <w:rPr>
          <w:noProof/>
        </w:rPr>
        <w:t>Staffing and Training Needs</w:t>
      </w:r>
      <w:r>
        <w:rPr>
          <w:noProof/>
        </w:rPr>
        <w:tab/>
      </w:r>
      <w:r>
        <w:rPr>
          <w:noProof/>
        </w:rPr>
        <w:fldChar w:fldCharType="begin"/>
      </w:r>
      <w:r>
        <w:rPr>
          <w:noProof/>
        </w:rPr>
        <w:instrText xml:space="preserve"> PAGEREF _Toc436390639 \h </w:instrText>
      </w:r>
      <w:r>
        <w:rPr>
          <w:noProof/>
        </w:rPr>
      </w:r>
      <w:r>
        <w:rPr>
          <w:noProof/>
        </w:rPr>
        <w:fldChar w:fldCharType="separate"/>
      </w:r>
      <w:ins w:id="36" w:author="Cecelia" w:date="2015-12-07T08:00:00Z">
        <w:r w:rsidR="00C01687">
          <w:rPr>
            <w:noProof/>
          </w:rPr>
          <w:t>27</w:t>
        </w:r>
      </w:ins>
      <w:del w:id="37" w:author="Cecelia" w:date="2015-12-07T08:00:00Z">
        <w:r w:rsidDel="00C01687">
          <w:rPr>
            <w:noProof/>
          </w:rPr>
          <w:delText>26</w:delText>
        </w:r>
      </w:del>
      <w:r>
        <w:rPr>
          <w:noProof/>
        </w:rPr>
        <w:fldChar w:fldCharType="end"/>
      </w:r>
    </w:p>
    <w:p w14:paraId="41ACB026" w14:textId="7EA1B8C2" w:rsidR="00714A30" w:rsidRDefault="00714A30">
      <w:pPr>
        <w:pStyle w:val="TOC1"/>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Risks and Constraints</w:t>
      </w:r>
      <w:r>
        <w:rPr>
          <w:noProof/>
        </w:rPr>
        <w:tab/>
      </w:r>
      <w:r>
        <w:rPr>
          <w:noProof/>
        </w:rPr>
        <w:fldChar w:fldCharType="begin"/>
      </w:r>
      <w:r>
        <w:rPr>
          <w:noProof/>
        </w:rPr>
        <w:instrText xml:space="preserve"> PAGEREF _Toc436390640 \h </w:instrText>
      </w:r>
      <w:r>
        <w:rPr>
          <w:noProof/>
        </w:rPr>
      </w:r>
      <w:r>
        <w:rPr>
          <w:noProof/>
        </w:rPr>
        <w:fldChar w:fldCharType="separate"/>
      </w:r>
      <w:ins w:id="38" w:author="Cecelia" w:date="2015-12-07T08:00:00Z">
        <w:r w:rsidR="00C01687">
          <w:rPr>
            <w:noProof/>
          </w:rPr>
          <w:t>28</w:t>
        </w:r>
      </w:ins>
      <w:del w:id="39" w:author="Cecelia" w:date="2015-12-07T08:00:00Z">
        <w:r w:rsidDel="00C01687">
          <w:rPr>
            <w:noProof/>
          </w:rPr>
          <w:delText>27</w:delText>
        </w:r>
      </w:del>
      <w:r>
        <w:rPr>
          <w:noProof/>
        </w:rPr>
        <w:fldChar w:fldCharType="end"/>
      </w:r>
    </w:p>
    <w:p w14:paraId="18EE7B7F" w14:textId="0C8D64F1" w:rsidR="00714A30" w:rsidRDefault="00714A30">
      <w:pPr>
        <w:pStyle w:val="TOC1"/>
        <w:rPr>
          <w:rFonts w:asciiTheme="minorHAnsi" w:eastAsiaTheme="minorEastAsia" w:hAnsiTheme="minorHAnsi" w:cstheme="minorBidi"/>
          <w:b w:val="0"/>
          <w:noProof/>
          <w:sz w:val="22"/>
          <w:szCs w:val="22"/>
        </w:rPr>
      </w:pPr>
      <w:r>
        <w:rPr>
          <w:noProof/>
        </w:rPr>
        <w:t>12.</w:t>
      </w:r>
      <w:r>
        <w:rPr>
          <w:rFonts w:asciiTheme="minorHAnsi" w:eastAsiaTheme="minorEastAsia" w:hAnsiTheme="minorHAnsi" w:cstheme="minorBidi"/>
          <w:b w:val="0"/>
          <w:noProof/>
          <w:sz w:val="22"/>
          <w:szCs w:val="22"/>
        </w:rPr>
        <w:tab/>
      </w:r>
      <w:r>
        <w:rPr>
          <w:noProof/>
        </w:rPr>
        <w:t>Test Metrics</w:t>
      </w:r>
      <w:r>
        <w:rPr>
          <w:noProof/>
        </w:rPr>
        <w:tab/>
      </w:r>
      <w:r>
        <w:rPr>
          <w:noProof/>
        </w:rPr>
        <w:fldChar w:fldCharType="begin"/>
      </w:r>
      <w:r>
        <w:rPr>
          <w:noProof/>
        </w:rPr>
        <w:instrText xml:space="preserve"> PAGEREF _Toc436390641 \h </w:instrText>
      </w:r>
      <w:r>
        <w:rPr>
          <w:noProof/>
        </w:rPr>
      </w:r>
      <w:r>
        <w:rPr>
          <w:noProof/>
        </w:rPr>
        <w:fldChar w:fldCharType="separate"/>
      </w:r>
      <w:ins w:id="40" w:author="Cecelia" w:date="2015-12-07T08:00:00Z">
        <w:r w:rsidR="00C01687">
          <w:rPr>
            <w:noProof/>
          </w:rPr>
          <w:t>28</w:t>
        </w:r>
      </w:ins>
      <w:del w:id="41" w:author="Cecelia" w:date="2015-12-07T08:00:00Z">
        <w:r w:rsidDel="00C01687">
          <w:rPr>
            <w:noProof/>
          </w:rPr>
          <w:delText>27</w:delText>
        </w:r>
      </w:del>
      <w:r>
        <w:rPr>
          <w:noProof/>
        </w:rPr>
        <w:fldChar w:fldCharType="end"/>
      </w:r>
    </w:p>
    <w:p w14:paraId="10047AE0" w14:textId="5B73DA99" w:rsidR="00714A30" w:rsidRDefault="00714A30">
      <w:pPr>
        <w:pStyle w:val="TOC1"/>
        <w:rPr>
          <w:rFonts w:asciiTheme="minorHAnsi" w:eastAsiaTheme="minorEastAsia" w:hAnsiTheme="minorHAnsi" w:cstheme="minorBidi"/>
          <w:b w:val="0"/>
          <w:noProof/>
          <w:sz w:val="22"/>
          <w:szCs w:val="22"/>
        </w:rPr>
      </w:pPr>
      <w:r>
        <w:rPr>
          <w:noProof/>
        </w:rPr>
        <w:t>Attachment A – Approval Signatures</w:t>
      </w:r>
      <w:r>
        <w:rPr>
          <w:noProof/>
        </w:rPr>
        <w:tab/>
      </w:r>
      <w:r>
        <w:rPr>
          <w:noProof/>
        </w:rPr>
        <w:fldChar w:fldCharType="begin"/>
      </w:r>
      <w:r>
        <w:rPr>
          <w:noProof/>
        </w:rPr>
        <w:instrText xml:space="preserve"> PAGEREF _Toc436390642 \h </w:instrText>
      </w:r>
      <w:r>
        <w:rPr>
          <w:noProof/>
        </w:rPr>
      </w:r>
      <w:r>
        <w:rPr>
          <w:noProof/>
        </w:rPr>
        <w:fldChar w:fldCharType="separate"/>
      </w:r>
      <w:ins w:id="42" w:author="Cecelia" w:date="2015-12-07T08:00:00Z">
        <w:r w:rsidR="00C01687">
          <w:rPr>
            <w:noProof/>
          </w:rPr>
          <w:t>29</w:t>
        </w:r>
      </w:ins>
      <w:del w:id="43" w:author="Cecelia" w:date="2015-12-07T08:00:00Z">
        <w:r w:rsidDel="00C01687">
          <w:rPr>
            <w:noProof/>
          </w:rPr>
          <w:delText>28</w:delText>
        </w:r>
      </w:del>
      <w:r>
        <w:rPr>
          <w:noProof/>
        </w:rPr>
        <w:fldChar w:fldCharType="end"/>
      </w:r>
    </w:p>
    <w:p w14:paraId="16EA9EA5" w14:textId="2155C2B9" w:rsidR="00714A30" w:rsidRDefault="00714A30">
      <w:pPr>
        <w:pStyle w:val="TOC1"/>
        <w:rPr>
          <w:rFonts w:asciiTheme="minorHAnsi" w:eastAsiaTheme="minorEastAsia" w:hAnsiTheme="minorHAnsi" w:cstheme="minorBidi"/>
          <w:b w:val="0"/>
          <w:noProof/>
          <w:sz w:val="22"/>
          <w:szCs w:val="22"/>
        </w:rPr>
      </w:pPr>
      <w:r>
        <w:rPr>
          <w:noProof/>
        </w:rPr>
        <w:t>Appendix A - Test Type Definitions</w:t>
      </w:r>
      <w:r>
        <w:rPr>
          <w:noProof/>
        </w:rPr>
        <w:tab/>
      </w:r>
      <w:r>
        <w:rPr>
          <w:noProof/>
        </w:rPr>
        <w:fldChar w:fldCharType="begin"/>
      </w:r>
      <w:r>
        <w:rPr>
          <w:noProof/>
        </w:rPr>
        <w:instrText xml:space="preserve"> PAGEREF _Toc436390643 \h </w:instrText>
      </w:r>
      <w:r>
        <w:rPr>
          <w:noProof/>
        </w:rPr>
      </w:r>
      <w:r>
        <w:rPr>
          <w:noProof/>
        </w:rPr>
        <w:fldChar w:fldCharType="separate"/>
      </w:r>
      <w:ins w:id="44" w:author="Cecelia" w:date="2015-12-07T08:00:00Z">
        <w:r w:rsidR="00C01687">
          <w:rPr>
            <w:noProof/>
          </w:rPr>
          <w:t>30</w:t>
        </w:r>
      </w:ins>
      <w:del w:id="45" w:author="Cecelia" w:date="2015-12-07T08:00:00Z">
        <w:r w:rsidDel="00C01687">
          <w:rPr>
            <w:noProof/>
          </w:rPr>
          <w:delText>29</w:delText>
        </w:r>
      </w:del>
      <w:r>
        <w:rPr>
          <w:noProof/>
        </w:rPr>
        <w:fldChar w:fldCharType="end"/>
      </w:r>
    </w:p>
    <w:p w14:paraId="41D4ED6B" w14:textId="4920F6A0" w:rsidR="00714A30" w:rsidRDefault="00714A30">
      <w:pPr>
        <w:pStyle w:val="TOC1"/>
        <w:rPr>
          <w:rFonts w:asciiTheme="minorHAnsi" w:eastAsiaTheme="minorEastAsia" w:hAnsiTheme="minorHAnsi" w:cstheme="minorBidi"/>
          <w:b w:val="0"/>
          <w:noProof/>
          <w:sz w:val="22"/>
          <w:szCs w:val="22"/>
        </w:rPr>
      </w:pPr>
      <w:r>
        <w:rPr>
          <w:noProof/>
        </w:rPr>
        <w:t>Appendix B - Test Case Defined, Logged, &amp; Reported</w:t>
      </w:r>
      <w:r>
        <w:rPr>
          <w:noProof/>
        </w:rPr>
        <w:tab/>
      </w:r>
      <w:r>
        <w:rPr>
          <w:noProof/>
        </w:rPr>
        <w:fldChar w:fldCharType="begin"/>
      </w:r>
      <w:r>
        <w:rPr>
          <w:noProof/>
        </w:rPr>
        <w:instrText xml:space="preserve"> PAGEREF _Toc436390644 \h </w:instrText>
      </w:r>
      <w:r>
        <w:rPr>
          <w:noProof/>
        </w:rPr>
      </w:r>
      <w:r>
        <w:rPr>
          <w:noProof/>
        </w:rPr>
        <w:fldChar w:fldCharType="separate"/>
      </w:r>
      <w:ins w:id="46" w:author="Cecelia" w:date="2015-12-07T08:00:00Z">
        <w:r w:rsidR="00C01687">
          <w:rPr>
            <w:noProof/>
          </w:rPr>
          <w:t>36</w:t>
        </w:r>
      </w:ins>
      <w:del w:id="47" w:author="Cecelia" w:date="2015-12-07T08:00:00Z">
        <w:r w:rsidDel="00C01687">
          <w:rPr>
            <w:noProof/>
          </w:rPr>
          <w:delText>35</w:delText>
        </w:r>
      </w:del>
      <w:r>
        <w:rPr>
          <w:noProof/>
        </w:rPr>
        <w:fldChar w:fldCharType="end"/>
      </w:r>
    </w:p>
    <w:p w14:paraId="20A4F4AB" w14:textId="16FA115B" w:rsidR="00714A30" w:rsidRDefault="00714A30">
      <w:pPr>
        <w:pStyle w:val="TOC1"/>
        <w:rPr>
          <w:rFonts w:asciiTheme="minorHAnsi" w:eastAsiaTheme="minorEastAsia" w:hAnsiTheme="minorHAnsi" w:cstheme="minorBidi"/>
          <w:b w:val="0"/>
          <w:noProof/>
          <w:sz w:val="22"/>
          <w:szCs w:val="22"/>
        </w:rPr>
      </w:pPr>
      <w:r>
        <w:rPr>
          <w:noProof/>
        </w:rPr>
        <w:t>Appendix C - Test Case Report Table</w:t>
      </w:r>
      <w:r>
        <w:rPr>
          <w:noProof/>
        </w:rPr>
        <w:tab/>
      </w:r>
      <w:r>
        <w:rPr>
          <w:noProof/>
        </w:rPr>
        <w:fldChar w:fldCharType="begin"/>
      </w:r>
      <w:r>
        <w:rPr>
          <w:noProof/>
        </w:rPr>
        <w:instrText xml:space="preserve"> PAGEREF _Toc436390645 \h </w:instrText>
      </w:r>
      <w:r>
        <w:rPr>
          <w:noProof/>
        </w:rPr>
      </w:r>
      <w:r>
        <w:rPr>
          <w:noProof/>
        </w:rPr>
        <w:fldChar w:fldCharType="separate"/>
      </w:r>
      <w:ins w:id="48" w:author="Cecelia" w:date="2015-12-07T08:00:00Z">
        <w:r w:rsidR="00C01687">
          <w:rPr>
            <w:noProof/>
          </w:rPr>
          <w:t>38</w:t>
        </w:r>
      </w:ins>
      <w:del w:id="49" w:author="Cecelia" w:date="2015-12-07T08:00:00Z">
        <w:r w:rsidDel="00C01687">
          <w:rPr>
            <w:noProof/>
          </w:rPr>
          <w:delText>37</w:delText>
        </w:r>
      </w:del>
      <w:r>
        <w:rPr>
          <w:noProof/>
        </w:rPr>
        <w:fldChar w:fldCharType="end"/>
      </w:r>
    </w:p>
    <w:p w14:paraId="734B12F1" w14:textId="23184C24" w:rsidR="00714A30" w:rsidRDefault="00714A30">
      <w:pPr>
        <w:pStyle w:val="TOC1"/>
        <w:rPr>
          <w:rFonts w:asciiTheme="minorHAnsi" w:eastAsiaTheme="minorEastAsia" w:hAnsiTheme="minorHAnsi" w:cstheme="minorBidi"/>
          <w:b w:val="0"/>
          <w:noProof/>
          <w:sz w:val="22"/>
          <w:szCs w:val="22"/>
        </w:rPr>
      </w:pPr>
      <w:r>
        <w:rPr>
          <w:noProof/>
        </w:rPr>
        <w:t>Appendix D - Test Patients and Prescriptions</w:t>
      </w:r>
      <w:r>
        <w:rPr>
          <w:noProof/>
        </w:rPr>
        <w:tab/>
      </w:r>
      <w:r>
        <w:rPr>
          <w:noProof/>
        </w:rPr>
        <w:fldChar w:fldCharType="begin"/>
      </w:r>
      <w:r>
        <w:rPr>
          <w:noProof/>
        </w:rPr>
        <w:instrText xml:space="preserve"> PAGEREF _Toc436390646 \h </w:instrText>
      </w:r>
      <w:r>
        <w:rPr>
          <w:noProof/>
        </w:rPr>
      </w:r>
      <w:r>
        <w:rPr>
          <w:noProof/>
        </w:rPr>
        <w:fldChar w:fldCharType="separate"/>
      </w:r>
      <w:ins w:id="50" w:author="Cecelia" w:date="2015-12-07T08:00:00Z">
        <w:r w:rsidR="00C01687">
          <w:rPr>
            <w:noProof/>
          </w:rPr>
          <w:t>39</w:t>
        </w:r>
      </w:ins>
      <w:del w:id="51" w:author="Cecelia" w:date="2015-12-07T08:00:00Z">
        <w:r w:rsidDel="00C01687">
          <w:rPr>
            <w:noProof/>
          </w:rPr>
          <w:delText>38</w:delText>
        </w:r>
      </w:del>
      <w:r>
        <w:rPr>
          <w:noProof/>
        </w:rPr>
        <w:fldChar w:fldCharType="end"/>
      </w:r>
    </w:p>
    <w:p w14:paraId="247F0312" w14:textId="5E0261ED" w:rsidR="007926DE" w:rsidRDefault="007926DE" w:rsidP="007926DE">
      <w:pPr>
        <w:pStyle w:val="TOC1"/>
        <w:sectPr w:rsidR="007926DE" w:rsidSect="000F25FB">
          <w:pgSz w:w="12240" w:h="15840" w:code="1"/>
          <w:pgMar w:top="1440" w:right="1440" w:bottom="1440" w:left="1440" w:header="720" w:footer="720" w:gutter="0"/>
          <w:pgNumType w:fmt="lowerRoman"/>
          <w:cols w:space="720"/>
          <w:docGrid w:linePitch="360"/>
        </w:sectPr>
      </w:pPr>
      <w:r w:rsidRPr="00D82879">
        <w:rPr>
          <w:sz w:val="22"/>
          <w:szCs w:val="22"/>
        </w:rPr>
        <w:fldChar w:fldCharType="end"/>
      </w:r>
    </w:p>
    <w:p w14:paraId="247F0313" w14:textId="7605086C" w:rsidR="00A83EB5" w:rsidRPr="000C5879" w:rsidRDefault="00A83EB5" w:rsidP="000C5879">
      <w:pPr>
        <w:pStyle w:val="Heading1"/>
      </w:pPr>
      <w:bookmarkStart w:id="52" w:name="_Toc233599144"/>
      <w:bookmarkStart w:id="53" w:name="_Toc436390600"/>
      <w:r w:rsidRPr="000C5879">
        <w:lastRenderedPageBreak/>
        <w:t>In</w:t>
      </w:r>
      <w:bookmarkEnd w:id="0"/>
      <w:bookmarkEnd w:id="52"/>
      <w:r w:rsidR="00D82879" w:rsidRPr="000C5879">
        <w:t>troduction</w:t>
      </w:r>
      <w:bookmarkEnd w:id="53"/>
    </w:p>
    <w:p w14:paraId="4ECD7E00" w14:textId="5A6911F3" w:rsidR="00FD2CFD" w:rsidRPr="00F12264" w:rsidRDefault="00FD2CFD" w:rsidP="00F12264">
      <w:bookmarkStart w:id="54" w:name="_Toc433180664"/>
      <w:bookmarkStart w:id="55" w:name="_Toc205632712"/>
      <w:bookmarkStart w:id="56" w:name="_Toc233599145"/>
      <w:bookmarkStart w:id="57" w:name="_Toc413762082"/>
      <w:r w:rsidRPr="00F12264">
        <w:t xml:space="preserve">Leadership at the Department of Veterans Affairs (VA) initiated the </w:t>
      </w:r>
      <w:proofErr w:type="spellStart"/>
      <w:r w:rsidRPr="00F12264">
        <w:t>OneVA</w:t>
      </w:r>
      <w:proofErr w:type="spellEnd"/>
      <w:r w:rsidRPr="00F12264">
        <w:t xml:space="preserve"> Pharmacy Implementation project to enhance and integrate the </w:t>
      </w:r>
      <w:proofErr w:type="spellStart"/>
      <w:r w:rsidRPr="00F12264">
        <w:t>OneVA</w:t>
      </w:r>
      <w:proofErr w:type="spellEnd"/>
      <w:r w:rsidRPr="00F12264">
        <w:t xml:space="preserve"> Pharmacy prototype into </w:t>
      </w:r>
      <w:r w:rsidR="00626F62" w:rsidRPr="00F12264">
        <w:t>Veterans Health Information Systems and Technology Architecture (</w:t>
      </w:r>
      <w:proofErr w:type="spellStart"/>
      <w:r w:rsidR="00626F62" w:rsidRPr="00F12264">
        <w:t>VistA</w:t>
      </w:r>
      <w:proofErr w:type="spellEnd"/>
      <w:r w:rsidR="00626F62" w:rsidRPr="00F12264">
        <w:t>)</w:t>
      </w:r>
      <w:r w:rsidRPr="00F12264">
        <w:t xml:space="preserve">. The </w:t>
      </w:r>
      <w:proofErr w:type="spellStart"/>
      <w:r w:rsidRPr="00F12264">
        <w:t>OneVA</w:t>
      </w:r>
      <w:proofErr w:type="spellEnd"/>
      <w:r w:rsidRPr="00F12264">
        <w:t xml:space="preserve"> Pharmacy module will provide the Department of Veterans Health Administration (VHA) the capability to allow Veterans travelling across the United States to refill their active VA prescription at any VA Pharmacy regardless of where the prescription originated. The module expands available pharmacy information in </w:t>
      </w:r>
      <w:proofErr w:type="spellStart"/>
      <w:r w:rsidR="00626F62">
        <w:t>VistA</w:t>
      </w:r>
      <w:proofErr w:type="spellEnd"/>
      <w:r w:rsidR="00626F62">
        <w:t xml:space="preserve"> </w:t>
      </w:r>
      <w:r w:rsidRPr="00F12264">
        <w:t xml:space="preserve">to pharmacists providing direct access to any active and refillable prescription from any VA Healthcare System. The </w:t>
      </w:r>
      <w:proofErr w:type="spellStart"/>
      <w:r w:rsidRPr="00F12264">
        <w:t>OneVA</w:t>
      </w:r>
      <w:proofErr w:type="spellEnd"/>
      <w:r w:rsidRPr="00F12264">
        <w:t xml:space="preserve"> Pharmacy Implementation project modifies the existing prototype software to expand its current capability and includes the development of documentation to support a national rollout in March 2016.</w:t>
      </w:r>
    </w:p>
    <w:p w14:paraId="3C67A873" w14:textId="25D40EB8" w:rsidR="00FD2CFD" w:rsidRPr="00F12264" w:rsidRDefault="00FD2CFD" w:rsidP="00F12264">
      <w:r w:rsidRPr="00F12264">
        <w:t xml:space="preserve">The </w:t>
      </w:r>
      <w:proofErr w:type="spellStart"/>
      <w:r w:rsidRPr="00F12264">
        <w:t>OneVA</w:t>
      </w:r>
      <w:proofErr w:type="spellEnd"/>
      <w:r w:rsidRPr="00F12264">
        <w:t xml:space="preserve"> Pharmacy module and this implementation provides a foundation to build and extend new capabilities to the Veteran, who are better served by integrating virtual care into pharmacies, using technology to close the gap between the previous quality of information, and the Veteran's level of engagement. A well-designed </w:t>
      </w:r>
      <w:proofErr w:type="spellStart"/>
      <w:r w:rsidRPr="00F12264">
        <w:t>OneVA</w:t>
      </w:r>
      <w:proofErr w:type="spellEnd"/>
      <w:r w:rsidRPr="00F12264">
        <w:t xml:space="preserve"> Pharmacy builds upon the history of the VHA and advances in modern technology to allow Veterans to take a more active role in their own health care.</w:t>
      </w:r>
    </w:p>
    <w:p w14:paraId="247F0314" w14:textId="256010D9" w:rsidR="00D82879" w:rsidRPr="00287FAD" w:rsidRDefault="00D82879" w:rsidP="00D67552">
      <w:pPr>
        <w:pStyle w:val="Heading2"/>
      </w:pPr>
      <w:bookmarkStart w:id="58" w:name="_Toc436390601"/>
      <w:bookmarkEnd w:id="54"/>
      <w:r>
        <w:t>Purpose</w:t>
      </w:r>
      <w:bookmarkEnd w:id="55"/>
      <w:bookmarkEnd w:id="56"/>
      <w:bookmarkEnd w:id="57"/>
      <w:bookmarkEnd w:id="58"/>
    </w:p>
    <w:p w14:paraId="467141EF" w14:textId="07597201" w:rsidR="00AA7ADA" w:rsidRDefault="00907694" w:rsidP="00F12264">
      <w:r>
        <w:t>The</w:t>
      </w:r>
      <w:r w:rsidR="00AA7ADA">
        <w:t xml:space="preserve"> </w:t>
      </w:r>
      <w:proofErr w:type="spellStart"/>
      <w:r w:rsidR="00AA7ADA">
        <w:t>OneVA</w:t>
      </w:r>
      <w:proofErr w:type="spellEnd"/>
      <w:r w:rsidR="00AA7ADA">
        <w:t xml:space="preserve"> Pharmacy</w:t>
      </w:r>
      <w:r>
        <w:t xml:space="preserve"> </w:t>
      </w:r>
      <w:r w:rsidR="00294B96">
        <w:t xml:space="preserve">Implementation </w:t>
      </w:r>
      <w:r>
        <w:t xml:space="preserve">Master Test Plan is the project plan for the testing work to be done for the </w:t>
      </w:r>
      <w:proofErr w:type="spellStart"/>
      <w:r>
        <w:t>OneVA</w:t>
      </w:r>
      <w:proofErr w:type="spellEnd"/>
      <w:r>
        <w:t xml:space="preserve"> Pharmacy software and middleware components</w:t>
      </w:r>
      <w:r w:rsidR="00280499" w:rsidRPr="00404241">
        <w:t>.</w:t>
      </w:r>
      <w:r w:rsidR="00AF68A4">
        <w:t xml:space="preserve"> At a high level, testing will </w:t>
      </w:r>
      <w:r w:rsidR="00AA7ADA">
        <w:t>be conducted on the following:</w:t>
      </w:r>
    </w:p>
    <w:p w14:paraId="7A7E59C3" w14:textId="31F2F3B2" w:rsidR="00AA7ADA" w:rsidRDefault="00442B8E" w:rsidP="00897CE1">
      <w:pPr>
        <w:pStyle w:val="BodyText"/>
        <w:numPr>
          <w:ilvl w:val="0"/>
          <w:numId w:val="15"/>
        </w:numPr>
      </w:pPr>
      <w:proofErr w:type="spellStart"/>
      <w:r>
        <w:t>VistA</w:t>
      </w:r>
      <w:proofErr w:type="spellEnd"/>
      <w:r>
        <w:t xml:space="preserve"> P</w:t>
      </w:r>
      <w:r w:rsidR="00AF68A4">
        <w:t>atch</w:t>
      </w:r>
      <w:r w:rsidR="00884B2F">
        <w:t xml:space="preserve"> </w:t>
      </w:r>
      <w:r w:rsidR="00884B2F" w:rsidRPr="00884B2F">
        <w:t>PSO*7*454</w:t>
      </w:r>
    </w:p>
    <w:p w14:paraId="327EE078" w14:textId="1FF1C86D" w:rsidR="00AA7ADA" w:rsidRDefault="00AA7ADA" w:rsidP="00897CE1">
      <w:pPr>
        <w:pStyle w:val="BodyText"/>
        <w:numPr>
          <w:ilvl w:val="1"/>
          <w:numId w:val="15"/>
        </w:numPr>
      </w:pPr>
      <w:r>
        <w:t>PSO LM BACKDOOR ORDERS</w:t>
      </w:r>
    </w:p>
    <w:p w14:paraId="19A2C648" w14:textId="7E308C77" w:rsidR="00AA7ADA" w:rsidRDefault="00C60015" w:rsidP="00897CE1">
      <w:pPr>
        <w:pStyle w:val="BodyText"/>
        <w:numPr>
          <w:ilvl w:val="2"/>
          <w:numId w:val="15"/>
        </w:numPr>
      </w:pPr>
      <w:r>
        <w:t>Validation of u</w:t>
      </w:r>
      <w:r w:rsidR="00AA7ADA">
        <w:t xml:space="preserve">pdates to remote </w:t>
      </w:r>
      <w:proofErr w:type="spellStart"/>
      <w:r w:rsidR="00AA7ADA">
        <w:t>VistA</w:t>
      </w:r>
      <w:proofErr w:type="spellEnd"/>
      <w:r w:rsidR="00AA7ADA">
        <w:t xml:space="preserve"> sites</w:t>
      </w:r>
    </w:p>
    <w:p w14:paraId="7C180776" w14:textId="6A427A7A" w:rsidR="00AA7ADA" w:rsidRDefault="00294B96" w:rsidP="00897CE1">
      <w:pPr>
        <w:pStyle w:val="BodyText"/>
        <w:numPr>
          <w:ilvl w:val="0"/>
          <w:numId w:val="15"/>
        </w:numPr>
      </w:pPr>
      <w:proofErr w:type="spellStart"/>
      <w:r>
        <w:t>VA</w:t>
      </w:r>
      <w:r w:rsidR="00AA7ADA">
        <w:t>eMI</w:t>
      </w:r>
      <w:proofErr w:type="spellEnd"/>
      <w:r w:rsidR="00AA7ADA">
        <w:t>-Middleware</w:t>
      </w:r>
    </w:p>
    <w:p w14:paraId="06114DCC" w14:textId="77777777" w:rsidR="00AA7ADA" w:rsidRDefault="00AA7ADA" w:rsidP="00897CE1">
      <w:pPr>
        <w:numPr>
          <w:ilvl w:val="0"/>
          <w:numId w:val="15"/>
        </w:numPr>
      </w:pPr>
      <w:r>
        <w:t>C</w:t>
      </w:r>
      <w:r w:rsidR="00AF68A4">
        <w:t>onnectivity to the Health Data Repository/</w:t>
      </w:r>
      <w:r w:rsidR="00AF68A4" w:rsidRPr="00AF68A4">
        <w:t xml:space="preserve"> </w:t>
      </w:r>
      <w:r w:rsidR="00AF68A4">
        <w:t>Clinical Data Services (HDR/CDS) via the Enterprise Service Bus (</w:t>
      </w:r>
      <w:proofErr w:type="spellStart"/>
      <w:r w:rsidR="00AF68A4">
        <w:t>eMI</w:t>
      </w:r>
      <w:proofErr w:type="spellEnd"/>
      <w:r w:rsidR="00AF68A4">
        <w:t>)</w:t>
      </w:r>
    </w:p>
    <w:p w14:paraId="075AF161" w14:textId="1B6DE95C" w:rsidR="00280499" w:rsidRPr="00442B8E" w:rsidRDefault="00AA7ADA" w:rsidP="00897CE1">
      <w:pPr>
        <w:numPr>
          <w:ilvl w:val="0"/>
          <w:numId w:val="15"/>
        </w:numPr>
        <w:rPr>
          <w:rStyle w:val="Emphasis"/>
        </w:rPr>
      </w:pPr>
      <w:r w:rsidRPr="009B163E">
        <w:t>Validation of Health Level 7 (HL7) messages</w:t>
      </w:r>
    </w:p>
    <w:p w14:paraId="629E324E" w14:textId="1F6FD257" w:rsidR="00626F62" w:rsidRDefault="00626F62" w:rsidP="00442B8E">
      <w:r>
        <w:t xml:space="preserve">The testing activities will be performed initially by the </w:t>
      </w:r>
      <w:proofErr w:type="spellStart"/>
      <w:r w:rsidR="00C60015">
        <w:t>OneVA</w:t>
      </w:r>
      <w:proofErr w:type="spellEnd"/>
      <w:r w:rsidR="00C60015">
        <w:t xml:space="preserve"> Pharmacy Implementation project team and then will roll out to specific VA test sites to perform the Initial Operating Capability (IOC) testing. As of this writing, these sites are ‘to be determined’.</w:t>
      </w:r>
    </w:p>
    <w:p w14:paraId="66BDA703" w14:textId="77777777" w:rsidR="00604E24" w:rsidRDefault="00604E24" w:rsidP="00604E24">
      <w:pPr>
        <w:pStyle w:val="Heading2"/>
        <w:autoSpaceDE w:val="0"/>
        <w:autoSpaceDN w:val="0"/>
        <w:adjustRightInd w:val="0"/>
        <w:spacing w:before="120"/>
        <w:ind w:left="907" w:hanging="907"/>
      </w:pPr>
      <w:bookmarkStart w:id="59" w:name="_Toc407633976"/>
      <w:bookmarkStart w:id="60" w:name="_Toc426954170"/>
      <w:bookmarkStart w:id="61" w:name="_Toc435165983"/>
      <w:bookmarkStart w:id="62" w:name="_Toc436390602"/>
      <w:bookmarkStart w:id="63" w:name="_Toc205632713"/>
      <w:bookmarkStart w:id="64" w:name="_Toc233599146"/>
      <w:bookmarkStart w:id="65" w:name="_Toc413762083"/>
      <w:r>
        <w:t>Acronyms and Abbreviations</w:t>
      </w:r>
      <w:bookmarkEnd w:id="59"/>
      <w:bookmarkEnd w:id="60"/>
      <w:bookmarkEnd w:id="61"/>
      <w:bookmarkEnd w:id="62"/>
    </w:p>
    <w:p w14:paraId="14BD0CB0" w14:textId="77777777" w:rsidR="00604E24" w:rsidRDefault="00604E24" w:rsidP="00604E24">
      <w:r w:rsidRPr="00614783">
        <w:t>The following table provides the list of acronyms used throughout the document along with their descriptions</w:t>
      </w:r>
      <w:r>
        <w:t>.</w:t>
      </w:r>
    </w:p>
    <w:p w14:paraId="68723138" w14:textId="1DAF2E51" w:rsidR="00604E24" w:rsidRDefault="00604E24" w:rsidP="00604E24">
      <w:pPr>
        <w:pStyle w:val="Caption"/>
      </w:pPr>
      <w:r>
        <w:t xml:space="preserve">Table </w:t>
      </w:r>
      <w:r w:rsidR="00C01687">
        <w:fldChar w:fldCharType="begin"/>
      </w:r>
      <w:r w:rsidR="00C01687">
        <w:instrText xml:space="preserve"> SEQ Table </w:instrText>
      </w:r>
      <w:r w:rsidR="00C01687">
        <w:instrText xml:space="preserve">\* ARABIC </w:instrText>
      </w:r>
      <w:r w:rsidR="00C01687">
        <w:fldChar w:fldCharType="separate"/>
      </w:r>
      <w:r w:rsidR="00C01687">
        <w:rPr>
          <w:noProof/>
        </w:rPr>
        <w:t>1</w:t>
      </w:r>
      <w:r w:rsidR="00C01687">
        <w:rPr>
          <w:noProof/>
        </w:rPr>
        <w:fldChar w:fldCharType="end"/>
      </w:r>
      <w:r>
        <w:t xml:space="preserve">: </w:t>
      </w:r>
      <w:r w:rsidRPr="005B2732">
        <w:t>Acronym &amp; Abbreviation Table</w:t>
      </w:r>
    </w:p>
    <w:tbl>
      <w:tblPr>
        <w:tblStyle w:val="ListTable4-Accent11"/>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ronyms and Abbreviations Table"/>
        <w:tblDescription w:val="The table lists the acronyms and abbreviations used throughout this document."/>
      </w:tblPr>
      <w:tblGrid>
        <w:gridCol w:w="2762"/>
        <w:gridCol w:w="6588"/>
      </w:tblGrid>
      <w:tr w:rsidR="00604E24" w:rsidRPr="00F26495" w14:paraId="07248338" w14:textId="77777777" w:rsidTr="00604E24">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2762" w:type="dxa"/>
            <w:tcBorders>
              <w:top w:val="none" w:sz="0" w:space="0" w:color="auto"/>
              <w:left w:val="none" w:sz="0" w:space="0" w:color="auto"/>
              <w:bottom w:val="none" w:sz="0" w:space="0" w:color="auto"/>
            </w:tcBorders>
            <w:hideMark/>
          </w:tcPr>
          <w:p w14:paraId="14008075" w14:textId="77777777" w:rsidR="00604E24" w:rsidRPr="00912D25" w:rsidRDefault="00604E24" w:rsidP="0030679B">
            <w:pPr>
              <w:jc w:val="center"/>
            </w:pPr>
            <w:r w:rsidRPr="00912D25">
              <w:t>Acronym/Abbreviation</w:t>
            </w:r>
          </w:p>
        </w:tc>
        <w:tc>
          <w:tcPr>
            <w:tcW w:w="6588" w:type="dxa"/>
            <w:tcBorders>
              <w:top w:val="none" w:sz="0" w:space="0" w:color="auto"/>
              <w:bottom w:val="none" w:sz="0" w:space="0" w:color="auto"/>
              <w:right w:val="none" w:sz="0" w:space="0" w:color="auto"/>
            </w:tcBorders>
            <w:hideMark/>
          </w:tcPr>
          <w:p w14:paraId="724CCB6A" w14:textId="77777777" w:rsidR="00604E24" w:rsidRPr="00912D25" w:rsidRDefault="00604E24" w:rsidP="0030679B">
            <w:pPr>
              <w:jc w:val="center"/>
              <w:cnfStyle w:val="100000000000" w:firstRow="1" w:lastRow="0" w:firstColumn="0" w:lastColumn="0" w:oddVBand="0" w:evenVBand="0" w:oddHBand="0" w:evenHBand="0" w:firstRowFirstColumn="0" w:firstRowLastColumn="0" w:lastRowFirstColumn="0" w:lastRowLastColumn="0"/>
            </w:pPr>
            <w:r w:rsidRPr="00912D25">
              <w:t>Description</w:t>
            </w:r>
          </w:p>
        </w:tc>
      </w:tr>
      <w:tr w:rsidR="00604E24" w:rsidRPr="00174BE5" w14:paraId="2AE911A1"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ECAA96D" w14:textId="77777777" w:rsidR="00604E24" w:rsidRDefault="00604E24" w:rsidP="0030679B">
            <w:r>
              <w:lastRenderedPageBreak/>
              <w:t>[PSO LM BACKDOOR ORDERS]</w:t>
            </w:r>
          </w:p>
        </w:tc>
        <w:tc>
          <w:tcPr>
            <w:tcW w:w="6588" w:type="dxa"/>
            <w:noWrap/>
          </w:tcPr>
          <w:p w14:paraId="5FD28945"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Patient Prescription Processing</w:t>
            </w:r>
          </w:p>
        </w:tc>
      </w:tr>
      <w:tr w:rsidR="00604E24" w:rsidRPr="00174BE5" w14:paraId="7F5B3427"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A56271A" w14:textId="77777777" w:rsidR="00604E24" w:rsidRPr="000C0D75" w:rsidRDefault="00604E24" w:rsidP="0030679B">
            <w:r>
              <w:t>ADT</w:t>
            </w:r>
          </w:p>
        </w:tc>
        <w:tc>
          <w:tcPr>
            <w:tcW w:w="6588" w:type="dxa"/>
            <w:noWrap/>
          </w:tcPr>
          <w:p w14:paraId="6626F393"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Admission Discharge Transfer</w:t>
            </w:r>
          </w:p>
        </w:tc>
      </w:tr>
      <w:tr w:rsidR="00604E24" w:rsidRPr="00174BE5" w14:paraId="29E824EC"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8ECAFA1" w14:textId="77777777" w:rsidR="00604E24" w:rsidRPr="000C0D75" w:rsidRDefault="00604E24" w:rsidP="0030679B">
            <w:r>
              <w:t>AITC</w:t>
            </w:r>
          </w:p>
        </w:tc>
        <w:tc>
          <w:tcPr>
            <w:tcW w:w="6588" w:type="dxa"/>
            <w:noWrap/>
          </w:tcPr>
          <w:p w14:paraId="5B1AB03E"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Austin Information Technology Center</w:t>
            </w:r>
          </w:p>
        </w:tc>
      </w:tr>
      <w:tr w:rsidR="00604E24" w:rsidRPr="00174BE5" w14:paraId="7526863A"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9DD48E0" w14:textId="77777777" w:rsidR="00604E24" w:rsidRDefault="00604E24" w:rsidP="0030679B">
            <w:r>
              <w:t>API</w:t>
            </w:r>
          </w:p>
        </w:tc>
        <w:tc>
          <w:tcPr>
            <w:tcW w:w="6588" w:type="dxa"/>
            <w:noWrap/>
          </w:tcPr>
          <w:p w14:paraId="49419CBB"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Application Programming Interface</w:t>
            </w:r>
          </w:p>
        </w:tc>
      </w:tr>
      <w:tr w:rsidR="00604E24" w:rsidRPr="00174BE5" w14:paraId="4543777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1F8462B" w14:textId="77777777" w:rsidR="00604E24" w:rsidRDefault="00604E24" w:rsidP="0030679B">
            <w:r>
              <w:t>BITS</w:t>
            </w:r>
          </w:p>
        </w:tc>
        <w:tc>
          <w:tcPr>
            <w:tcW w:w="6588" w:type="dxa"/>
            <w:noWrap/>
          </w:tcPr>
          <w:p w14:paraId="0CA8DD6E"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Business Information Technology Solutions, Inc.</w:t>
            </w:r>
          </w:p>
        </w:tc>
      </w:tr>
      <w:tr w:rsidR="00604E24" w:rsidRPr="00174BE5" w14:paraId="40060327"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84AD40A" w14:textId="77777777" w:rsidR="00604E24" w:rsidRPr="000C0D75" w:rsidRDefault="00604E24" w:rsidP="0030679B">
            <w:r>
              <w:t>CDS</w:t>
            </w:r>
          </w:p>
        </w:tc>
        <w:tc>
          <w:tcPr>
            <w:tcW w:w="6588" w:type="dxa"/>
            <w:noWrap/>
          </w:tcPr>
          <w:p w14:paraId="79B56C3B"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Clinical Data Services</w:t>
            </w:r>
          </w:p>
        </w:tc>
      </w:tr>
      <w:tr w:rsidR="00604E24" w:rsidRPr="00174BE5" w14:paraId="41AD7311"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1B3C26A" w14:textId="77777777" w:rsidR="00604E24" w:rsidRPr="003D4415" w:rsidRDefault="00604E24" w:rsidP="0030679B">
            <w:r>
              <w:t>CLIN</w:t>
            </w:r>
          </w:p>
        </w:tc>
        <w:tc>
          <w:tcPr>
            <w:tcW w:w="6588" w:type="dxa"/>
            <w:noWrap/>
          </w:tcPr>
          <w:p w14:paraId="28362EC8"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Contract Line Item Number</w:t>
            </w:r>
          </w:p>
        </w:tc>
      </w:tr>
      <w:tr w:rsidR="00A30845" w:rsidRPr="00174BE5" w14:paraId="3CC84DA7"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1EA166E" w14:textId="4BC930C5" w:rsidR="00A30845" w:rsidRDefault="00A30845" w:rsidP="0030679B">
            <w:r>
              <w:t>COR</w:t>
            </w:r>
          </w:p>
        </w:tc>
        <w:tc>
          <w:tcPr>
            <w:tcW w:w="6588" w:type="dxa"/>
            <w:noWrap/>
          </w:tcPr>
          <w:p w14:paraId="7C6B55D2" w14:textId="529BDA05" w:rsidR="00A30845" w:rsidRDefault="00A30845" w:rsidP="0030679B">
            <w:pPr>
              <w:cnfStyle w:val="000000000000" w:firstRow="0" w:lastRow="0" w:firstColumn="0" w:lastColumn="0" w:oddVBand="0" w:evenVBand="0" w:oddHBand="0" w:evenHBand="0" w:firstRowFirstColumn="0" w:firstRowLastColumn="0" w:lastRowFirstColumn="0" w:lastRowLastColumn="0"/>
            </w:pPr>
            <w:r>
              <w:t>Contracting Officer’s Representative</w:t>
            </w:r>
          </w:p>
        </w:tc>
      </w:tr>
      <w:tr w:rsidR="00604E24" w:rsidRPr="00174BE5" w14:paraId="769F841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62426CC" w14:textId="77777777" w:rsidR="00604E24" w:rsidRPr="000C0D75" w:rsidRDefault="00604E24" w:rsidP="0030679B">
            <w:r>
              <w:t>DFN</w:t>
            </w:r>
          </w:p>
        </w:tc>
        <w:tc>
          <w:tcPr>
            <w:tcW w:w="6588" w:type="dxa"/>
            <w:noWrap/>
          </w:tcPr>
          <w:p w14:paraId="23F12EDC"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Data File Number</w:t>
            </w:r>
          </w:p>
        </w:tc>
      </w:tr>
      <w:tr w:rsidR="00604E24" w:rsidRPr="00174BE5" w14:paraId="317BC058"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09B3BD9" w14:textId="77777777" w:rsidR="00604E24" w:rsidRDefault="00604E24" w:rsidP="0030679B">
            <w:r>
              <w:t>DHCP</w:t>
            </w:r>
          </w:p>
        </w:tc>
        <w:tc>
          <w:tcPr>
            <w:tcW w:w="6588" w:type="dxa"/>
            <w:noWrap/>
          </w:tcPr>
          <w:p w14:paraId="3E53D76A"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Dynamic Host Configuration Protocol</w:t>
            </w:r>
          </w:p>
        </w:tc>
      </w:tr>
      <w:tr w:rsidR="00604E24" w:rsidRPr="00174BE5" w14:paraId="43ACCA3D"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38ECAB4" w14:textId="77777777" w:rsidR="00604E24" w:rsidRDefault="00604E24" w:rsidP="0030679B">
            <w:r>
              <w:t>DLO</w:t>
            </w:r>
          </w:p>
        </w:tc>
        <w:tc>
          <w:tcPr>
            <w:tcW w:w="6588" w:type="dxa"/>
            <w:noWrap/>
          </w:tcPr>
          <w:p w14:paraId="48035A52"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Dispense Local Order</w:t>
            </w:r>
          </w:p>
        </w:tc>
      </w:tr>
      <w:tr w:rsidR="00604E24" w:rsidRPr="00174BE5" w14:paraId="59D690EC"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6D766D1" w14:textId="77777777" w:rsidR="00604E24" w:rsidRDefault="00604E24" w:rsidP="0030679B">
            <w:r>
              <w:t>DoD</w:t>
            </w:r>
          </w:p>
        </w:tc>
        <w:tc>
          <w:tcPr>
            <w:tcW w:w="6588" w:type="dxa"/>
            <w:noWrap/>
          </w:tcPr>
          <w:p w14:paraId="209045E8"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Department of Defense</w:t>
            </w:r>
          </w:p>
        </w:tc>
      </w:tr>
      <w:tr w:rsidR="00604E24" w:rsidRPr="00174BE5" w14:paraId="69999D7D"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7829E0E" w14:textId="77777777" w:rsidR="00604E24" w:rsidRDefault="00604E24" w:rsidP="0030679B">
            <w:r>
              <w:t>DRO</w:t>
            </w:r>
          </w:p>
        </w:tc>
        <w:tc>
          <w:tcPr>
            <w:tcW w:w="6588" w:type="dxa"/>
            <w:noWrap/>
          </w:tcPr>
          <w:p w14:paraId="08F63D48"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Dispense Remote Order</w:t>
            </w:r>
          </w:p>
        </w:tc>
      </w:tr>
      <w:tr w:rsidR="00604E24" w:rsidRPr="00174BE5" w14:paraId="4D83D407"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53BB64D" w14:textId="77777777" w:rsidR="00604E24" w:rsidRDefault="00604E24" w:rsidP="0030679B">
            <w:r>
              <w:t>E&amp;IT</w:t>
            </w:r>
          </w:p>
        </w:tc>
        <w:tc>
          <w:tcPr>
            <w:tcW w:w="6588" w:type="dxa"/>
            <w:noWrap/>
          </w:tcPr>
          <w:p w14:paraId="1ECD8569"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Electronic and Information Technology</w:t>
            </w:r>
          </w:p>
        </w:tc>
      </w:tr>
      <w:tr w:rsidR="00604E24" w:rsidRPr="00174BE5" w14:paraId="557E5B39"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569E3F0" w14:textId="77777777" w:rsidR="00604E24" w:rsidRDefault="00604E24" w:rsidP="0030679B">
            <w:r>
              <w:t>EHR</w:t>
            </w:r>
          </w:p>
        </w:tc>
        <w:tc>
          <w:tcPr>
            <w:tcW w:w="6588" w:type="dxa"/>
            <w:noWrap/>
          </w:tcPr>
          <w:p w14:paraId="5A5A4E65"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Electronic Health Record</w:t>
            </w:r>
          </w:p>
        </w:tc>
      </w:tr>
      <w:tr w:rsidR="00604E24" w:rsidRPr="00174BE5" w14:paraId="16CB6FDB"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B7E6E13" w14:textId="77777777" w:rsidR="00604E24" w:rsidRPr="000C0D75" w:rsidRDefault="00604E24" w:rsidP="0030679B">
            <w:proofErr w:type="spellStart"/>
            <w:r>
              <w:t>eMI</w:t>
            </w:r>
            <w:proofErr w:type="spellEnd"/>
          </w:p>
        </w:tc>
        <w:tc>
          <w:tcPr>
            <w:tcW w:w="6588" w:type="dxa"/>
            <w:noWrap/>
          </w:tcPr>
          <w:p w14:paraId="6C51BCF8"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Enterprise Messaging Infrastructure</w:t>
            </w:r>
          </w:p>
        </w:tc>
      </w:tr>
      <w:tr w:rsidR="00604E24" w:rsidRPr="00174BE5" w14:paraId="1FD9638A"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58EDE7B" w14:textId="77777777" w:rsidR="00604E24" w:rsidRPr="000C0D75" w:rsidRDefault="00604E24" w:rsidP="0030679B">
            <w:r>
              <w:t>ESB</w:t>
            </w:r>
          </w:p>
        </w:tc>
        <w:tc>
          <w:tcPr>
            <w:tcW w:w="6588" w:type="dxa"/>
            <w:noWrap/>
          </w:tcPr>
          <w:p w14:paraId="24F9D7D2"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Enterprise Service Bus</w:t>
            </w:r>
          </w:p>
        </w:tc>
      </w:tr>
      <w:tr w:rsidR="00604E24" w:rsidRPr="00174BE5" w14:paraId="2AB90B5E"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1CC6D36" w14:textId="77777777" w:rsidR="00604E24" w:rsidRDefault="00604E24" w:rsidP="0030679B">
            <w:r>
              <w:t>ESE</w:t>
            </w:r>
          </w:p>
        </w:tc>
        <w:tc>
          <w:tcPr>
            <w:tcW w:w="6588" w:type="dxa"/>
            <w:noWrap/>
          </w:tcPr>
          <w:p w14:paraId="4A86A6C7"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Enterprise System Engineering</w:t>
            </w:r>
          </w:p>
        </w:tc>
      </w:tr>
      <w:tr w:rsidR="00604E24" w:rsidRPr="00174BE5" w14:paraId="67CABCE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7F5DE48" w14:textId="77777777" w:rsidR="00604E24" w:rsidRDefault="00604E24" w:rsidP="0030679B">
            <w:r>
              <w:t>ETS</w:t>
            </w:r>
          </w:p>
        </w:tc>
        <w:tc>
          <w:tcPr>
            <w:tcW w:w="6588" w:type="dxa"/>
            <w:noWrap/>
          </w:tcPr>
          <w:p w14:paraId="4E5D2E6C"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Enterprise Testing Service</w:t>
            </w:r>
          </w:p>
        </w:tc>
      </w:tr>
      <w:tr w:rsidR="0030679B" w:rsidRPr="00174BE5" w14:paraId="4D4295A8"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7CB367C" w14:textId="1EB28A47" w:rsidR="0030679B" w:rsidRDefault="0030679B" w:rsidP="0030679B">
            <w:r>
              <w:t>FORUM</w:t>
            </w:r>
          </w:p>
        </w:tc>
        <w:tc>
          <w:tcPr>
            <w:tcW w:w="6588" w:type="dxa"/>
            <w:noWrap/>
          </w:tcPr>
          <w:p w14:paraId="59F5FEF3" w14:textId="41ED2AB8" w:rsidR="0030679B" w:rsidRDefault="0030679B" w:rsidP="0030679B">
            <w:pPr>
              <w:widowControl w:val="0"/>
              <w:autoSpaceDE w:val="0"/>
              <w:autoSpaceDN w:val="0"/>
              <w:adjustRightInd w:val="0"/>
              <w:spacing w:before="0" w:after="0" w:line="335" w:lineRule="exact"/>
              <w:ind w:right="366"/>
              <w:cnfStyle w:val="000000000000" w:firstRow="0" w:lastRow="0" w:firstColumn="0" w:lastColumn="0" w:oddVBand="0" w:evenVBand="0" w:oddHBand="0" w:evenHBand="0" w:firstRowFirstColumn="0" w:firstRowLastColumn="0" w:lastRowFirstColumn="0" w:lastRowLastColumn="0"/>
            </w:pPr>
            <w:r>
              <w:rPr>
                <w:spacing w:val="-2"/>
              </w:rPr>
              <w:t>A system developed and maintained to provide a national communications system for use within the VA.</w:t>
            </w:r>
          </w:p>
        </w:tc>
      </w:tr>
      <w:tr w:rsidR="00604E24" w:rsidRPr="00174BE5" w14:paraId="436DB917"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7BDB153" w14:textId="77777777" w:rsidR="00604E24" w:rsidRPr="000C0D75" w:rsidRDefault="00604E24" w:rsidP="0030679B">
            <w:r>
              <w:t>HDR</w:t>
            </w:r>
          </w:p>
        </w:tc>
        <w:tc>
          <w:tcPr>
            <w:tcW w:w="6588" w:type="dxa"/>
            <w:noWrap/>
          </w:tcPr>
          <w:p w14:paraId="73489AF6"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Health Data Repository</w:t>
            </w:r>
          </w:p>
        </w:tc>
      </w:tr>
      <w:tr w:rsidR="0030679B" w:rsidRPr="00174BE5" w14:paraId="6FAAC683"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3628C95" w14:textId="77777777" w:rsidR="00604E24" w:rsidRPr="000C0D75" w:rsidRDefault="00604E24" w:rsidP="0030679B">
            <w:r>
              <w:t>HL7</w:t>
            </w:r>
          </w:p>
        </w:tc>
        <w:tc>
          <w:tcPr>
            <w:tcW w:w="6588" w:type="dxa"/>
            <w:noWrap/>
          </w:tcPr>
          <w:p w14:paraId="56B8192D"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Health Level 7</w:t>
            </w:r>
          </w:p>
        </w:tc>
      </w:tr>
      <w:tr w:rsidR="00604E24" w:rsidRPr="00174BE5" w14:paraId="35220213"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58E7067" w14:textId="77777777" w:rsidR="00604E24" w:rsidRPr="00E363DC" w:rsidRDefault="00604E24" w:rsidP="0030679B">
            <w:r w:rsidRPr="00E363DC">
              <w:lastRenderedPageBreak/>
              <w:t>IBM</w:t>
            </w:r>
          </w:p>
        </w:tc>
        <w:tc>
          <w:tcPr>
            <w:tcW w:w="6588" w:type="dxa"/>
            <w:noWrap/>
          </w:tcPr>
          <w:p w14:paraId="447AC69B"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International Business Machine</w:t>
            </w:r>
          </w:p>
        </w:tc>
      </w:tr>
      <w:tr w:rsidR="0030679B" w:rsidRPr="00174BE5" w14:paraId="7B8AA623"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4B65D9A" w14:textId="77777777" w:rsidR="00604E24" w:rsidRPr="000C0D75" w:rsidRDefault="00604E24" w:rsidP="0030679B">
            <w:r>
              <w:t>ICN</w:t>
            </w:r>
          </w:p>
        </w:tc>
        <w:tc>
          <w:tcPr>
            <w:tcW w:w="6588" w:type="dxa"/>
            <w:noWrap/>
          </w:tcPr>
          <w:p w14:paraId="1331E0D2"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Integration Control Number</w:t>
            </w:r>
          </w:p>
        </w:tc>
      </w:tr>
      <w:tr w:rsidR="0030679B" w:rsidRPr="00174BE5" w14:paraId="68931D8B"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114825B" w14:textId="77777777" w:rsidR="00604E24" w:rsidRDefault="00604E24" w:rsidP="0030679B">
            <w:r>
              <w:t>IDE</w:t>
            </w:r>
          </w:p>
        </w:tc>
        <w:tc>
          <w:tcPr>
            <w:tcW w:w="6588" w:type="dxa"/>
            <w:noWrap/>
          </w:tcPr>
          <w:p w14:paraId="5AD9976D"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Integrated Development Environment</w:t>
            </w:r>
          </w:p>
        </w:tc>
      </w:tr>
      <w:tr w:rsidR="0030679B" w:rsidRPr="00174BE5" w14:paraId="6487D37E"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EE13B61" w14:textId="77777777" w:rsidR="00604E24" w:rsidRPr="000C0D75" w:rsidRDefault="00604E24" w:rsidP="0030679B">
            <w:r>
              <w:t>IOC</w:t>
            </w:r>
          </w:p>
        </w:tc>
        <w:tc>
          <w:tcPr>
            <w:tcW w:w="6588" w:type="dxa"/>
            <w:noWrap/>
          </w:tcPr>
          <w:p w14:paraId="51AFE8EE"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Initial Operating Capability</w:t>
            </w:r>
          </w:p>
        </w:tc>
      </w:tr>
      <w:tr w:rsidR="00604E24" w:rsidRPr="00174BE5" w14:paraId="20857492"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9C96B3B" w14:textId="77777777" w:rsidR="00604E24" w:rsidRDefault="00604E24" w:rsidP="0030679B">
            <w:r>
              <w:t>IT</w:t>
            </w:r>
          </w:p>
        </w:tc>
        <w:tc>
          <w:tcPr>
            <w:tcW w:w="6588" w:type="dxa"/>
            <w:noWrap/>
          </w:tcPr>
          <w:p w14:paraId="4F2383D5"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Information Technology</w:t>
            </w:r>
          </w:p>
        </w:tc>
      </w:tr>
      <w:tr w:rsidR="00604E24" w:rsidRPr="00174BE5" w14:paraId="7ADD9A97"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AD5D7FC" w14:textId="77777777" w:rsidR="00604E24" w:rsidRPr="000C0D75" w:rsidRDefault="00604E24" w:rsidP="0030679B">
            <w:r>
              <w:t>MLLP</w:t>
            </w:r>
          </w:p>
        </w:tc>
        <w:tc>
          <w:tcPr>
            <w:tcW w:w="6588" w:type="dxa"/>
            <w:noWrap/>
          </w:tcPr>
          <w:p w14:paraId="38CBBB4F"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Minimal Lower Layer Protocol</w:t>
            </w:r>
          </w:p>
        </w:tc>
      </w:tr>
      <w:tr w:rsidR="00604E24" w:rsidRPr="00174BE5" w14:paraId="7E367BE9"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2808B58" w14:textId="77777777" w:rsidR="00604E24" w:rsidRDefault="00604E24" w:rsidP="0030679B">
            <w:r>
              <w:t>MUMPS</w:t>
            </w:r>
          </w:p>
        </w:tc>
        <w:tc>
          <w:tcPr>
            <w:tcW w:w="6588" w:type="dxa"/>
            <w:noWrap/>
          </w:tcPr>
          <w:p w14:paraId="386E6571" w14:textId="77777777" w:rsidR="00604E24" w:rsidRPr="007335DC" w:rsidRDefault="00604E24" w:rsidP="0030679B">
            <w:pPr>
              <w:cnfStyle w:val="000000100000" w:firstRow="0" w:lastRow="0" w:firstColumn="0" w:lastColumn="0" w:oddVBand="0" w:evenVBand="0" w:oddHBand="1" w:evenHBand="0" w:firstRowFirstColumn="0" w:firstRowLastColumn="0" w:lastRowFirstColumn="0" w:lastRowLastColumn="0"/>
            </w:pPr>
            <w:r w:rsidRPr="007335DC">
              <w:t>Massachusetts General Hospital Utility Multi Programming System</w:t>
            </w:r>
          </w:p>
        </w:tc>
      </w:tr>
      <w:tr w:rsidR="00604E24" w:rsidRPr="00174BE5" w14:paraId="5C731266"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B3C8E03" w14:textId="77777777" w:rsidR="00604E24" w:rsidRPr="000C0D75" w:rsidRDefault="00604E24" w:rsidP="0030679B">
            <w:r>
              <w:t>MVI</w:t>
            </w:r>
          </w:p>
        </w:tc>
        <w:tc>
          <w:tcPr>
            <w:tcW w:w="6588" w:type="dxa"/>
            <w:noWrap/>
          </w:tcPr>
          <w:p w14:paraId="2D20C004"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Master Veteran Index</w:t>
            </w:r>
          </w:p>
        </w:tc>
      </w:tr>
      <w:tr w:rsidR="00604E24" w:rsidRPr="00174BE5" w14:paraId="47734B0D"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595AEB1" w14:textId="77777777" w:rsidR="00604E24" w:rsidRDefault="00604E24" w:rsidP="0030679B">
            <w:r>
              <w:t>OI&amp;T</w:t>
            </w:r>
          </w:p>
        </w:tc>
        <w:tc>
          <w:tcPr>
            <w:tcW w:w="6588" w:type="dxa"/>
            <w:noWrap/>
          </w:tcPr>
          <w:p w14:paraId="1A5B9BC3"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Office of Information and Technology</w:t>
            </w:r>
          </w:p>
        </w:tc>
      </w:tr>
      <w:tr w:rsidR="00604E24" w:rsidRPr="00174BE5" w14:paraId="262176C4"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D1308F1" w14:textId="77777777" w:rsidR="00604E24" w:rsidRPr="003D4415" w:rsidRDefault="00604E24" w:rsidP="0030679B">
            <w:r>
              <w:t>OIA</w:t>
            </w:r>
          </w:p>
        </w:tc>
        <w:tc>
          <w:tcPr>
            <w:tcW w:w="6588" w:type="dxa"/>
            <w:noWrap/>
          </w:tcPr>
          <w:p w14:paraId="4E4AC983" w14:textId="77777777" w:rsidR="00604E24" w:rsidRPr="00174BE5" w:rsidRDefault="00604E24" w:rsidP="0030679B">
            <w:pPr>
              <w:cnfStyle w:val="000000000000" w:firstRow="0" w:lastRow="0" w:firstColumn="0" w:lastColumn="0" w:oddVBand="0" w:evenVBand="0" w:oddHBand="0" w:evenHBand="0" w:firstRowFirstColumn="0" w:firstRowLastColumn="0" w:lastRowFirstColumn="0" w:lastRowLastColumn="0"/>
            </w:pPr>
            <w:r>
              <w:t>Office of Informatics and Analytics</w:t>
            </w:r>
          </w:p>
        </w:tc>
      </w:tr>
      <w:tr w:rsidR="00604E24" w:rsidRPr="00174BE5" w14:paraId="1A604398"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CD5FE50" w14:textId="77777777" w:rsidR="00604E24" w:rsidRDefault="00604E24" w:rsidP="0030679B">
            <w:r>
              <w:t>OR</w:t>
            </w:r>
          </w:p>
        </w:tc>
        <w:tc>
          <w:tcPr>
            <w:tcW w:w="6588" w:type="dxa"/>
            <w:noWrap/>
          </w:tcPr>
          <w:p w14:paraId="688A3D58"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Operational Readiness</w:t>
            </w:r>
          </w:p>
        </w:tc>
      </w:tr>
      <w:tr w:rsidR="00604E24" w:rsidRPr="00174BE5" w14:paraId="79231F22"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A0DE3E6" w14:textId="77777777" w:rsidR="00604E24" w:rsidRDefault="00604E24" w:rsidP="0030679B">
            <w:r>
              <w:t>PD</w:t>
            </w:r>
          </w:p>
        </w:tc>
        <w:tc>
          <w:tcPr>
            <w:tcW w:w="6588" w:type="dxa"/>
            <w:noWrap/>
          </w:tcPr>
          <w:p w14:paraId="01ECEBEA"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Product Development</w:t>
            </w:r>
          </w:p>
        </w:tc>
      </w:tr>
      <w:tr w:rsidR="00604E24" w:rsidRPr="00174BE5" w14:paraId="7AF4F96D"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36E6539" w14:textId="77777777" w:rsidR="00604E24" w:rsidRPr="000C0D75" w:rsidRDefault="00604E24" w:rsidP="0030679B">
            <w:r>
              <w:t>PMAS</w:t>
            </w:r>
          </w:p>
        </w:tc>
        <w:tc>
          <w:tcPr>
            <w:tcW w:w="6588" w:type="dxa"/>
            <w:noWrap/>
          </w:tcPr>
          <w:p w14:paraId="4D2E0EA7"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Project Management Accountability System</w:t>
            </w:r>
          </w:p>
        </w:tc>
      </w:tr>
      <w:tr w:rsidR="00604E24" w:rsidRPr="00174BE5" w14:paraId="6354B3EA"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311C5DB" w14:textId="77777777" w:rsidR="00604E24" w:rsidRDefault="00604E24" w:rsidP="0030679B">
            <w:r>
              <w:t>PSI</w:t>
            </w:r>
          </w:p>
        </w:tc>
        <w:tc>
          <w:tcPr>
            <w:tcW w:w="6588" w:type="dxa"/>
            <w:noWrap/>
          </w:tcPr>
          <w:p w14:paraId="7BE034C0"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Patient Safety Issue</w:t>
            </w:r>
          </w:p>
        </w:tc>
      </w:tr>
      <w:tr w:rsidR="00604E24" w:rsidRPr="00174BE5" w14:paraId="265CD85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387161D" w14:textId="77777777" w:rsidR="00604E24" w:rsidRDefault="00604E24" w:rsidP="0030679B">
            <w:r>
              <w:t>PSO</w:t>
            </w:r>
          </w:p>
        </w:tc>
        <w:tc>
          <w:tcPr>
            <w:tcW w:w="6588" w:type="dxa"/>
            <w:noWrap/>
          </w:tcPr>
          <w:p w14:paraId="306824E9"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Outpatient Prescription Pharmacy</w:t>
            </w:r>
          </w:p>
        </w:tc>
      </w:tr>
      <w:tr w:rsidR="00604E24" w:rsidRPr="00174BE5" w14:paraId="56B9B59E"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2E41EFA" w14:textId="77777777" w:rsidR="00604E24" w:rsidRDefault="00604E24" w:rsidP="0030679B">
            <w:r>
              <w:t>PWS</w:t>
            </w:r>
          </w:p>
        </w:tc>
        <w:tc>
          <w:tcPr>
            <w:tcW w:w="6588" w:type="dxa"/>
            <w:noWrap/>
          </w:tcPr>
          <w:p w14:paraId="14853E74"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rsidRPr="006D6063">
              <w:t>Performance Work Statemen</w:t>
            </w:r>
            <w:r>
              <w:t>t</w:t>
            </w:r>
          </w:p>
        </w:tc>
      </w:tr>
      <w:tr w:rsidR="0030679B" w:rsidRPr="00174BE5" w14:paraId="2D0B6C0C"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D794132" w14:textId="77777777" w:rsidR="00604E24" w:rsidRDefault="00604E24" w:rsidP="0030679B">
            <w:r>
              <w:t>QA</w:t>
            </w:r>
          </w:p>
        </w:tc>
        <w:tc>
          <w:tcPr>
            <w:tcW w:w="6588" w:type="dxa"/>
            <w:noWrap/>
          </w:tcPr>
          <w:p w14:paraId="1FC6E9FE"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Quality Assurance</w:t>
            </w:r>
          </w:p>
        </w:tc>
      </w:tr>
      <w:tr w:rsidR="00604E24" w:rsidRPr="00174BE5" w14:paraId="089A1047"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A3CD9BC" w14:textId="77777777" w:rsidR="00604E24" w:rsidRDefault="00604E24" w:rsidP="0030679B">
            <w:r>
              <w:t>RDNG</w:t>
            </w:r>
          </w:p>
        </w:tc>
        <w:tc>
          <w:tcPr>
            <w:tcW w:w="6588" w:type="dxa"/>
            <w:noWrap/>
          </w:tcPr>
          <w:p w14:paraId="7B79BECF"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IBM Rational DOORS Next Generation</w:t>
            </w:r>
          </w:p>
        </w:tc>
      </w:tr>
      <w:tr w:rsidR="00604E24" w:rsidRPr="00174BE5" w14:paraId="6A5D49CA"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96F17B0" w14:textId="77777777" w:rsidR="00604E24" w:rsidRPr="000C0D75" w:rsidRDefault="00604E24" w:rsidP="0030679B">
            <w:r>
              <w:t>REST</w:t>
            </w:r>
          </w:p>
        </w:tc>
        <w:tc>
          <w:tcPr>
            <w:tcW w:w="6588" w:type="dxa"/>
            <w:noWrap/>
          </w:tcPr>
          <w:p w14:paraId="55EC6EA3"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Representational State Transfer</w:t>
            </w:r>
          </w:p>
        </w:tc>
      </w:tr>
      <w:tr w:rsidR="00604E24" w:rsidRPr="00174BE5" w14:paraId="6CE99F57"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7E4BDC6" w14:textId="77777777" w:rsidR="00604E24" w:rsidRDefault="00604E24" w:rsidP="0030679B">
            <w:r>
              <w:t>RPT</w:t>
            </w:r>
          </w:p>
        </w:tc>
        <w:tc>
          <w:tcPr>
            <w:tcW w:w="6588" w:type="dxa"/>
            <w:noWrap/>
          </w:tcPr>
          <w:p w14:paraId="3D512447"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Reports</w:t>
            </w:r>
          </w:p>
        </w:tc>
      </w:tr>
      <w:tr w:rsidR="00604E24" w:rsidRPr="00174BE5" w14:paraId="6C99D8BD"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992CDDB" w14:textId="77777777" w:rsidR="00604E24" w:rsidRPr="000C0D75" w:rsidRDefault="00604E24" w:rsidP="0030679B">
            <w:r>
              <w:t>RSD</w:t>
            </w:r>
          </w:p>
        </w:tc>
        <w:tc>
          <w:tcPr>
            <w:tcW w:w="6588" w:type="dxa"/>
            <w:noWrap/>
          </w:tcPr>
          <w:p w14:paraId="6FF03122"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Requirements Specification Document</w:t>
            </w:r>
          </w:p>
        </w:tc>
      </w:tr>
      <w:tr w:rsidR="00604E24" w:rsidRPr="00174BE5" w14:paraId="5898F492"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51CC05F" w14:textId="77777777" w:rsidR="00604E24" w:rsidRDefault="00604E24" w:rsidP="0030679B">
            <w:r>
              <w:t>RTC</w:t>
            </w:r>
          </w:p>
        </w:tc>
        <w:tc>
          <w:tcPr>
            <w:tcW w:w="6588" w:type="dxa"/>
            <w:noWrap/>
          </w:tcPr>
          <w:p w14:paraId="1B0CE424"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Rational Team Concert</w:t>
            </w:r>
          </w:p>
        </w:tc>
      </w:tr>
      <w:tr w:rsidR="00604E24" w:rsidRPr="00174BE5" w14:paraId="0BE85013"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EEB676B" w14:textId="77777777" w:rsidR="00604E24" w:rsidRPr="003D4415" w:rsidRDefault="00604E24" w:rsidP="0030679B">
            <w:pPr>
              <w:rPr>
                <w:bCs w:val="0"/>
                <w:color w:val="000000"/>
              </w:rPr>
            </w:pPr>
            <w:r>
              <w:t>RTM</w:t>
            </w:r>
          </w:p>
        </w:tc>
        <w:tc>
          <w:tcPr>
            <w:tcW w:w="6588" w:type="dxa"/>
            <w:noWrap/>
          </w:tcPr>
          <w:p w14:paraId="27EB60AB"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Requirements Traceability Matrix</w:t>
            </w:r>
          </w:p>
        </w:tc>
      </w:tr>
      <w:tr w:rsidR="00604E24" w:rsidRPr="00174BE5" w14:paraId="1267D2A5"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A54951C" w14:textId="77777777" w:rsidR="00604E24" w:rsidRDefault="00604E24" w:rsidP="0030679B">
            <w:r>
              <w:lastRenderedPageBreak/>
              <w:t>SDD</w:t>
            </w:r>
          </w:p>
        </w:tc>
        <w:tc>
          <w:tcPr>
            <w:tcW w:w="6588" w:type="dxa"/>
            <w:noWrap/>
          </w:tcPr>
          <w:p w14:paraId="49E93374"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System Design Document</w:t>
            </w:r>
          </w:p>
        </w:tc>
      </w:tr>
      <w:tr w:rsidR="00604E24" w:rsidRPr="00174BE5" w14:paraId="6CB69CE1"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408ADD4" w14:textId="77777777" w:rsidR="00604E24" w:rsidRDefault="00604E24" w:rsidP="0030679B">
            <w:r>
              <w:t>SME</w:t>
            </w:r>
          </w:p>
        </w:tc>
        <w:tc>
          <w:tcPr>
            <w:tcW w:w="6588" w:type="dxa"/>
            <w:noWrap/>
          </w:tcPr>
          <w:p w14:paraId="4C016619"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Subject Matter Expert</w:t>
            </w:r>
          </w:p>
        </w:tc>
      </w:tr>
      <w:tr w:rsidR="00604E24" w:rsidRPr="00174BE5" w14:paraId="12B8E30B"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4AD4EBD" w14:textId="77777777" w:rsidR="00604E24" w:rsidRPr="000C0D75" w:rsidRDefault="00604E24" w:rsidP="0030679B">
            <w:r>
              <w:t>SOA</w:t>
            </w:r>
          </w:p>
        </w:tc>
        <w:tc>
          <w:tcPr>
            <w:tcW w:w="6588" w:type="dxa"/>
            <w:noWrap/>
          </w:tcPr>
          <w:p w14:paraId="77B26AD2"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Service Oriented Architecture</w:t>
            </w:r>
          </w:p>
        </w:tc>
      </w:tr>
      <w:tr w:rsidR="00604E24" w:rsidRPr="00174BE5" w14:paraId="69955460"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9EACE13" w14:textId="77777777" w:rsidR="00604E24" w:rsidRDefault="00604E24" w:rsidP="0030679B">
            <w:r>
              <w:t>SQA</w:t>
            </w:r>
          </w:p>
        </w:tc>
        <w:tc>
          <w:tcPr>
            <w:tcW w:w="6588" w:type="dxa"/>
            <w:noWrap/>
          </w:tcPr>
          <w:p w14:paraId="1FF087C5"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Software Quality Assurance</w:t>
            </w:r>
          </w:p>
        </w:tc>
      </w:tr>
      <w:tr w:rsidR="00604E24" w:rsidRPr="00174BE5" w14:paraId="6B4D7404"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0D2CF7A" w14:textId="77777777" w:rsidR="00604E24" w:rsidRDefault="00604E24" w:rsidP="0030679B">
            <w:r>
              <w:t>TRM</w:t>
            </w:r>
          </w:p>
        </w:tc>
        <w:tc>
          <w:tcPr>
            <w:tcW w:w="6588" w:type="dxa"/>
            <w:noWrap/>
          </w:tcPr>
          <w:p w14:paraId="526E44AD"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Technical Reference Model</w:t>
            </w:r>
          </w:p>
        </w:tc>
      </w:tr>
      <w:tr w:rsidR="00604E24" w:rsidRPr="00174BE5" w14:paraId="30151EDD"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568AF1F" w14:textId="77777777" w:rsidR="00604E24" w:rsidRPr="003D4415" w:rsidRDefault="00604E24" w:rsidP="0030679B">
            <w:r>
              <w:t>UFT</w:t>
            </w:r>
          </w:p>
        </w:tc>
        <w:tc>
          <w:tcPr>
            <w:tcW w:w="6588" w:type="dxa"/>
            <w:noWrap/>
          </w:tcPr>
          <w:p w14:paraId="6C1300DD"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Unit Functionality Testing</w:t>
            </w:r>
          </w:p>
        </w:tc>
      </w:tr>
      <w:tr w:rsidR="00604E24" w:rsidRPr="00174BE5" w14:paraId="53ED0D0E"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54DD270" w14:textId="77777777" w:rsidR="00604E24" w:rsidRPr="003D4415" w:rsidRDefault="00604E24" w:rsidP="0030679B">
            <w:r w:rsidRPr="003D4415">
              <w:t>VA</w:t>
            </w:r>
          </w:p>
        </w:tc>
        <w:tc>
          <w:tcPr>
            <w:tcW w:w="6588" w:type="dxa"/>
            <w:noWrap/>
          </w:tcPr>
          <w:p w14:paraId="058ED77A" w14:textId="77777777" w:rsidR="00604E24" w:rsidRPr="00174BE5" w:rsidRDefault="00604E24" w:rsidP="0030679B">
            <w:pPr>
              <w:cnfStyle w:val="000000000000" w:firstRow="0" w:lastRow="0" w:firstColumn="0" w:lastColumn="0" w:oddVBand="0" w:evenVBand="0" w:oddHBand="0" w:evenHBand="0" w:firstRowFirstColumn="0" w:firstRowLastColumn="0" w:lastRowFirstColumn="0" w:lastRowLastColumn="0"/>
            </w:pPr>
            <w:r>
              <w:t>Department of Veterans Affairs</w:t>
            </w:r>
          </w:p>
        </w:tc>
      </w:tr>
      <w:tr w:rsidR="00604E24" w:rsidRPr="00174BE5" w14:paraId="61015339"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81AB298" w14:textId="77777777" w:rsidR="00604E24" w:rsidRPr="003D4415" w:rsidRDefault="00604E24" w:rsidP="0030679B">
            <w:proofErr w:type="spellStart"/>
            <w:r>
              <w:t>VAeMI</w:t>
            </w:r>
            <w:proofErr w:type="spellEnd"/>
            <w:r>
              <w:t>-Middleware</w:t>
            </w:r>
          </w:p>
        </w:tc>
        <w:tc>
          <w:tcPr>
            <w:tcW w:w="6588" w:type="dxa"/>
            <w:noWrap/>
          </w:tcPr>
          <w:p w14:paraId="43424942"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 xml:space="preserve">The middleware components being implemented within the </w:t>
            </w:r>
            <w:proofErr w:type="spellStart"/>
            <w:r>
              <w:t>OneVA</w:t>
            </w:r>
            <w:proofErr w:type="spellEnd"/>
            <w:r>
              <w:t xml:space="preserve"> Pharmacy software development.</w:t>
            </w:r>
          </w:p>
        </w:tc>
      </w:tr>
      <w:tr w:rsidR="00604E24" w:rsidRPr="00174BE5" w14:paraId="67F26E16"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AE2A147" w14:textId="77777777" w:rsidR="00604E24" w:rsidRPr="000C0D75" w:rsidRDefault="00604E24" w:rsidP="0030679B">
            <w:r w:rsidRPr="003D4415">
              <w:t>VHA</w:t>
            </w:r>
          </w:p>
        </w:tc>
        <w:tc>
          <w:tcPr>
            <w:tcW w:w="6588" w:type="dxa"/>
            <w:noWrap/>
          </w:tcPr>
          <w:p w14:paraId="3351E607"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 xml:space="preserve">Department of </w:t>
            </w:r>
            <w:r w:rsidRPr="00174BE5">
              <w:t>Veterans Health Administration</w:t>
            </w:r>
          </w:p>
        </w:tc>
      </w:tr>
      <w:tr w:rsidR="00604E24" w:rsidRPr="00174BE5" w14:paraId="3891C07C"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A763023" w14:textId="77777777" w:rsidR="00604E24" w:rsidRPr="000C0D75" w:rsidRDefault="00604E24" w:rsidP="0030679B">
            <w:pPr>
              <w:rPr>
                <w:bCs w:val="0"/>
                <w:color w:val="000000"/>
              </w:rPr>
            </w:pPr>
            <w:proofErr w:type="spellStart"/>
            <w:r w:rsidRPr="000C0D75">
              <w:t>VistA</w:t>
            </w:r>
            <w:proofErr w:type="spellEnd"/>
          </w:p>
        </w:tc>
        <w:tc>
          <w:tcPr>
            <w:tcW w:w="6588" w:type="dxa"/>
            <w:noWrap/>
          </w:tcPr>
          <w:p w14:paraId="03218902" w14:textId="77777777" w:rsidR="00604E24" w:rsidRPr="00174BE5" w:rsidRDefault="00604E24" w:rsidP="0030679B">
            <w:pPr>
              <w:cnfStyle w:val="000000100000" w:firstRow="0" w:lastRow="0" w:firstColumn="0" w:lastColumn="0" w:oddVBand="0" w:evenVBand="0" w:oddHBand="1" w:evenHBand="0" w:firstRowFirstColumn="0" w:firstRowLastColumn="0" w:lastRowFirstColumn="0" w:lastRowLastColumn="0"/>
              <w:rPr>
                <w:bCs/>
                <w:color w:val="000000"/>
              </w:rPr>
            </w:pPr>
            <w:r>
              <w:t xml:space="preserve">Veterans Health </w:t>
            </w:r>
            <w:r w:rsidRPr="00174BE5">
              <w:t xml:space="preserve">Information Systems </w:t>
            </w:r>
            <w:r>
              <w:t xml:space="preserve">and Technology </w:t>
            </w:r>
            <w:r w:rsidRPr="00174BE5">
              <w:t>Architecture</w:t>
            </w:r>
          </w:p>
        </w:tc>
      </w:tr>
      <w:tr w:rsidR="00604E24" w:rsidRPr="00174BE5" w14:paraId="009D7125"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A9215B6" w14:textId="77777777" w:rsidR="00604E24" w:rsidRPr="000C0D75" w:rsidRDefault="00604E24" w:rsidP="0030679B">
            <w:r>
              <w:t>VO</w:t>
            </w:r>
          </w:p>
        </w:tc>
        <w:tc>
          <w:tcPr>
            <w:tcW w:w="6588" w:type="dxa"/>
            <w:noWrap/>
          </w:tcPr>
          <w:p w14:paraId="6157CE97" w14:textId="77777777" w:rsidR="00604E24" w:rsidRDefault="00604E24" w:rsidP="0030679B">
            <w:pPr>
              <w:cnfStyle w:val="000000000000" w:firstRow="0" w:lastRow="0" w:firstColumn="0" w:lastColumn="0" w:oddVBand="0" w:evenVBand="0" w:oddHBand="0" w:evenHBand="0" w:firstRowFirstColumn="0" w:firstRowLastColumn="0" w:lastRowFirstColumn="0" w:lastRowLastColumn="0"/>
            </w:pPr>
            <w:r>
              <w:t>View Order</w:t>
            </w:r>
          </w:p>
        </w:tc>
      </w:tr>
      <w:tr w:rsidR="00604E24" w:rsidRPr="00174BE5" w14:paraId="2F149261"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30A3657" w14:textId="77777777" w:rsidR="00604E24" w:rsidRDefault="00604E24" w:rsidP="0030679B">
            <w:r>
              <w:t>WPR</w:t>
            </w:r>
          </w:p>
        </w:tc>
        <w:tc>
          <w:tcPr>
            <w:tcW w:w="6588" w:type="dxa"/>
            <w:noWrap/>
          </w:tcPr>
          <w:p w14:paraId="29D36D4B" w14:textId="77777777" w:rsidR="00604E24" w:rsidRDefault="00604E24" w:rsidP="0030679B">
            <w:pPr>
              <w:cnfStyle w:val="000000100000" w:firstRow="0" w:lastRow="0" w:firstColumn="0" w:lastColumn="0" w:oddVBand="0" w:evenVBand="0" w:oddHBand="1" w:evenHBand="0" w:firstRowFirstColumn="0" w:firstRowLastColumn="0" w:lastRowFirstColumn="0" w:lastRowLastColumn="0"/>
            </w:pPr>
            <w:r>
              <w:t>Work Product Review</w:t>
            </w:r>
          </w:p>
        </w:tc>
      </w:tr>
    </w:tbl>
    <w:p w14:paraId="247F0322" w14:textId="7542A404" w:rsidR="00D82879" w:rsidRPr="00B31C2B" w:rsidRDefault="00D82879" w:rsidP="00D67552">
      <w:pPr>
        <w:pStyle w:val="Heading2"/>
      </w:pPr>
      <w:bookmarkStart w:id="66" w:name="_Toc436390603"/>
      <w:r w:rsidRPr="00B31C2B">
        <w:t>Test Objectives</w:t>
      </w:r>
      <w:bookmarkEnd w:id="63"/>
      <w:bookmarkEnd w:id="64"/>
      <w:bookmarkEnd w:id="65"/>
      <w:bookmarkEnd w:id="66"/>
    </w:p>
    <w:p w14:paraId="247F0324" w14:textId="21D16F30" w:rsidR="00D82879" w:rsidRDefault="00D82879" w:rsidP="00F12264">
      <w:r>
        <w:t>Th</w:t>
      </w:r>
      <w:r w:rsidR="00294B96">
        <w:t xml:space="preserve">e </w:t>
      </w:r>
      <w:proofErr w:type="spellStart"/>
      <w:r w:rsidR="00294B96">
        <w:t>OneVA</w:t>
      </w:r>
      <w:proofErr w:type="spellEnd"/>
      <w:r w:rsidR="00294B96">
        <w:t xml:space="preserve"> Pharmacy Implementation</w:t>
      </w:r>
      <w:r>
        <w:t xml:space="preserve"> Master Test Plan supports the following objectives:</w:t>
      </w:r>
    </w:p>
    <w:p w14:paraId="70ABC3C2" w14:textId="74FA6C2E" w:rsidR="00B81451" w:rsidRDefault="00B81451">
      <w:pPr>
        <w:pStyle w:val="BodyTextBullet1"/>
      </w:pPr>
      <w:r w:rsidRPr="007F3AEE">
        <w:t xml:space="preserve">To test 100% of the </w:t>
      </w:r>
      <w:r w:rsidR="00294B96">
        <w:t xml:space="preserve">business rules, </w:t>
      </w:r>
      <w:r>
        <w:t xml:space="preserve">functional </w:t>
      </w:r>
      <w:r w:rsidRPr="007F3AEE">
        <w:t>requirements</w:t>
      </w:r>
      <w:r w:rsidR="00294B96">
        <w:t>,</w:t>
      </w:r>
      <w:r>
        <w:t xml:space="preserve"> and design constraints</w:t>
      </w:r>
      <w:r w:rsidR="00294B96">
        <w:t xml:space="preserve"> documented in the </w:t>
      </w:r>
      <w:proofErr w:type="spellStart"/>
      <w:r w:rsidR="00294B96">
        <w:t>OneVA</w:t>
      </w:r>
      <w:proofErr w:type="spellEnd"/>
      <w:r w:rsidR="00294B96">
        <w:t xml:space="preserve"> Pharmacy Implementation Requirements Specifications Document (RSD)</w:t>
      </w:r>
    </w:p>
    <w:p w14:paraId="7CAF50CE" w14:textId="155F33F6" w:rsidR="00B81451" w:rsidRPr="007F3AEE" w:rsidRDefault="00B81451">
      <w:pPr>
        <w:pStyle w:val="BodyTextBullet1"/>
      </w:pPr>
      <w:r>
        <w:t xml:space="preserve">To </w:t>
      </w:r>
      <w:r w:rsidR="00294B96">
        <w:t xml:space="preserve">test all components documented in the </w:t>
      </w:r>
      <w:proofErr w:type="spellStart"/>
      <w:r w:rsidR="00294B96">
        <w:t>OneVA</w:t>
      </w:r>
      <w:proofErr w:type="spellEnd"/>
      <w:r w:rsidR="00294B96">
        <w:t xml:space="preserve"> Pharmacy Implementation </w:t>
      </w:r>
      <w:r>
        <w:t>System Design Document</w:t>
      </w:r>
      <w:r w:rsidR="00294B96">
        <w:t xml:space="preserve"> (SDD)</w:t>
      </w:r>
    </w:p>
    <w:p w14:paraId="4538AC24" w14:textId="2F365107" w:rsidR="00B81451" w:rsidRDefault="00B81451">
      <w:pPr>
        <w:pStyle w:val="BodyTextBullet1"/>
      </w:pPr>
      <w:r w:rsidRPr="007F3AEE">
        <w:t xml:space="preserve">To execute 100% of the test cases during </w:t>
      </w:r>
      <w:r>
        <w:t>User Functionality Test</w:t>
      </w:r>
      <w:r w:rsidRPr="007F3AEE">
        <w:t>ing</w:t>
      </w:r>
    </w:p>
    <w:p w14:paraId="51CF34F6" w14:textId="5BBB92A5" w:rsidR="00356CAF" w:rsidRDefault="00356CAF">
      <w:pPr>
        <w:pStyle w:val="BodyTextBullet1"/>
      </w:pPr>
      <w:r>
        <w:t xml:space="preserve">To execute the Performance Testing requirements documented in the </w:t>
      </w:r>
      <w:proofErr w:type="spellStart"/>
      <w:r>
        <w:t>OneVA</w:t>
      </w:r>
      <w:proofErr w:type="spellEnd"/>
      <w:r>
        <w:t xml:space="preserve"> Pharmacy Implementation RSD Section 2.9</w:t>
      </w:r>
    </w:p>
    <w:p w14:paraId="6BE80079" w14:textId="0E7AC61A" w:rsidR="00356CAF" w:rsidRDefault="00356CAF">
      <w:pPr>
        <w:pStyle w:val="BodyTextBullet1"/>
      </w:pPr>
      <w:r>
        <w:t>To create, maintain, and control the test environment</w:t>
      </w:r>
    </w:p>
    <w:p w14:paraId="4485C407" w14:textId="6F6C9BDC" w:rsidR="00280499" w:rsidRPr="00404241" w:rsidRDefault="00280499" w:rsidP="00884B2F">
      <w:r>
        <w:t>The objective</w:t>
      </w:r>
      <w:r w:rsidRPr="00404241">
        <w:t xml:space="preserve"> of th</w:t>
      </w:r>
      <w:r w:rsidR="00294B96">
        <w:t xml:space="preserve">e </w:t>
      </w:r>
      <w:proofErr w:type="spellStart"/>
      <w:r w:rsidR="00294B96">
        <w:t>OneVA</w:t>
      </w:r>
      <w:proofErr w:type="spellEnd"/>
      <w:r w:rsidR="00294B96">
        <w:t xml:space="preserve"> Pharmacy Implementation Master Test Plan i</w:t>
      </w:r>
      <w:r>
        <w:t xml:space="preserve">s </w:t>
      </w:r>
      <w:r w:rsidRPr="00404241">
        <w:t xml:space="preserve">to </w:t>
      </w:r>
      <w:r w:rsidR="00BE2D21">
        <w:t>document the following</w:t>
      </w:r>
      <w:r w:rsidR="00294B96">
        <w:t>:</w:t>
      </w:r>
    </w:p>
    <w:p w14:paraId="23F8627F" w14:textId="0C5AE07E" w:rsidR="00BE2D21" w:rsidRDefault="00BE2D21">
      <w:pPr>
        <w:pStyle w:val="BodyTextBullet1"/>
      </w:pPr>
      <w:r w:rsidRPr="007F3AEE">
        <w:t>Test</w:t>
      </w:r>
      <w:r>
        <w:t>s to be performed and the expected results for</w:t>
      </w:r>
      <w:r w:rsidR="00C60015">
        <w:t xml:space="preserve"> </w:t>
      </w:r>
      <w:r w:rsidRPr="007F3AEE">
        <w:t xml:space="preserve">the </w:t>
      </w:r>
      <w:r>
        <w:t xml:space="preserve">business rules, functional </w:t>
      </w:r>
      <w:r w:rsidRPr="007F3AEE">
        <w:t>requirements</w:t>
      </w:r>
      <w:r>
        <w:t xml:space="preserve">, and design constraints documented in the </w:t>
      </w:r>
      <w:proofErr w:type="spellStart"/>
      <w:r>
        <w:t>OneVA</w:t>
      </w:r>
      <w:proofErr w:type="spellEnd"/>
      <w:r>
        <w:t xml:space="preserve"> Pharmacy RSD</w:t>
      </w:r>
    </w:p>
    <w:p w14:paraId="05256B97" w14:textId="574AE6F1" w:rsidR="00BE2D21" w:rsidRDefault="00BE2D21">
      <w:pPr>
        <w:pStyle w:val="BodyTextBullet1"/>
      </w:pPr>
      <w:r w:rsidRPr="007F3AEE">
        <w:lastRenderedPageBreak/>
        <w:t>Test</w:t>
      </w:r>
      <w:r>
        <w:t>s to be performed and the expected results for</w:t>
      </w:r>
      <w:r w:rsidRPr="007F3AEE">
        <w:t xml:space="preserve"> </w:t>
      </w:r>
      <w:r>
        <w:t>t</w:t>
      </w:r>
      <w:r w:rsidRPr="007F3AEE">
        <w:t xml:space="preserve">he </w:t>
      </w:r>
      <w:r>
        <w:t xml:space="preserve">components documented in the </w:t>
      </w:r>
      <w:proofErr w:type="spellStart"/>
      <w:r>
        <w:t>OneVA</w:t>
      </w:r>
      <w:proofErr w:type="spellEnd"/>
      <w:r>
        <w:t xml:space="preserve"> Pharmacy SDD</w:t>
      </w:r>
    </w:p>
    <w:p w14:paraId="4BF55D07" w14:textId="736025EE" w:rsidR="00280499" w:rsidRDefault="00EA5C11" w:rsidP="00884B2F">
      <w:pPr>
        <w:pStyle w:val="BodyTextBullet1"/>
      </w:pPr>
      <w:r>
        <w:t>The process of h</w:t>
      </w:r>
      <w:r w:rsidR="00280499">
        <w:t xml:space="preserve">ow </w:t>
      </w:r>
      <w:r w:rsidR="00BE2D21">
        <w:t xml:space="preserve">the </w:t>
      </w:r>
      <w:r w:rsidR="00280499">
        <w:t>test</w:t>
      </w:r>
      <w:r w:rsidR="00BE2D21">
        <w:t>s</w:t>
      </w:r>
      <w:r w:rsidR="00280499">
        <w:t xml:space="preserve"> are </w:t>
      </w:r>
      <w:r w:rsidR="00BE2D21">
        <w:t xml:space="preserve">being </w:t>
      </w:r>
      <w:r w:rsidR="00280499">
        <w:t>developed</w:t>
      </w:r>
    </w:p>
    <w:p w14:paraId="1EFEC304" w14:textId="182157F0" w:rsidR="00280499" w:rsidRDefault="00EA5C11" w:rsidP="00884B2F">
      <w:pPr>
        <w:pStyle w:val="BodyTextBullet1"/>
      </w:pPr>
      <w:r>
        <w:t>The process of how</w:t>
      </w:r>
      <w:r w:rsidR="00280499">
        <w:t xml:space="preserve"> </w:t>
      </w:r>
      <w:r w:rsidR="00BE2D21">
        <w:t xml:space="preserve">the </w:t>
      </w:r>
      <w:r w:rsidR="00280499">
        <w:t>test</w:t>
      </w:r>
      <w:r w:rsidR="00BE2D21">
        <w:t>s will be</w:t>
      </w:r>
      <w:r w:rsidR="00280499">
        <w:t xml:space="preserve"> performed</w:t>
      </w:r>
    </w:p>
    <w:p w14:paraId="2E8C3264" w14:textId="7AE36152" w:rsidR="00280499" w:rsidRDefault="00280499" w:rsidP="00884B2F">
      <w:pPr>
        <w:pStyle w:val="BodyTextBullet1"/>
      </w:pPr>
      <w:r>
        <w:t>The environment in which test</w:t>
      </w:r>
      <w:r w:rsidR="00BE2D21">
        <w:t>s will be executed</w:t>
      </w:r>
    </w:p>
    <w:p w14:paraId="5375FA2C" w14:textId="77777777" w:rsidR="00280499" w:rsidRDefault="00280499" w:rsidP="00884B2F">
      <w:pPr>
        <w:pStyle w:val="BodyTextBullet1"/>
      </w:pPr>
      <w:r>
        <w:t>The schedule for running tests</w:t>
      </w:r>
    </w:p>
    <w:p w14:paraId="700B4DA3" w14:textId="0CDD0038" w:rsidR="00280499" w:rsidRDefault="00280499" w:rsidP="00884B2F">
      <w:pPr>
        <w:pStyle w:val="BodyTextBullet1"/>
      </w:pPr>
      <w:r>
        <w:t>Roles and responsibilities</w:t>
      </w:r>
      <w:r w:rsidR="00BE2D21">
        <w:t xml:space="preserve"> for testing</w:t>
      </w:r>
    </w:p>
    <w:p w14:paraId="7CAE5661" w14:textId="77777777" w:rsidR="00280499" w:rsidRDefault="00280499" w:rsidP="00884B2F">
      <w:pPr>
        <w:pStyle w:val="BodyTextBullet1"/>
      </w:pPr>
      <w:r>
        <w:t>Risks</w:t>
      </w:r>
    </w:p>
    <w:p w14:paraId="247F032C" w14:textId="532A80CC" w:rsidR="00D82879" w:rsidRPr="00D94106" w:rsidRDefault="00D82879" w:rsidP="00D67552">
      <w:pPr>
        <w:pStyle w:val="Heading2"/>
      </w:pPr>
      <w:bookmarkStart w:id="67" w:name="_Toc205632714"/>
      <w:bookmarkStart w:id="68" w:name="_Toc233599147"/>
      <w:bookmarkStart w:id="69" w:name="_Toc413762084"/>
      <w:bookmarkStart w:id="70" w:name="_Toc436390604"/>
      <w:r w:rsidRPr="00D94106">
        <w:t>Roles and Responsibilities</w:t>
      </w:r>
      <w:bookmarkEnd w:id="67"/>
      <w:bookmarkEnd w:id="68"/>
      <w:bookmarkEnd w:id="69"/>
      <w:bookmarkEnd w:id="70"/>
    </w:p>
    <w:p w14:paraId="247F032E" w14:textId="70A510EF" w:rsidR="00D82879" w:rsidRDefault="00D82879" w:rsidP="00884B2F">
      <w:r w:rsidRPr="00C60015">
        <w:rPr>
          <w:b/>
        </w:rPr>
        <w:fldChar w:fldCharType="begin"/>
      </w:r>
      <w:r w:rsidRPr="00C60015">
        <w:rPr>
          <w:b/>
        </w:rPr>
        <w:instrText xml:space="preserve"> REF _Ref205266503 \h </w:instrText>
      </w:r>
      <w:r w:rsidR="0079287F" w:rsidRPr="00C60015">
        <w:rPr>
          <w:b/>
        </w:rPr>
        <w:instrText xml:space="preserve"> \* MERGEFORMAT </w:instrText>
      </w:r>
      <w:r w:rsidRPr="00C60015">
        <w:rPr>
          <w:b/>
        </w:rPr>
      </w:r>
      <w:r w:rsidRPr="00C60015">
        <w:rPr>
          <w:b/>
        </w:rPr>
        <w:fldChar w:fldCharType="separate"/>
      </w:r>
      <w:ins w:id="71" w:author="Cecelia" w:date="2015-12-07T08:00:00Z">
        <w:r w:rsidR="00C01687" w:rsidRPr="00C01687">
          <w:rPr>
            <w:b/>
            <w:rPrChange w:id="72" w:author="Cecelia" w:date="2015-12-07T08:00:00Z">
              <w:rPr/>
            </w:rPrChange>
          </w:rPr>
          <w:t xml:space="preserve">Table </w:t>
        </w:r>
        <w:r w:rsidR="00C01687" w:rsidRPr="00C01687">
          <w:rPr>
            <w:b/>
            <w:noProof/>
            <w:rPrChange w:id="73" w:author="Cecelia" w:date="2015-12-07T08:00:00Z">
              <w:rPr>
                <w:noProof/>
              </w:rPr>
            </w:rPrChange>
          </w:rPr>
          <w:t>2</w:t>
        </w:r>
      </w:ins>
      <w:del w:id="74" w:author="Cecelia" w:date="2015-12-07T08:00:00Z">
        <w:r w:rsidR="00714A30" w:rsidRPr="00714A30" w:rsidDel="00C01687">
          <w:rPr>
            <w:b/>
          </w:rPr>
          <w:delText xml:space="preserve">Table </w:delText>
        </w:r>
        <w:r w:rsidR="00714A30" w:rsidRPr="00714A30" w:rsidDel="00C01687">
          <w:rPr>
            <w:b/>
            <w:noProof/>
          </w:rPr>
          <w:delText>2</w:delText>
        </w:r>
      </w:del>
      <w:r w:rsidRPr="00C60015">
        <w:rPr>
          <w:b/>
        </w:rPr>
        <w:fldChar w:fldCharType="end"/>
      </w:r>
      <w:r>
        <w:t xml:space="preserve"> lists the key roles and responsibilities for </w:t>
      </w:r>
      <w:r w:rsidR="00BE2D21">
        <w:t xml:space="preserve">executing the </w:t>
      </w:r>
      <w:proofErr w:type="spellStart"/>
      <w:r w:rsidR="00BE2D21">
        <w:t>OneVA</w:t>
      </w:r>
      <w:proofErr w:type="spellEnd"/>
      <w:r w:rsidR="00BE2D21">
        <w:t xml:space="preserve"> Pharmacy Implementation </w:t>
      </w:r>
      <w:r w:rsidRPr="00593BBA">
        <w:t xml:space="preserve">Master </w:t>
      </w:r>
      <w:r>
        <w:t>Test Plan.</w:t>
      </w:r>
    </w:p>
    <w:p w14:paraId="247F032F" w14:textId="778FAEED" w:rsidR="00D82879" w:rsidRPr="00160824" w:rsidRDefault="00D82879" w:rsidP="00CD0435">
      <w:pPr>
        <w:pStyle w:val="Caption"/>
      </w:pPr>
      <w:bookmarkStart w:id="75" w:name="_Ref205266503"/>
      <w:r w:rsidRPr="00160824">
        <w:t xml:space="preserve">Table </w:t>
      </w:r>
      <w:r w:rsidR="00C01687">
        <w:fldChar w:fldCharType="begin"/>
      </w:r>
      <w:r w:rsidR="00C01687">
        <w:instrText xml:space="preserve"> SEQ Table \* ARABIC </w:instrText>
      </w:r>
      <w:r w:rsidR="00C01687">
        <w:fldChar w:fldCharType="separate"/>
      </w:r>
      <w:r w:rsidR="00C01687">
        <w:rPr>
          <w:noProof/>
        </w:rPr>
        <w:t>2</w:t>
      </w:r>
      <w:r w:rsidR="00C01687">
        <w:rPr>
          <w:noProof/>
        </w:rPr>
        <w:fldChar w:fldCharType="end"/>
      </w:r>
      <w:bookmarkEnd w:id="75"/>
      <w:r w:rsidR="00AE5E23">
        <w:t>: Roles and Responsibilities</w:t>
      </w:r>
    </w:p>
    <w:tbl>
      <w:tblPr>
        <w:tblStyle w:val="ListTable3Accent1"/>
        <w:tblW w:w="5000" w:type="pct"/>
        <w:tblLook w:val="00A0" w:firstRow="1" w:lastRow="0" w:firstColumn="1" w:lastColumn="0" w:noHBand="0" w:noVBand="0"/>
        <w:tblCaption w:val="Roles and Descriptions Table"/>
        <w:tblDescription w:val="The table displays the roles and responsiblities for the team members on the OneVA Pharmacy Implementation team."/>
      </w:tblPr>
      <w:tblGrid>
        <w:gridCol w:w="3497"/>
        <w:gridCol w:w="6079"/>
      </w:tblGrid>
      <w:tr w:rsidR="000F2516" w:rsidRPr="000F2516" w14:paraId="25B852EB" w14:textId="77777777" w:rsidTr="0030679B">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26" w:type="pct"/>
          </w:tcPr>
          <w:p w14:paraId="3766A9C5" w14:textId="77777777" w:rsidR="000F2516" w:rsidRPr="000F2516" w:rsidRDefault="000F2516" w:rsidP="00967344">
            <w:pPr>
              <w:pStyle w:val="TableHeading"/>
              <w:jc w:val="center"/>
              <w:rPr>
                <w:rFonts w:ascii="Times New Roman" w:hAnsi="Times New Roman" w:cs="Times New Roman"/>
                <w:sz w:val="24"/>
                <w:szCs w:val="24"/>
              </w:rPr>
            </w:pPr>
            <w:r w:rsidRPr="000F2516">
              <w:rPr>
                <w:rFonts w:ascii="Times New Roman" w:hAnsi="Times New Roman" w:cs="Times New Roman"/>
                <w:sz w:val="24"/>
                <w:szCs w:val="24"/>
              </w:rPr>
              <w:t>Role</w:t>
            </w:r>
          </w:p>
        </w:tc>
        <w:tc>
          <w:tcPr>
            <w:cnfStyle w:val="000010000000" w:firstRow="0" w:lastRow="0" w:firstColumn="0" w:lastColumn="0" w:oddVBand="1" w:evenVBand="0" w:oddHBand="0" w:evenHBand="0" w:firstRowFirstColumn="0" w:firstRowLastColumn="0" w:lastRowFirstColumn="0" w:lastRowLastColumn="0"/>
            <w:tcW w:w="3174" w:type="pct"/>
          </w:tcPr>
          <w:p w14:paraId="788BC959" w14:textId="77777777" w:rsidR="000F2516" w:rsidRPr="000F2516" w:rsidRDefault="000F2516" w:rsidP="00967344">
            <w:pPr>
              <w:pStyle w:val="TableHeading"/>
              <w:jc w:val="center"/>
              <w:rPr>
                <w:rFonts w:ascii="Times New Roman" w:hAnsi="Times New Roman" w:cs="Times New Roman"/>
                <w:sz w:val="24"/>
                <w:szCs w:val="24"/>
              </w:rPr>
            </w:pPr>
            <w:r w:rsidRPr="000F2516">
              <w:rPr>
                <w:rFonts w:ascii="Times New Roman" w:hAnsi="Times New Roman" w:cs="Times New Roman"/>
                <w:sz w:val="24"/>
                <w:szCs w:val="24"/>
              </w:rPr>
              <w:t>Responsibility</w:t>
            </w:r>
          </w:p>
        </w:tc>
      </w:tr>
      <w:tr w:rsidR="000F2516" w:rsidRPr="000F2516" w14:paraId="7CED05F4"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2B51D751" w14:textId="77777777" w:rsidR="000F2516" w:rsidRPr="000F2516" w:rsidRDefault="000F2516" w:rsidP="00D81AC8">
            <w:pPr>
              <w:pStyle w:val="TableText"/>
              <w:rPr>
                <w:rFonts w:cs="Times New Roman"/>
                <w:szCs w:val="22"/>
              </w:rPr>
            </w:pPr>
            <w:r w:rsidRPr="000F2516">
              <w:rPr>
                <w:rFonts w:cs="Times New Roman"/>
                <w:szCs w:val="22"/>
              </w:rPr>
              <w:t>QA Tester</w:t>
            </w:r>
          </w:p>
        </w:tc>
        <w:tc>
          <w:tcPr>
            <w:cnfStyle w:val="000010000000" w:firstRow="0" w:lastRow="0" w:firstColumn="0" w:lastColumn="0" w:oddVBand="1" w:evenVBand="0" w:oddHBand="0" w:evenHBand="0" w:firstRowFirstColumn="0" w:firstRowLastColumn="0" w:lastRowFirstColumn="0" w:lastRowLastColumn="0"/>
            <w:tcW w:w="3174" w:type="pct"/>
          </w:tcPr>
          <w:p w14:paraId="7DBDFF03" w14:textId="77777777" w:rsidR="000F2516" w:rsidRPr="000F2516" w:rsidRDefault="000F2516" w:rsidP="008A2E8D">
            <w:pPr>
              <w:pStyle w:val="TableText"/>
              <w:rPr>
                <w:rFonts w:cs="Times New Roman"/>
                <w:szCs w:val="22"/>
              </w:rPr>
            </w:pPr>
            <w:r w:rsidRPr="000F2516">
              <w:rPr>
                <w:rFonts w:cs="Times New Roman"/>
                <w:szCs w:val="22"/>
              </w:rPr>
              <w:t>Performs quality assurance to all aspects of testing including test cases, scripts, and results.</w:t>
            </w:r>
          </w:p>
        </w:tc>
      </w:tr>
      <w:tr w:rsidR="00967344" w:rsidRPr="000F2516" w14:paraId="4632F5AE"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5C533114" w14:textId="35064840" w:rsidR="00967344" w:rsidRPr="000F2516" w:rsidRDefault="00967344" w:rsidP="00D81AC8">
            <w:pPr>
              <w:pStyle w:val="TableText"/>
              <w:rPr>
                <w:rFonts w:cs="Times New Roman"/>
                <w:szCs w:val="22"/>
              </w:rPr>
            </w:pPr>
            <w:r>
              <w:rPr>
                <w:rFonts w:cs="Times New Roman"/>
                <w:szCs w:val="22"/>
              </w:rPr>
              <w:t>Project Coordinator/Trainer/Technical Editor</w:t>
            </w:r>
          </w:p>
        </w:tc>
        <w:tc>
          <w:tcPr>
            <w:cnfStyle w:val="000010000000" w:firstRow="0" w:lastRow="0" w:firstColumn="0" w:lastColumn="0" w:oddVBand="1" w:evenVBand="0" w:oddHBand="0" w:evenHBand="0" w:firstRowFirstColumn="0" w:firstRowLastColumn="0" w:lastRowFirstColumn="0" w:lastRowLastColumn="0"/>
            <w:tcW w:w="3174" w:type="pct"/>
          </w:tcPr>
          <w:p w14:paraId="7E8EC545" w14:textId="565D5B3C" w:rsidR="00967344" w:rsidRPr="000F2516" w:rsidRDefault="00967344" w:rsidP="00A30845">
            <w:pPr>
              <w:pStyle w:val="TableText"/>
              <w:rPr>
                <w:rFonts w:cs="Times New Roman"/>
                <w:szCs w:val="22"/>
              </w:rPr>
            </w:pPr>
            <w:r>
              <w:rPr>
                <w:rFonts w:cs="Times New Roman"/>
                <w:szCs w:val="22"/>
              </w:rPr>
              <w:t>Responsible for ensuring all documentation meet VA and Section 508 standards and are maintain</w:t>
            </w:r>
            <w:r w:rsidR="00A30845">
              <w:rPr>
                <w:rFonts w:cs="Times New Roman"/>
                <w:szCs w:val="22"/>
              </w:rPr>
              <w:t xml:space="preserve">ed and delivered to </w:t>
            </w:r>
            <w:proofErr w:type="spellStart"/>
            <w:r w:rsidR="00A30845">
              <w:rPr>
                <w:rFonts w:cs="Times New Roman"/>
                <w:szCs w:val="22"/>
              </w:rPr>
              <w:t>OneVA</w:t>
            </w:r>
            <w:proofErr w:type="spellEnd"/>
            <w:r w:rsidR="00A30845">
              <w:rPr>
                <w:rFonts w:cs="Times New Roman"/>
                <w:szCs w:val="22"/>
              </w:rPr>
              <w:t xml:space="preserve"> Pharmacy Contracting Officer’s Representative (COR)</w:t>
            </w:r>
            <w:r>
              <w:rPr>
                <w:rFonts w:cs="Times New Roman"/>
                <w:szCs w:val="22"/>
              </w:rPr>
              <w:t>.</w:t>
            </w:r>
          </w:p>
        </w:tc>
      </w:tr>
      <w:tr w:rsidR="000F2516" w:rsidRPr="000F2516" w14:paraId="74DA8961"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4ED075E0" w14:textId="7A8F8749" w:rsidR="000F2516" w:rsidRPr="000F2516" w:rsidRDefault="000F2516" w:rsidP="00D81AC8">
            <w:pPr>
              <w:pStyle w:val="TableText"/>
              <w:rPr>
                <w:rFonts w:cs="Times New Roman"/>
                <w:szCs w:val="22"/>
              </w:rPr>
            </w:pPr>
            <w:r>
              <w:rPr>
                <w:rFonts w:cs="Times New Roman"/>
                <w:szCs w:val="22"/>
              </w:rPr>
              <w:t>Stakeholders</w:t>
            </w:r>
          </w:p>
        </w:tc>
        <w:tc>
          <w:tcPr>
            <w:cnfStyle w:val="000010000000" w:firstRow="0" w:lastRow="0" w:firstColumn="0" w:lastColumn="0" w:oddVBand="1" w:evenVBand="0" w:oddHBand="0" w:evenHBand="0" w:firstRowFirstColumn="0" w:firstRowLastColumn="0" w:lastRowFirstColumn="0" w:lastRowLastColumn="0"/>
            <w:tcW w:w="3174" w:type="pct"/>
          </w:tcPr>
          <w:p w14:paraId="2E470012" w14:textId="31551C1A" w:rsidR="000F2516" w:rsidRPr="000F2516" w:rsidRDefault="000F2516" w:rsidP="008A2E8D">
            <w:pPr>
              <w:pStyle w:val="TableText"/>
              <w:rPr>
                <w:rFonts w:cs="Times New Roman"/>
                <w:szCs w:val="22"/>
              </w:rPr>
            </w:pPr>
            <w:r>
              <w:rPr>
                <w:rFonts w:cs="Times New Roman"/>
                <w:szCs w:val="22"/>
              </w:rPr>
              <w:t>Persons that hold a stake in a situation in which they may affect or be affected by the outcome.</w:t>
            </w:r>
          </w:p>
        </w:tc>
      </w:tr>
      <w:tr w:rsidR="000F2516" w:rsidRPr="000F2516" w14:paraId="59699E2C"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45570295" w14:textId="7945C012" w:rsidR="000F2516" w:rsidRPr="000F2516" w:rsidRDefault="000F2516" w:rsidP="00505BF0">
            <w:pPr>
              <w:pStyle w:val="TableText"/>
              <w:rPr>
                <w:rFonts w:cs="Times New Roman"/>
                <w:szCs w:val="22"/>
              </w:rPr>
            </w:pPr>
            <w:r w:rsidRPr="000F2516">
              <w:rPr>
                <w:rFonts w:cs="Times New Roman"/>
                <w:szCs w:val="22"/>
              </w:rPr>
              <w:t>Subje</w:t>
            </w:r>
            <w:r w:rsidR="00505BF0">
              <w:rPr>
                <w:rFonts w:cs="Times New Roman"/>
                <w:szCs w:val="22"/>
              </w:rPr>
              <w:t>ct Matter Expert</w:t>
            </w:r>
          </w:p>
        </w:tc>
        <w:tc>
          <w:tcPr>
            <w:cnfStyle w:val="000010000000" w:firstRow="0" w:lastRow="0" w:firstColumn="0" w:lastColumn="0" w:oddVBand="1" w:evenVBand="0" w:oddHBand="0" w:evenHBand="0" w:firstRowFirstColumn="0" w:firstRowLastColumn="0" w:lastRowFirstColumn="0" w:lastRowLastColumn="0"/>
            <w:tcW w:w="3174" w:type="pct"/>
          </w:tcPr>
          <w:p w14:paraId="360ADA68" w14:textId="77777777" w:rsidR="000F2516" w:rsidRPr="000F2516" w:rsidRDefault="000F2516" w:rsidP="00D81AC8">
            <w:pPr>
              <w:pStyle w:val="TableText"/>
              <w:rPr>
                <w:rFonts w:cs="Times New Roman"/>
                <w:szCs w:val="22"/>
              </w:rPr>
            </w:pPr>
            <w:r w:rsidRPr="000F2516">
              <w:rPr>
                <w:rFonts w:cs="Times New Roman"/>
                <w:szCs w:val="22"/>
              </w:rPr>
              <w:t xml:space="preserve">Person responsible for ensuring full execution of the test process to include the verification of technical requirements and the validation of business requirements. </w:t>
            </w:r>
          </w:p>
        </w:tc>
      </w:tr>
      <w:tr w:rsidR="000F2516" w:rsidRPr="000F2516" w14:paraId="2DD83261"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43E5E862" w14:textId="77777777" w:rsidR="000F2516" w:rsidRPr="000F2516" w:rsidRDefault="000F2516" w:rsidP="00D81AC8">
            <w:pPr>
              <w:pStyle w:val="TableText"/>
              <w:rPr>
                <w:rFonts w:cs="Times New Roman"/>
                <w:szCs w:val="22"/>
              </w:rPr>
            </w:pPr>
            <w:r>
              <w:rPr>
                <w:rFonts w:cs="Times New Roman"/>
                <w:szCs w:val="22"/>
              </w:rPr>
              <w:t>System Architect</w:t>
            </w:r>
          </w:p>
        </w:tc>
        <w:tc>
          <w:tcPr>
            <w:cnfStyle w:val="000010000000" w:firstRow="0" w:lastRow="0" w:firstColumn="0" w:lastColumn="0" w:oddVBand="1" w:evenVBand="0" w:oddHBand="0" w:evenHBand="0" w:firstRowFirstColumn="0" w:firstRowLastColumn="0" w:lastRowFirstColumn="0" w:lastRowLastColumn="0"/>
            <w:tcW w:w="3174" w:type="pct"/>
          </w:tcPr>
          <w:p w14:paraId="6610CEBE" w14:textId="77777777" w:rsidR="000F2516" w:rsidRPr="000F2516" w:rsidRDefault="000F2516" w:rsidP="00D81AC8">
            <w:pPr>
              <w:pStyle w:val="TableText"/>
              <w:rPr>
                <w:rFonts w:cs="Times New Roman"/>
                <w:szCs w:val="22"/>
              </w:rPr>
            </w:pPr>
            <w:r>
              <w:rPr>
                <w:rFonts w:cs="Times New Roman"/>
                <w:szCs w:val="22"/>
              </w:rPr>
              <w:t xml:space="preserve">Develop and implement the </w:t>
            </w:r>
            <w:proofErr w:type="spellStart"/>
            <w:r>
              <w:rPr>
                <w:rFonts w:cs="Times New Roman"/>
                <w:szCs w:val="22"/>
              </w:rPr>
              <w:t>VAeMI</w:t>
            </w:r>
            <w:proofErr w:type="spellEnd"/>
            <w:r>
              <w:rPr>
                <w:rFonts w:cs="Times New Roman"/>
                <w:szCs w:val="22"/>
              </w:rPr>
              <w:t>-Middleware components.</w:t>
            </w:r>
          </w:p>
        </w:tc>
      </w:tr>
      <w:tr w:rsidR="000F2516" w:rsidRPr="000F2516" w14:paraId="179D33DF"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64DAD3F8" w14:textId="77777777" w:rsidR="000F2516" w:rsidRPr="000F2516" w:rsidRDefault="000F2516" w:rsidP="00D81AC8">
            <w:pPr>
              <w:pStyle w:val="TableText"/>
              <w:rPr>
                <w:rFonts w:cs="Times New Roman"/>
                <w:szCs w:val="22"/>
              </w:rPr>
            </w:pPr>
            <w:r w:rsidRPr="000F2516">
              <w:rPr>
                <w:rFonts w:cs="Times New Roman"/>
                <w:szCs w:val="22"/>
              </w:rPr>
              <w:t>Test Lead</w:t>
            </w:r>
          </w:p>
        </w:tc>
        <w:tc>
          <w:tcPr>
            <w:cnfStyle w:val="000010000000" w:firstRow="0" w:lastRow="0" w:firstColumn="0" w:lastColumn="0" w:oddVBand="1" w:evenVBand="0" w:oddHBand="0" w:evenHBand="0" w:firstRowFirstColumn="0" w:firstRowLastColumn="0" w:lastRowFirstColumn="0" w:lastRowLastColumn="0"/>
            <w:tcW w:w="3174" w:type="pct"/>
          </w:tcPr>
          <w:p w14:paraId="3A02C71B" w14:textId="62914CB8" w:rsidR="000F2516" w:rsidRPr="000F2516" w:rsidRDefault="000F2516" w:rsidP="00967344">
            <w:pPr>
              <w:pStyle w:val="TableText"/>
              <w:rPr>
                <w:rFonts w:cs="Times New Roman"/>
                <w:szCs w:val="22"/>
              </w:rPr>
            </w:pPr>
            <w:r w:rsidRPr="000F2516">
              <w:rPr>
                <w:rFonts w:cs="Times New Roman"/>
                <w:szCs w:val="22"/>
              </w:rPr>
              <w:t>Leads and coordinates activities related to all aspects of testing based on an approved Master Test Plan and schedule</w:t>
            </w:r>
            <w:r w:rsidR="00967344">
              <w:rPr>
                <w:rFonts w:cs="Times New Roman"/>
                <w:szCs w:val="22"/>
              </w:rPr>
              <w:t>. Participates in the development and execution of test scripts</w:t>
            </w:r>
            <w:r w:rsidRPr="000F2516">
              <w:rPr>
                <w:rFonts w:cs="Times New Roman"/>
                <w:szCs w:val="22"/>
              </w:rPr>
              <w:t>.</w:t>
            </w:r>
          </w:p>
        </w:tc>
      </w:tr>
      <w:tr w:rsidR="000F2516" w:rsidRPr="000F2516" w14:paraId="153F6462"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798C6A71" w14:textId="1245B9F4" w:rsidR="000F2516" w:rsidRPr="000F2516" w:rsidRDefault="000F2516" w:rsidP="00D81AC8">
            <w:pPr>
              <w:pStyle w:val="TableText"/>
              <w:rPr>
                <w:rFonts w:cs="Times New Roman"/>
                <w:szCs w:val="22"/>
              </w:rPr>
            </w:pPr>
            <w:r>
              <w:rPr>
                <w:rFonts w:cs="Times New Roman"/>
                <w:szCs w:val="22"/>
              </w:rPr>
              <w:t>Technical Lead/Project Manager</w:t>
            </w:r>
          </w:p>
        </w:tc>
        <w:tc>
          <w:tcPr>
            <w:cnfStyle w:val="000010000000" w:firstRow="0" w:lastRow="0" w:firstColumn="0" w:lastColumn="0" w:oddVBand="1" w:evenVBand="0" w:oddHBand="0" w:evenHBand="0" w:firstRowFirstColumn="0" w:firstRowLastColumn="0" w:lastRowFirstColumn="0" w:lastRowLastColumn="0"/>
            <w:tcW w:w="3174" w:type="pct"/>
          </w:tcPr>
          <w:p w14:paraId="1ADC6C9C" w14:textId="16F8D978" w:rsidR="000F2516" w:rsidRPr="000F2516" w:rsidRDefault="000F2516" w:rsidP="008356E7">
            <w:pPr>
              <w:pStyle w:val="TableText"/>
              <w:rPr>
                <w:rFonts w:cs="Times New Roman"/>
                <w:szCs w:val="22"/>
              </w:rPr>
            </w:pPr>
            <w:r>
              <w:rPr>
                <w:rFonts w:cs="Times New Roman"/>
                <w:szCs w:val="22"/>
              </w:rPr>
              <w:t>Respons</w:t>
            </w:r>
            <w:r w:rsidR="008356E7">
              <w:rPr>
                <w:rFonts w:cs="Times New Roman"/>
                <w:szCs w:val="22"/>
              </w:rPr>
              <w:t>ible</w:t>
            </w:r>
            <w:r>
              <w:rPr>
                <w:rFonts w:cs="Times New Roman"/>
                <w:szCs w:val="22"/>
              </w:rPr>
              <w:t xml:space="preserve"> for</w:t>
            </w:r>
            <w:r w:rsidR="00967344">
              <w:rPr>
                <w:rFonts w:cs="Times New Roman"/>
                <w:szCs w:val="22"/>
              </w:rPr>
              <w:t xml:space="preserve"> obtaining approval</w:t>
            </w:r>
            <w:r>
              <w:rPr>
                <w:rFonts w:cs="Times New Roman"/>
                <w:szCs w:val="22"/>
              </w:rPr>
              <w:t xml:space="preserve"> and implement</w:t>
            </w:r>
            <w:r w:rsidR="00967344">
              <w:rPr>
                <w:rFonts w:cs="Times New Roman"/>
                <w:szCs w:val="22"/>
              </w:rPr>
              <w:t>ing</w:t>
            </w:r>
            <w:r>
              <w:rPr>
                <w:rFonts w:cs="Times New Roman"/>
                <w:szCs w:val="22"/>
              </w:rPr>
              <w:t xml:space="preserve"> the </w:t>
            </w:r>
            <w:proofErr w:type="spellStart"/>
            <w:r>
              <w:rPr>
                <w:rFonts w:cs="Times New Roman"/>
                <w:szCs w:val="22"/>
              </w:rPr>
              <w:t>OneVA</w:t>
            </w:r>
            <w:proofErr w:type="spellEnd"/>
            <w:r>
              <w:rPr>
                <w:rFonts w:cs="Times New Roman"/>
                <w:szCs w:val="22"/>
              </w:rPr>
              <w:t xml:space="preserve"> Pharmacy Master Test Plan.</w:t>
            </w:r>
          </w:p>
        </w:tc>
      </w:tr>
      <w:tr w:rsidR="000F2516" w:rsidRPr="000F2516" w14:paraId="5E0865B0"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6A8E5795" w14:textId="69DB7664" w:rsidR="000F2516" w:rsidRDefault="000F2516" w:rsidP="00D81AC8">
            <w:pPr>
              <w:pStyle w:val="TableText"/>
              <w:rPr>
                <w:rFonts w:cs="Times New Roman"/>
                <w:szCs w:val="22"/>
              </w:rPr>
            </w:pPr>
            <w:r>
              <w:rPr>
                <w:rFonts w:cs="Times New Roman"/>
                <w:szCs w:val="22"/>
              </w:rPr>
              <w:t>VA Business Sponsor</w:t>
            </w:r>
          </w:p>
        </w:tc>
        <w:tc>
          <w:tcPr>
            <w:cnfStyle w:val="000010000000" w:firstRow="0" w:lastRow="0" w:firstColumn="0" w:lastColumn="0" w:oddVBand="1" w:evenVBand="0" w:oddHBand="0" w:evenHBand="0" w:firstRowFirstColumn="0" w:firstRowLastColumn="0" w:lastRowFirstColumn="0" w:lastRowLastColumn="0"/>
            <w:tcW w:w="3174" w:type="pct"/>
          </w:tcPr>
          <w:p w14:paraId="71C2ECEE" w14:textId="068C3784" w:rsidR="000F2516" w:rsidRDefault="000F2516" w:rsidP="008A2E8D">
            <w:pPr>
              <w:pStyle w:val="TableText"/>
              <w:rPr>
                <w:rFonts w:cs="Times New Roman"/>
                <w:szCs w:val="22"/>
              </w:rPr>
            </w:pPr>
            <w:r>
              <w:rPr>
                <w:rFonts w:cs="Times New Roman"/>
                <w:szCs w:val="22"/>
              </w:rPr>
              <w:t>Person that has overall responsibility for the successful planning and execution of a project.</w:t>
            </w:r>
          </w:p>
        </w:tc>
      </w:tr>
      <w:tr w:rsidR="00B05F08" w:rsidRPr="000F2516" w14:paraId="56799839"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22C86B6B" w14:textId="4F3B0862" w:rsidR="00B05F08" w:rsidRDefault="00505BF0" w:rsidP="00D81AC8">
            <w:pPr>
              <w:pStyle w:val="TableText"/>
              <w:rPr>
                <w:rFonts w:cs="Times New Roman"/>
                <w:szCs w:val="22"/>
              </w:rPr>
            </w:pPr>
            <w:r>
              <w:rPr>
                <w:rFonts w:cs="Times New Roman"/>
                <w:szCs w:val="22"/>
              </w:rPr>
              <w:t>VA Project</w:t>
            </w:r>
            <w:r w:rsidR="00B05F08">
              <w:rPr>
                <w:rFonts w:cs="Times New Roman"/>
                <w:szCs w:val="22"/>
              </w:rPr>
              <w:t xml:space="preserve"> Manager</w:t>
            </w:r>
          </w:p>
        </w:tc>
        <w:tc>
          <w:tcPr>
            <w:cnfStyle w:val="000010000000" w:firstRow="0" w:lastRow="0" w:firstColumn="0" w:lastColumn="0" w:oddVBand="1" w:evenVBand="0" w:oddHBand="0" w:evenHBand="0" w:firstRowFirstColumn="0" w:firstRowLastColumn="0" w:lastRowFirstColumn="0" w:lastRowLastColumn="0"/>
            <w:tcW w:w="3174" w:type="pct"/>
          </w:tcPr>
          <w:p w14:paraId="7DCDAD2D" w14:textId="52A4531B" w:rsidR="00B05F08" w:rsidRDefault="00B05F08" w:rsidP="008A2E8D">
            <w:pPr>
              <w:pStyle w:val="TableText"/>
              <w:rPr>
                <w:rFonts w:cs="Times New Roman"/>
                <w:szCs w:val="22"/>
              </w:rPr>
            </w:pPr>
            <w:r>
              <w:rPr>
                <w:rFonts w:cs="Times New Roman"/>
                <w:szCs w:val="22"/>
              </w:rPr>
              <w:t xml:space="preserve">Overall responsibility for the successful implementation of the </w:t>
            </w:r>
            <w:proofErr w:type="spellStart"/>
            <w:r>
              <w:rPr>
                <w:rFonts w:cs="Times New Roman"/>
                <w:szCs w:val="22"/>
              </w:rPr>
              <w:t>OneVA</w:t>
            </w:r>
            <w:proofErr w:type="spellEnd"/>
            <w:r>
              <w:rPr>
                <w:rFonts w:cs="Times New Roman"/>
                <w:szCs w:val="22"/>
              </w:rPr>
              <w:t xml:space="preserve"> Pharmacy Implementation project.</w:t>
            </w:r>
          </w:p>
        </w:tc>
      </w:tr>
      <w:tr w:rsidR="000F2516" w:rsidRPr="000F2516" w14:paraId="3E48CE4D"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5E8E8457" w14:textId="77777777" w:rsidR="000F2516" w:rsidRPr="000F2516" w:rsidRDefault="000F2516" w:rsidP="00D81AC8">
            <w:pPr>
              <w:pStyle w:val="TableText"/>
              <w:rPr>
                <w:rFonts w:cs="Times New Roman"/>
                <w:szCs w:val="22"/>
              </w:rPr>
            </w:pPr>
            <w:proofErr w:type="spellStart"/>
            <w:r w:rsidRPr="000F2516">
              <w:rPr>
                <w:rFonts w:cs="Times New Roman"/>
                <w:szCs w:val="22"/>
              </w:rPr>
              <w:t>VistA</w:t>
            </w:r>
            <w:proofErr w:type="spellEnd"/>
            <w:r w:rsidRPr="000F2516">
              <w:rPr>
                <w:rFonts w:cs="Times New Roman"/>
                <w:szCs w:val="22"/>
              </w:rPr>
              <w:t xml:space="preserve"> Developer</w:t>
            </w:r>
          </w:p>
        </w:tc>
        <w:tc>
          <w:tcPr>
            <w:cnfStyle w:val="000010000000" w:firstRow="0" w:lastRow="0" w:firstColumn="0" w:lastColumn="0" w:oddVBand="1" w:evenVBand="0" w:oddHBand="0" w:evenHBand="0" w:firstRowFirstColumn="0" w:firstRowLastColumn="0" w:lastRowFirstColumn="0" w:lastRowLastColumn="0"/>
            <w:tcW w:w="3174" w:type="pct"/>
          </w:tcPr>
          <w:p w14:paraId="1C77E2E9" w14:textId="77777777" w:rsidR="000F2516" w:rsidRPr="000F2516" w:rsidRDefault="000F2516" w:rsidP="00D81AC8">
            <w:pPr>
              <w:pStyle w:val="TableText"/>
              <w:rPr>
                <w:rFonts w:cs="Times New Roman"/>
                <w:szCs w:val="22"/>
              </w:rPr>
            </w:pPr>
            <w:r w:rsidRPr="000F2516">
              <w:rPr>
                <w:rFonts w:cs="Times New Roman"/>
                <w:szCs w:val="22"/>
              </w:rPr>
              <w:t xml:space="preserve">Modify the </w:t>
            </w:r>
            <w:proofErr w:type="spellStart"/>
            <w:r w:rsidRPr="000F2516">
              <w:rPr>
                <w:rFonts w:cs="Times New Roman"/>
                <w:szCs w:val="22"/>
              </w:rPr>
              <w:t>VistA</w:t>
            </w:r>
            <w:proofErr w:type="spellEnd"/>
            <w:r w:rsidRPr="000F2516">
              <w:rPr>
                <w:rFonts w:cs="Times New Roman"/>
                <w:szCs w:val="22"/>
              </w:rPr>
              <w:t xml:space="preserve"> software and coordinate the Patch release.</w:t>
            </w:r>
          </w:p>
        </w:tc>
      </w:tr>
    </w:tbl>
    <w:p w14:paraId="247F034B" w14:textId="1A954C88" w:rsidR="00D82879" w:rsidRDefault="00D82879" w:rsidP="00D67552">
      <w:pPr>
        <w:pStyle w:val="Heading2"/>
      </w:pPr>
      <w:bookmarkStart w:id="76" w:name="_Toc205632715"/>
      <w:bookmarkStart w:id="77" w:name="_Toc233599148"/>
      <w:bookmarkStart w:id="78" w:name="_Toc413762085"/>
      <w:bookmarkStart w:id="79" w:name="_Toc436390605"/>
      <w:r w:rsidRPr="00D94106">
        <w:lastRenderedPageBreak/>
        <w:t>Processes and References</w:t>
      </w:r>
      <w:bookmarkEnd w:id="76"/>
      <w:bookmarkEnd w:id="77"/>
      <w:bookmarkEnd w:id="78"/>
      <w:bookmarkEnd w:id="79"/>
    </w:p>
    <w:p w14:paraId="247F034C" w14:textId="09F147D5" w:rsidR="00D82879" w:rsidRPr="00DA39F7" w:rsidRDefault="00D82879" w:rsidP="00884B2F">
      <w:r w:rsidRPr="00DA39F7">
        <w:t>The processes that guide the implementation of th</w:t>
      </w:r>
      <w:r w:rsidR="00385E3E">
        <w:t xml:space="preserve">e </w:t>
      </w:r>
      <w:proofErr w:type="spellStart"/>
      <w:r w:rsidR="00385E3E">
        <w:t>OneVA</w:t>
      </w:r>
      <w:proofErr w:type="spellEnd"/>
      <w:r w:rsidR="00385E3E">
        <w:t xml:space="preserve"> Pharmacy Implementation</w:t>
      </w:r>
      <w:r w:rsidRPr="00DA39F7">
        <w:t xml:space="preserve"> Master Test Plan are:</w:t>
      </w:r>
    </w:p>
    <w:p w14:paraId="247F034D" w14:textId="77777777" w:rsidR="00D82879" w:rsidRPr="00DA39F7" w:rsidRDefault="00D82879" w:rsidP="00884B2F">
      <w:pPr>
        <w:pStyle w:val="BodyTextBullet1"/>
      </w:pPr>
      <w:r>
        <w:t>Test Preparation</w:t>
      </w:r>
    </w:p>
    <w:p w14:paraId="247F034E" w14:textId="6356D1C0" w:rsidR="00D82879" w:rsidRPr="00DA39F7" w:rsidRDefault="00D82879" w:rsidP="00884B2F">
      <w:pPr>
        <w:pStyle w:val="BodyTextBullet1"/>
      </w:pPr>
      <w:r>
        <w:t>Product Build</w:t>
      </w:r>
    </w:p>
    <w:p w14:paraId="247F034F" w14:textId="77777777" w:rsidR="00D82879" w:rsidRPr="00DA39F7" w:rsidRDefault="00D82879" w:rsidP="00884B2F">
      <w:pPr>
        <w:pStyle w:val="BodyTextBullet1"/>
      </w:pPr>
      <w:r>
        <w:t>Independent Test and Evaluation</w:t>
      </w:r>
    </w:p>
    <w:p w14:paraId="247F0350" w14:textId="5CFCFFB1" w:rsidR="00D82879" w:rsidRDefault="00D82879" w:rsidP="00884B2F">
      <w:r>
        <w:t>The references that support the implementation of th</w:t>
      </w:r>
      <w:r w:rsidR="00385E3E">
        <w:t xml:space="preserve">e </w:t>
      </w:r>
      <w:proofErr w:type="spellStart"/>
      <w:r w:rsidR="00385E3E">
        <w:t>OneVA</w:t>
      </w:r>
      <w:proofErr w:type="spellEnd"/>
      <w:r w:rsidR="00385E3E">
        <w:t xml:space="preserve"> Pharmacy Implementation</w:t>
      </w:r>
      <w:r>
        <w:t xml:space="preserve"> </w:t>
      </w:r>
      <w:r w:rsidRPr="00593BBA">
        <w:t xml:space="preserve">Master </w:t>
      </w:r>
      <w:r>
        <w:t>Test Plan are:</w:t>
      </w:r>
    </w:p>
    <w:p w14:paraId="247F0351" w14:textId="2B36CA61" w:rsidR="00D82879" w:rsidRDefault="00C01687" w:rsidP="00884B2F">
      <w:pPr>
        <w:pStyle w:val="BodyTextBullet1"/>
      </w:pPr>
      <w:hyperlink r:id="rId17" w:tooltip="ProPath LINK" w:history="1">
        <w:proofErr w:type="spellStart"/>
        <w:r w:rsidR="00D82879" w:rsidRPr="00EF40B6">
          <w:rPr>
            <w:rStyle w:val="Hyperlink"/>
          </w:rPr>
          <w:t>ProPath</w:t>
        </w:r>
        <w:proofErr w:type="spellEnd"/>
      </w:hyperlink>
    </w:p>
    <w:p w14:paraId="247F0352" w14:textId="0E4AD9E5" w:rsidR="00D82879" w:rsidRDefault="00C01687" w:rsidP="00884B2F">
      <w:pPr>
        <w:pStyle w:val="BodyTextBullet1"/>
      </w:pPr>
      <w:hyperlink r:id="rId18" w:tooltip="Section 508 Office Web Page Link" w:history="1">
        <w:r w:rsidR="00D82879" w:rsidRPr="00467C3D">
          <w:rPr>
            <w:rStyle w:val="Hyperlink"/>
          </w:rPr>
          <w:t>Section 508 Office Web Page</w:t>
        </w:r>
      </w:hyperlink>
    </w:p>
    <w:p w14:paraId="247F0353" w14:textId="2EA0B254" w:rsidR="00D82879" w:rsidRDefault="00C01687" w:rsidP="00884B2F">
      <w:pPr>
        <w:pStyle w:val="BodyTextBullet1"/>
      </w:pPr>
      <w:hyperlink r:id="rId19" w:tooltip="Privacy Impact Assessment - Privacy Service Link" w:history="1">
        <w:r w:rsidR="00D82879" w:rsidRPr="001D6790">
          <w:rPr>
            <w:rStyle w:val="Hyperlink"/>
          </w:rPr>
          <w:t>Privacy Impact Assessment - Privacy Service</w:t>
        </w:r>
      </w:hyperlink>
    </w:p>
    <w:p w14:paraId="247F0354" w14:textId="78FA459F" w:rsidR="00D82879" w:rsidRPr="00004DAD" w:rsidRDefault="00D82879" w:rsidP="00884B2F">
      <w:r w:rsidRPr="00004DAD">
        <w:t>The references that support the implementation of th</w:t>
      </w:r>
      <w:r w:rsidR="00385E3E">
        <w:t xml:space="preserve">e </w:t>
      </w:r>
      <w:proofErr w:type="spellStart"/>
      <w:r w:rsidR="00385E3E">
        <w:t>OneVA</w:t>
      </w:r>
      <w:proofErr w:type="spellEnd"/>
      <w:r w:rsidR="00385E3E">
        <w:t xml:space="preserve"> Pharmacy Implementation</w:t>
      </w:r>
      <w:r w:rsidRPr="00004DAD">
        <w:t xml:space="preserve"> Master Test Plan are:</w:t>
      </w:r>
    </w:p>
    <w:p w14:paraId="247F0356" w14:textId="781245C1" w:rsidR="00D82879" w:rsidRPr="000F582D" w:rsidRDefault="00D82879" w:rsidP="00884B2F">
      <w:pPr>
        <w:pStyle w:val="BodyTextBullet1"/>
      </w:pPr>
      <w:r w:rsidRPr="000F582D">
        <w:t>Requirements Specification Doc</w:t>
      </w:r>
      <w:r w:rsidR="000F582D">
        <w:t>ument (RSD) Version 1.1, November 2015</w:t>
      </w:r>
    </w:p>
    <w:p w14:paraId="247F0358" w14:textId="4E32FE86" w:rsidR="00D82879" w:rsidRPr="006E4908" w:rsidRDefault="00D82879" w:rsidP="00BC5CD6">
      <w:pPr>
        <w:pStyle w:val="BodyTextBullet1"/>
        <w:numPr>
          <w:ilvl w:val="0"/>
          <w:numId w:val="12"/>
        </w:numPr>
        <w:rPr>
          <w:i/>
          <w:iCs/>
          <w:color w:val="1F497D" w:themeColor="text2"/>
          <w:sz w:val="22"/>
          <w:szCs w:val="22"/>
        </w:rPr>
      </w:pPr>
      <w:r w:rsidRPr="000F582D">
        <w:t>System Design Docum</w:t>
      </w:r>
      <w:r w:rsidR="000F582D">
        <w:t>ent (SDD) Version 0.3</w:t>
      </w:r>
      <w:r w:rsidRPr="000F582D">
        <w:t xml:space="preserve">, </w:t>
      </w:r>
      <w:r w:rsidR="000F582D">
        <w:t>November 2015</w:t>
      </w:r>
    </w:p>
    <w:p w14:paraId="155B2769" w14:textId="5F60CBA0" w:rsidR="006E4908" w:rsidRPr="006E4908" w:rsidRDefault="006E4908" w:rsidP="00BC5CD6">
      <w:pPr>
        <w:pStyle w:val="BodyTextBullet1"/>
        <w:numPr>
          <w:ilvl w:val="0"/>
          <w:numId w:val="12"/>
        </w:numPr>
        <w:rPr>
          <w:i/>
          <w:iCs/>
          <w:color w:val="1F497D" w:themeColor="text2"/>
          <w:sz w:val="22"/>
          <w:szCs w:val="22"/>
        </w:rPr>
      </w:pPr>
      <w:r>
        <w:t>Requirements Traceability Matrix (RTM) V1.0, November 2015</w:t>
      </w:r>
    </w:p>
    <w:p w14:paraId="70E4E2BA" w14:textId="6C568091" w:rsidR="009A6A79" w:rsidRPr="000F582D" w:rsidRDefault="009A6A79" w:rsidP="00897CE1">
      <w:pPr>
        <w:pStyle w:val="BodyTextBullet1"/>
        <w:numPr>
          <w:ilvl w:val="0"/>
          <w:numId w:val="12"/>
        </w:numPr>
      </w:pPr>
      <w:bookmarkStart w:id="80" w:name="_Toc205632716"/>
      <w:bookmarkStart w:id="81" w:name="_Toc233599149"/>
      <w:bookmarkStart w:id="82" w:name="_Toc413762086"/>
      <w:proofErr w:type="spellStart"/>
      <w:r>
        <w:t>OneVA</w:t>
      </w:r>
      <w:proofErr w:type="spellEnd"/>
      <w:r>
        <w:t xml:space="preserve"> Pharmacy Implementation Risk Log Version 0.1</w:t>
      </w:r>
      <w:r w:rsidR="00821630">
        <w:t>,</w:t>
      </w:r>
      <w:r>
        <w:t xml:space="preserve"> October 2015</w:t>
      </w:r>
    </w:p>
    <w:p w14:paraId="247F035B" w14:textId="31DA56FF" w:rsidR="00D82879" w:rsidRDefault="00D82879" w:rsidP="000C5879">
      <w:pPr>
        <w:pStyle w:val="Heading1"/>
      </w:pPr>
      <w:bookmarkStart w:id="83" w:name="_Items_to_Be"/>
      <w:bookmarkStart w:id="84" w:name="_Toc436390606"/>
      <w:bookmarkEnd w:id="83"/>
      <w:r>
        <w:t xml:space="preserve">Items </w:t>
      </w:r>
      <w:r w:rsidR="00EA5C11">
        <w:t>to</w:t>
      </w:r>
      <w:r>
        <w:t xml:space="preserve"> Be Tested</w:t>
      </w:r>
      <w:bookmarkEnd w:id="80"/>
      <w:bookmarkEnd w:id="81"/>
      <w:bookmarkEnd w:id="82"/>
      <w:bookmarkEnd w:id="84"/>
    </w:p>
    <w:p w14:paraId="161A168C" w14:textId="390011E7" w:rsidR="00337BD7" w:rsidRDefault="00D15A62" w:rsidP="00884B2F">
      <w:r>
        <w:t>Th</w:t>
      </w:r>
      <w:r w:rsidR="00385E3E">
        <w:t xml:space="preserve">e </w:t>
      </w:r>
      <w:proofErr w:type="spellStart"/>
      <w:r w:rsidR="00385E3E">
        <w:t>OneVA</w:t>
      </w:r>
      <w:proofErr w:type="spellEnd"/>
      <w:r w:rsidR="00385E3E">
        <w:t xml:space="preserve"> Pharmacy Implementation Master Test Plan</w:t>
      </w:r>
      <w:r>
        <w:t xml:space="preserve"> covers the </w:t>
      </w:r>
      <w:r w:rsidR="0028076D">
        <w:t xml:space="preserve">functional </w:t>
      </w:r>
      <w:r>
        <w:t xml:space="preserve">requirements as </w:t>
      </w:r>
      <w:r w:rsidR="00E65473">
        <w:t>included</w:t>
      </w:r>
      <w:r>
        <w:t xml:space="preserve"> in </w:t>
      </w:r>
      <w:r w:rsidR="0028076D">
        <w:t xml:space="preserve">section 2.6 of the </w:t>
      </w:r>
      <w:proofErr w:type="spellStart"/>
      <w:r w:rsidR="00385E3E">
        <w:t>OneVA</w:t>
      </w:r>
      <w:proofErr w:type="spellEnd"/>
      <w:r w:rsidR="00385E3E">
        <w:t xml:space="preserve"> Pharmacy Implementation RSD</w:t>
      </w:r>
      <w:r>
        <w:t xml:space="preserve">.  </w:t>
      </w:r>
      <w:r w:rsidR="0028076D">
        <w:t xml:space="preserve">In general, the </w:t>
      </w:r>
      <w:r w:rsidR="00337BD7">
        <w:t xml:space="preserve">requirements </w:t>
      </w:r>
      <w:r w:rsidR="00E65473">
        <w:t>describe t</w:t>
      </w:r>
      <w:r w:rsidR="0028076D">
        <w:t xml:space="preserve">he ability to access the patients’ remote site prescription information in order to refill </w:t>
      </w:r>
      <w:r w:rsidR="00E65473">
        <w:t xml:space="preserve">active </w:t>
      </w:r>
      <w:r w:rsidR="0028076D">
        <w:t>prescription</w:t>
      </w:r>
      <w:r w:rsidR="00E65473">
        <w:t>s</w:t>
      </w:r>
      <w:r w:rsidR="0028076D">
        <w:t xml:space="preserve"> </w:t>
      </w:r>
      <w:r w:rsidR="00337BD7">
        <w:t xml:space="preserve">and </w:t>
      </w:r>
      <w:r w:rsidR="00821630">
        <w:t>create the prescription labels.</w:t>
      </w:r>
      <w:r w:rsidR="00337BD7">
        <w:t xml:space="preserve"> Also covered </w:t>
      </w:r>
      <w:r w:rsidR="00385E3E">
        <w:t>is the following:</w:t>
      </w:r>
    </w:p>
    <w:p w14:paraId="3240FF59" w14:textId="6A5318E6" w:rsidR="00337BD7" w:rsidRDefault="00385E3E">
      <w:pPr>
        <w:pStyle w:val="BodyTextBullet1"/>
      </w:pPr>
      <w:r>
        <w:t>E</w:t>
      </w:r>
      <w:r w:rsidR="00337BD7">
        <w:t>xclusion of prescriptions for controlled substances</w:t>
      </w:r>
    </w:p>
    <w:p w14:paraId="062C3EA5" w14:textId="4D3AE897" w:rsidR="008720D1" w:rsidRDefault="00385E3E">
      <w:pPr>
        <w:pStyle w:val="BodyTextBullet1"/>
      </w:pPr>
      <w:r>
        <w:t>O</w:t>
      </w:r>
      <w:r w:rsidR="00337BD7">
        <w:t>ther current restrictions on refills, such as “too early”</w:t>
      </w:r>
      <w:r w:rsidR="008720D1">
        <w:t xml:space="preserve"> and</w:t>
      </w:r>
      <w:r w:rsidR="00E65473">
        <w:t xml:space="preserve"> when prescription are </w:t>
      </w:r>
      <w:r w:rsidR="008720D1">
        <w:t xml:space="preserve">suspended </w:t>
      </w:r>
      <w:r w:rsidR="00E65473">
        <w:t>or</w:t>
      </w:r>
      <w:r w:rsidR="008720D1">
        <w:t xml:space="preserve"> held</w:t>
      </w:r>
    </w:p>
    <w:p w14:paraId="67C23F01" w14:textId="7F8BA577" w:rsidR="008720D1" w:rsidRDefault="00385E3E">
      <w:pPr>
        <w:pStyle w:val="BodyTextBullet1"/>
      </w:pPr>
      <w:r>
        <w:t>R</w:t>
      </w:r>
      <w:r w:rsidR="00337BD7">
        <w:t xml:space="preserve">equired </w:t>
      </w:r>
      <w:r w:rsidR="008720D1">
        <w:t xml:space="preserve">refill </w:t>
      </w:r>
      <w:r w:rsidR="00337BD7">
        <w:t>reports</w:t>
      </w:r>
    </w:p>
    <w:p w14:paraId="36B9E111" w14:textId="633C2235" w:rsidR="0028076D" w:rsidRDefault="00385E3E" w:rsidP="00884B2F">
      <w:pPr>
        <w:pStyle w:val="BodyTextBullet1"/>
      </w:pPr>
      <w:r>
        <w:t>D</w:t>
      </w:r>
      <w:r w:rsidR="00337BD7">
        <w:t>esign constr</w:t>
      </w:r>
      <w:r w:rsidR="008720D1">
        <w:t xml:space="preserve">aints listed in the </w:t>
      </w:r>
      <w:proofErr w:type="spellStart"/>
      <w:r>
        <w:t>OneVA</w:t>
      </w:r>
      <w:proofErr w:type="spellEnd"/>
      <w:r>
        <w:t xml:space="preserve"> Pharmacy Implementation </w:t>
      </w:r>
      <w:r w:rsidR="008720D1">
        <w:t>RSD section 2.3</w:t>
      </w:r>
    </w:p>
    <w:p w14:paraId="14F93CA0" w14:textId="4B6B1D21" w:rsidR="00821630" w:rsidRDefault="00821630" w:rsidP="00884B2F">
      <w:pPr>
        <w:pStyle w:val="BodyTextBullet1"/>
      </w:pPr>
      <w:r>
        <w:t xml:space="preserve">Business rules listed in the </w:t>
      </w:r>
      <w:proofErr w:type="spellStart"/>
      <w:r>
        <w:t>OneVA</w:t>
      </w:r>
      <w:proofErr w:type="spellEnd"/>
      <w:r>
        <w:t xml:space="preserve"> Pharmacy Implementation RSD section 2.2</w:t>
      </w:r>
    </w:p>
    <w:p w14:paraId="0FC69D4D" w14:textId="3CD6BC9D" w:rsidR="00D15A62" w:rsidRPr="00B31C2B" w:rsidRDefault="00D15A62" w:rsidP="00D67552">
      <w:pPr>
        <w:pStyle w:val="Heading2"/>
      </w:pPr>
      <w:bookmarkStart w:id="85" w:name="_Toc393779920"/>
      <w:bookmarkStart w:id="86" w:name="_Toc270933666"/>
      <w:bookmarkStart w:id="87" w:name="_Toc436390607"/>
      <w:bookmarkEnd w:id="85"/>
      <w:r w:rsidRPr="00B31C2B">
        <w:t xml:space="preserve">Test </w:t>
      </w:r>
      <w:r>
        <w:t>Cases</w:t>
      </w:r>
      <w:bookmarkEnd w:id="86"/>
      <w:bookmarkEnd w:id="87"/>
    </w:p>
    <w:p w14:paraId="5AB549BD" w14:textId="77777777" w:rsidR="00403382" w:rsidRDefault="00403382" w:rsidP="00403382">
      <w:r>
        <w:t>The ‘Test Cases’ section identifies all tests and expected results. Some items to be tested are covered by one or more test cases. The tests performed must demonstrate the new capabilities developed in the prototype and provide the required functionality while not adversely impacting existing functionality.</w:t>
      </w:r>
    </w:p>
    <w:p w14:paraId="77DABD7C" w14:textId="77777777" w:rsidR="00403382" w:rsidRDefault="00403382" w:rsidP="00403382">
      <w:r>
        <w:lastRenderedPageBreak/>
        <w:t xml:space="preserve">Test cases are derived from the three use cases defined in the </w:t>
      </w:r>
      <w:proofErr w:type="spellStart"/>
      <w:r>
        <w:t>OneVA</w:t>
      </w:r>
      <w:proofErr w:type="spellEnd"/>
      <w:r>
        <w:t xml:space="preserve"> Pharmacy Implementation SDD and include testing the current </w:t>
      </w:r>
      <w:proofErr w:type="spellStart"/>
      <w:r>
        <w:t>VistA</w:t>
      </w:r>
      <w:proofErr w:type="spellEnd"/>
      <w:r>
        <w:t xml:space="preserve"> functionality to ensure it is not adversely affected.</w:t>
      </w:r>
    </w:p>
    <w:p w14:paraId="1DA4387B" w14:textId="77777777" w:rsidR="00403382" w:rsidRDefault="00403382" w:rsidP="00403382">
      <w:r>
        <w:t>The following lists show the test case identifier and a description of each test case. The identifier (e.g., VistA-1</w:t>
      </w:r>
      <w:r w:rsidRPr="00B57DE4">
        <w:t>_VO-3.1-1</w:t>
      </w:r>
      <w:r>
        <w:t>) includes the system designated as the local system in the test (VistA-1_), the use case on which the test is based (VO-3.1), followed by a number (-1) to give each test case a unique id. A test case identifier can be used to search the test case workbook and test run session logs for specific expected and actual results.</w:t>
      </w:r>
    </w:p>
    <w:p w14:paraId="40179908" w14:textId="77777777" w:rsidR="00403382" w:rsidRDefault="00403382" w:rsidP="00403382">
      <w:pPr>
        <w:numPr>
          <w:ilvl w:val="0"/>
          <w:numId w:val="33"/>
        </w:numPr>
      </w:pPr>
      <w:r w:rsidRPr="00D318B7">
        <w:rPr>
          <w:rStyle w:val="TextBold"/>
        </w:rPr>
        <w:t>View Orders</w:t>
      </w:r>
      <w:r>
        <w:t xml:space="preserve"> (VO) test cases show all local orders and any active, suspended, or held orders on remote systems.</w:t>
      </w:r>
    </w:p>
    <w:p w14:paraId="64569348" w14:textId="77777777" w:rsidR="00403382" w:rsidRDefault="00403382" w:rsidP="00403382">
      <w:pPr>
        <w:pStyle w:val="BodyTextBullet2"/>
      </w:pPr>
      <w:r>
        <w:rPr>
          <w:noProof/>
        </w:rPr>
        <w:t>VistA-1</w:t>
      </w:r>
      <w:r w:rsidRPr="00FD4BC9">
        <w:rPr>
          <w:noProof/>
        </w:rPr>
        <w:t>_VO-3.2-1</w:t>
      </w:r>
      <w:r>
        <w:rPr>
          <w:noProof/>
        </w:rPr>
        <w:tab/>
      </w:r>
      <w:r w:rsidRPr="00FD4BC9">
        <w:rPr>
          <w:noProof/>
        </w:rPr>
        <w:t>View Orders - Local prescriptions only.</w:t>
      </w:r>
      <w:r>
        <w:rPr>
          <w:noProof/>
        </w:rPr>
        <w:t xml:space="preserve"> </w:t>
      </w:r>
      <w:r w:rsidRPr="00FD4BC9">
        <w:rPr>
          <w:noProof/>
        </w:rPr>
        <w:t>Patient has prescriptions on the Local system.</w:t>
      </w:r>
    </w:p>
    <w:p w14:paraId="685D2704" w14:textId="77777777" w:rsidR="00403382" w:rsidRDefault="00403382" w:rsidP="00403382">
      <w:pPr>
        <w:pStyle w:val="BodyTextBullet2"/>
      </w:pPr>
      <w:r>
        <w:rPr>
          <w:noProof/>
        </w:rPr>
        <w:t>VistA-1</w:t>
      </w:r>
      <w:r w:rsidRPr="00FD4BC9">
        <w:rPr>
          <w:noProof/>
        </w:rPr>
        <w:t>_VO-3.2-2</w:t>
      </w:r>
      <w:r>
        <w:rPr>
          <w:noProof/>
        </w:rPr>
        <w:tab/>
      </w:r>
      <w:r w:rsidRPr="00FD4BC9">
        <w:rPr>
          <w:noProof/>
        </w:rPr>
        <w:t>View Orders - Local prescriptions only.</w:t>
      </w:r>
      <w:r>
        <w:rPr>
          <w:noProof/>
        </w:rPr>
        <w:t xml:space="preserve"> </w:t>
      </w:r>
      <w:r w:rsidRPr="00FD4BC9">
        <w:rPr>
          <w:noProof/>
        </w:rPr>
        <w:t>Patient has prescriptions on the Local system and is registered on VistA System 2.</w:t>
      </w:r>
    </w:p>
    <w:p w14:paraId="58AEB9F1" w14:textId="77777777" w:rsidR="00403382" w:rsidRDefault="00403382" w:rsidP="00403382">
      <w:pPr>
        <w:pStyle w:val="BodyTextBullet2"/>
      </w:pPr>
      <w:r>
        <w:rPr>
          <w:noProof/>
        </w:rPr>
        <w:t>VistA-1</w:t>
      </w:r>
      <w:r w:rsidRPr="00FD4BC9">
        <w:rPr>
          <w:noProof/>
        </w:rPr>
        <w:t>_VO-3.2-3</w:t>
      </w:r>
      <w:r>
        <w:rPr>
          <w:noProof/>
        </w:rPr>
        <w:tab/>
      </w:r>
      <w:r w:rsidRPr="00FD4BC9">
        <w:rPr>
          <w:noProof/>
        </w:rPr>
        <w:t>View Orders - Local prescriptions only.</w:t>
      </w:r>
      <w:r>
        <w:rPr>
          <w:noProof/>
        </w:rPr>
        <w:t xml:space="preserve"> </w:t>
      </w:r>
      <w:r w:rsidRPr="00FD4BC9">
        <w:rPr>
          <w:noProof/>
        </w:rPr>
        <w:t>Patient has prescriptions on the Local system and is registered on VistA System 3.</w:t>
      </w:r>
    </w:p>
    <w:p w14:paraId="42202532" w14:textId="77777777" w:rsidR="00403382" w:rsidRDefault="00403382" w:rsidP="00403382">
      <w:pPr>
        <w:pStyle w:val="BodyTextBullet2"/>
      </w:pPr>
      <w:r>
        <w:rPr>
          <w:noProof/>
        </w:rPr>
        <w:t>VistA-1</w:t>
      </w:r>
      <w:r w:rsidRPr="00FD4BC9">
        <w:rPr>
          <w:noProof/>
        </w:rPr>
        <w:t>_VO-3.2-4</w:t>
      </w:r>
      <w:r>
        <w:rPr>
          <w:noProof/>
        </w:rPr>
        <w:tab/>
      </w:r>
      <w:r w:rsidRPr="00FD4BC9">
        <w:rPr>
          <w:noProof/>
        </w:rPr>
        <w:t>View Orders - Local prescriptions only.</w:t>
      </w:r>
      <w:r>
        <w:rPr>
          <w:noProof/>
        </w:rPr>
        <w:t xml:space="preserve"> </w:t>
      </w:r>
      <w:r w:rsidRPr="00FD4BC9">
        <w:rPr>
          <w:noProof/>
        </w:rPr>
        <w:t>Patient has prescriptions on the Local system and is registered on VistA System 2 and VistA System 3.</w:t>
      </w:r>
    </w:p>
    <w:p w14:paraId="663FD66A" w14:textId="77777777" w:rsidR="00403382" w:rsidRDefault="00403382" w:rsidP="00403382">
      <w:pPr>
        <w:pStyle w:val="BodyTextBullet2"/>
      </w:pPr>
      <w:r>
        <w:rPr>
          <w:noProof/>
        </w:rPr>
        <w:t>VistA-1</w:t>
      </w:r>
      <w:r w:rsidRPr="00FD4BC9">
        <w:rPr>
          <w:noProof/>
        </w:rPr>
        <w:t>_VO-3.2-5</w:t>
      </w:r>
      <w:r>
        <w:rPr>
          <w:noProof/>
        </w:rPr>
        <w:tab/>
      </w:r>
      <w:r w:rsidRPr="00FD4BC9">
        <w:rPr>
          <w:noProof/>
        </w:rPr>
        <w:t>View Orders - Remote prescriptions only.</w:t>
      </w:r>
      <w:r>
        <w:rPr>
          <w:noProof/>
        </w:rPr>
        <w:t xml:space="preserve"> </w:t>
      </w:r>
      <w:r w:rsidRPr="00FD4BC9">
        <w:rPr>
          <w:noProof/>
        </w:rPr>
        <w:t>Patient has prescriptions on VistA System 2.</w:t>
      </w:r>
    </w:p>
    <w:p w14:paraId="3A1185E3" w14:textId="77777777" w:rsidR="00403382" w:rsidRDefault="00403382" w:rsidP="00403382">
      <w:pPr>
        <w:pStyle w:val="BodyTextBullet2"/>
      </w:pPr>
      <w:r>
        <w:rPr>
          <w:noProof/>
        </w:rPr>
        <w:t>VistA-1</w:t>
      </w:r>
      <w:r w:rsidRPr="00FD4BC9">
        <w:rPr>
          <w:noProof/>
        </w:rPr>
        <w:t>_VO-3.2-6</w:t>
      </w:r>
      <w:r>
        <w:rPr>
          <w:noProof/>
        </w:rPr>
        <w:tab/>
      </w:r>
      <w:r w:rsidRPr="00FD4BC9">
        <w:rPr>
          <w:noProof/>
        </w:rPr>
        <w:t>View Orders - Remote prescriptions only.</w:t>
      </w:r>
      <w:r>
        <w:rPr>
          <w:noProof/>
        </w:rPr>
        <w:t xml:space="preserve"> </w:t>
      </w:r>
      <w:r w:rsidRPr="00FD4BC9">
        <w:rPr>
          <w:noProof/>
        </w:rPr>
        <w:t>Patient has prescriptions on VistA System 3.</w:t>
      </w:r>
    </w:p>
    <w:p w14:paraId="4D4A2616" w14:textId="77777777" w:rsidR="00403382" w:rsidRDefault="00403382" w:rsidP="00403382">
      <w:pPr>
        <w:pStyle w:val="BodyTextBullet2"/>
      </w:pPr>
      <w:r>
        <w:rPr>
          <w:noProof/>
        </w:rPr>
        <w:t>VistA-1</w:t>
      </w:r>
      <w:r w:rsidRPr="00FD4BC9">
        <w:rPr>
          <w:noProof/>
        </w:rPr>
        <w:t>_VO-3.2-7</w:t>
      </w:r>
      <w:r>
        <w:rPr>
          <w:noProof/>
        </w:rPr>
        <w:tab/>
      </w:r>
      <w:r w:rsidRPr="00FD4BC9">
        <w:rPr>
          <w:noProof/>
        </w:rPr>
        <w:t>View Orders - Remote prescriptions only.</w:t>
      </w:r>
      <w:r>
        <w:rPr>
          <w:noProof/>
        </w:rPr>
        <w:t xml:space="preserve"> </w:t>
      </w:r>
      <w:r w:rsidRPr="00FD4BC9">
        <w:rPr>
          <w:noProof/>
        </w:rPr>
        <w:t>Patient has prescriptions on VistA System 2 and is registered on VistA System 3.</w:t>
      </w:r>
    </w:p>
    <w:p w14:paraId="30A404EB" w14:textId="77777777" w:rsidR="00403382" w:rsidRDefault="00403382" w:rsidP="00403382">
      <w:pPr>
        <w:pStyle w:val="BodyTextBullet2"/>
      </w:pPr>
      <w:r>
        <w:rPr>
          <w:noProof/>
        </w:rPr>
        <w:t>VistA-1</w:t>
      </w:r>
      <w:r w:rsidRPr="00FD4BC9">
        <w:rPr>
          <w:noProof/>
        </w:rPr>
        <w:t>_VO-3.2-8</w:t>
      </w:r>
      <w:r>
        <w:rPr>
          <w:noProof/>
        </w:rPr>
        <w:tab/>
      </w:r>
      <w:r w:rsidRPr="00FD4BC9">
        <w:rPr>
          <w:noProof/>
        </w:rPr>
        <w:t>View Orders - Remote prescriptions only.</w:t>
      </w:r>
      <w:r>
        <w:rPr>
          <w:noProof/>
        </w:rPr>
        <w:t xml:space="preserve"> </w:t>
      </w:r>
      <w:r w:rsidRPr="00FD4BC9">
        <w:rPr>
          <w:noProof/>
        </w:rPr>
        <w:t>Patient has prescriptions on VistA System 2 and is registered on VistA System 3.</w:t>
      </w:r>
    </w:p>
    <w:p w14:paraId="1F5D6691" w14:textId="77777777" w:rsidR="00403382" w:rsidRDefault="00403382" w:rsidP="00403382">
      <w:pPr>
        <w:pStyle w:val="BodyTextBullet2"/>
      </w:pPr>
      <w:r>
        <w:rPr>
          <w:noProof/>
        </w:rPr>
        <w:t>VistA-1</w:t>
      </w:r>
      <w:r w:rsidRPr="00FD4BC9">
        <w:rPr>
          <w:noProof/>
        </w:rPr>
        <w:t>_VO-3.2-9</w:t>
      </w:r>
      <w:r>
        <w:rPr>
          <w:noProof/>
        </w:rPr>
        <w:tab/>
      </w:r>
      <w:r w:rsidRPr="00FD4BC9">
        <w:rPr>
          <w:noProof/>
        </w:rPr>
        <w:t>View Orders - Remote prescriptions only.</w:t>
      </w:r>
      <w:r>
        <w:rPr>
          <w:noProof/>
        </w:rPr>
        <w:t xml:space="preserve"> </w:t>
      </w:r>
      <w:r w:rsidRPr="00FD4BC9">
        <w:rPr>
          <w:noProof/>
        </w:rPr>
        <w:t>Patient has prescriptions on VistA System 2 and VistA System 3.</w:t>
      </w:r>
    </w:p>
    <w:p w14:paraId="5D348F2F" w14:textId="77777777" w:rsidR="00403382" w:rsidRDefault="00403382" w:rsidP="00403382">
      <w:pPr>
        <w:pStyle w:val="BodyTextBullet2"/>
      </w:pPr>
      <w:r>
        <w:rPr>
          <w:noProof/>
        </w:rPr>
        <w:t>VistA-1</w:t>
      </w:r>
      <w:r w:rsidRPr="00FD4BC9">
        <w:rPr>
          <w:noProof/>
        </w:rPr>
        <w:t>_VO-3.2-10</w:t>
      </w:r>
      <w:r>
        <w:rPr>
          <w:noProof/>
        </w:rPr>
        <w:tab/>
      </w:r>
      <w:r w:rsidRPr="00FD4BC9">
        <w:rPr>
          <w:noProof/>
        </w:rPr>
        <w:t>View Orders - Local and remote prescriptions.</w:t>
      </w:r>
      <w:r>
        <w:rPr>
          <w:noProof/>
        </w:rPr>
        <w:t xml:space="preserve"> </w:t>
      </w:r>
      <w:r w:rsidRPr="00FD4BC9">
        <w:rPr>
          <w:noProof/>
        </w:rPr>
        <w:t>Patient has prescriptions on the Local system and VistA System 2.</w:t>
      </w:r>
    </w:p>
    <w:p w14:paraId="4465D4FE" w14:textId="77777777" w:rsidR="00403382" w:rsidRDefault="00403382" w:rsidP="00403382">
      <w:pPr>
        <w:pStyle w:val="BodyTextBullet2"/>
      </w:pPr>
      <w:r>
        <w:rPr>
          <w:noProof/>
        </w:rPr>
        <w:t>VistA-1</w:t>
      </w:r>
      <w:r w:rsidRPr="00FD4BC9">
        <w:rPr>
          <w:noProof/>
        </w:rPr>
        <w:t>_VO-3.2-11</w:t>
      </w:r>
      <w:r>
        <w:rPr>
          <w:noProof/>
        </w:rPr>
        <w:tab/>
      </w:r>
      <w:r w:rsidRPr="00FD4BC9">
        <w:rPr>
          <w:noProof/>
        </w:rPr>
        <w:t>View Orders - Local and remote prescriptions.</w:t>
      </w:r>
      <w:r>
        <w:rPr>
          <w:noProof/>
        </w:rPr>
        <w:t xml:space="preserve"> </w:t>
      </w:r>
      <w:r w:rsidRPr="00FD4BC9">
        <w:rPr>
          <w:noProof/>
        </w:rPr>
        <w:t>Patient has prescriptions on the Local system and VistA System 3.</w:t>
      </w:r>
    </w:p>
    <w:p w14:paraId="11A8E2BA" w14:textId="77777777" w:rsidR="00403382" w:rsidRDefault="00403382" w:rsidP="00403382">
      <w:pPr>
        <w:pStyle w:val="BodyTextBullet2"/>
      </w:pPr>
      <w:r>
        <w:rPr>
          <w:noProof/>
        </w:rPr>
        <w:t>VistA-1</w:t>
      </w:r>
      <w:r w:rsidRPr="00FD4BC9">
        <w:rPr>
          <w:noProof/>
        </w:rPr>
        <w:t>_VO-3.2-12</w:t>
      </w:r>
      <w:r>
        <w:rPr>
          <w:noProof/>
        </w:rPr>
        <w:tab/>
      </w:r>
      <w:r w:rsidRPr="00FD4BC9">
        <w:rPr>
          <w:noProof/>
        </w:rPr>
        <w:t>View Orders - Local and remote prescriptions.</w:t>
      </w:r>
      <w:r>
        <w:rPr>
          <w:noProof/>
        </w:rPr>
        <w:t xml:space="preserve"> </w:t>
      </w:r>
      <w:r w:rsidRPr="00FD4BC9">
        <w:rPr>
          <w:noProof/>
        </w:rPr>
        <w:t>Patient  has prescriptions on the Local system and VistA System 2 and is registered on VistA System 3.</w:t>
      </w:r>
    </w:p>
    <w:p w14:paraId="170EB3DE" w14:textId="77777777" w:rsidR="00403382" w:rsidRDefault="00403382" w:rsidP="00403382">
      <w:pPr>
        <w:pStyle w:val="BodyTextBullet2"/>
      </w:pPr>
      <w:r>
        <w:rPr>
          <w:noProof/>
        </w:rPr>
        <w:t>VistA-1</w:t>
      </w:r>
      <w:r w:rsidRPr="00FD4BC9">
        <w:rPr>
          <w:noProof/>
        </w:rPr>
        <w:t>_VO-3.2-13</w:t>
      </w:r>
      <w:r>
        <w:rPr>
          <w:noProof/>
        </w:rPr>
        <w:tab/>
      </w:r>
      <w:r w:rsidRPr="00FD4BC9">
        <w:rPr>
          <w:noProof/>
        </w:rPr>
        <w:t>View Orders - Local and remote prescriptions.</w:t>
      </w:r>
      <w:r>
        <w:rPr>
          <w:noProof/>
        </w:rPr>
        <w:t xml:space="preserve"> </w:t>
      </w:r>
      <w:r w:rsidRPr="00FD4BC9">
        <w:rPr>
          <w:noProof/>
        </w:rPr>
        <w:t>Patient has prescriptions on the Local system and  VistA System 3 and is registered on VistA System 2.</w:t>
      </w:r>
    </w:p>
    <w:p w14:paraId="2A170B44" w14:textId="77777777" w:rsidR="00403382" w:rsidRDefault="00403382" w:rsidP="00403382">
      <w:pPr>
        <w:pStyle w:val="BodyTextBullet2"/>
      </w:pPr>
      <w:r>
        <w:rPr>
          <w:noProof/>
        </w:rPr>
        <w:t>VistA-1</w:t>
      </w:r>
      <w:r w:rsidRPr="00FD4BC9">
        <w:rPr>
          <w:noProof/>
        </w:rPr>
        <w:t>_VO-3.2-14</w:t>
      </w:r>
      <w:r>
        <w:rPr>
          <w:noProof/>
        </w:rPr>
        <w:tab/>
      </w:r>
      <w:r w:rsidRPr="00FD4BC9">
        <w:rPr>
          <w:noProof/>
        </w:rPr>
        <w:t>View Orders - Local and remote prescriptions.</w:t>
      </w:r>
      <w:r>
        <w:rPr>
          <w:noProof/>
        </w:rPr>
        <w:t xml:space="preserve"> </w:t>
      </w:r>
      <w:r w:rsidRPr="00FD4BC9">
        <w:rPr>
          <w:noProof/>
        </w:rPr>
        <w:t>Patient has prescriptions on all three systems.</w:t>
      </w:r>
    </w:p>
    <w:p w14:paraId="5117EB58" w14:textId="77777777" w:rsidR="00403382" w:rsidRDefault="00403382" w:rsidP="00403382">
      <w:pPr>
        <w:pStyle w:val="BodyTextBullet2"/>
      </w:pPr>
      <w:r>
        <w:rPr>
          <w:noProof/>
        </w:rPr>
        <w:t>VistA-1</w:t>
      </w:r>
      <w:r w:rsidRPr="00FD4BC9">
        <w:rPr>
          <w:noProof/>
        </w:rPr>
        <w:t>_VO-3.2-15</w:t>
      </w:r>
      <w:r>
        <w:rPr>
          <w:noProof/>
        </w:rPr>
        <w:tab/>
      </w:r>
      <w:r w:rsidRPr="00FD4BC9">
        <w:rPr>
          <w:noProof/>
        </w:rPr>
        <w:t>View Orders - No prescriptions.</w:t>
      </w:r>
      <w:r>
        <w:rPr>
          <w:noProof/>
        </w:rPr>
        <w:t xml:space="preserve"> </w:t>
      </w:r>
      <w:r w:rsidRPr="00FD4BC9">
        <w:rPr>
          <w:noProof/>
        </w:rPr>
        <w:t>Patient has no Local prescriptions and is not registered on VistA System 2 or VistA System 3.</w:t>
      </w:r>
    </w:p>
    <w:p w14:paraId="1DAC7F4A" w14:textId="77777777" w:rsidR="00403382" w:rsidRDefault="00403382" w:rsidP="00403382">
      <w:pPr>
        <w:pStyle w:val="BodyTextBullet2"/>
      </w:pPr>
      <w:r>
        <w:rPr>
          <w:noProof/>
        </w:rPr>
        <w:lastRenderedPageBreak/>
        <w:t>VistA-1</w:t>
      </w:r>
      <w:r w:rsidRPr="00FD4BC9">
        <w:rPr>
          <w:noProof/>
        </w:rPr>
        <w:t>_VO-3.2-16</w:t>
      </w:r>
      <w:r>
        <w:rPr>
          <w:noProof/>
        </w:rPr>
        <w:tab/>
      </w:r>
      <w:r w:rsidRPr="00FD4BC9">
        <w:rPr>
          <w:noProof/>
        </w:rPr>
        <w:t>View Orders - No prescriptions.</w:t>
      </w:r>
      <w:r>
        <w:rPr>
          <w:noProof/>
        </w:rPr>
        <w:t xml:space="preserve"> </w:t>
      </w:r>
      <w:r w:rsidRPr="00FD4BC9">
        <w:rPr>
          <w:noProof/>
        </w:rPr>
        <w:t>Patient has no Local prescriptions and is registered on VistA System 2 but not on VistA System 3.</w:t>
      </w:r>
    </w:p>
    <w:p w14:paraId="7D9BF812" w14:textId="77777777" w:rsidR="00403382" w:rsidRDefault="00403382" w:rsidP="00403382">
      <w:pPr>
        <w:pStyle w:val="BodyTextBullet2"/>
      </w:pPr>
      <w:r>
        <w:rPr>
          <w:noProof/>
        </w:rPr>
        <w:t>VistA-1</w:t>
      </w:r>
      <w:r w:rsidRPr="00FD4BC9">
        <w:rPr>
          <w:noProof/>
        </w:rPr>
        <w:t>_VO-3.2-17</w:t>
      </w:r>
      <w:r>
        <w:rPr>
          <w:noProof/>
        </w:rPr>
        <w:tab/>
      </w:r>
      <w:r w:rsidRPr="00FD4BC9">
        <w:rPr>
          <w:noProof/>
        </w:rPr>
        <w:t>View Orders - No prescriptions.</w:t>
      </w:r>
      <w:r>
        <w:rPr>
          <w:noProof/>
        </w:rPr>
        <w:t xml:space="preserve"> </w:t>
      </w:r>
      <w:r w:rsidRPr="00FD4BC9">
        <w:rPr>
          <w:noProof/>
        </w:rPr>
        <w:t>Patient has no Local prescriptions and is registered on VistA System 3 but not on VistA System 2.</w:t>
      </w:r>
    </w:p>
    <w:p w14:paraId="6388C199" w14:textId="77777777" w:rsidR="00403382" w:rsidRDefault="00403382" w:rsidP="00403382">
      <w:pPr>
        <w:pStyle w:val="BodyTextBullet2"/>
      </w:pPr>
      <w:r>
        <w:rPr>
          <w:noProof/>
        </w:rPr>
        <w:t>VistA-1</w:t>
      </w:r>
      <w:r w:rsidRPr="00FD4BC9">
        <w:rPr>
          <w:noProof/>
        </w:rPr>
        <w:t>_VO-3.2-18</w:t>
      </w:r>
      <w:r>
        <w:rPr>
          <w:noProof/>
        </w:rPr>
        <w:tab/>
      </w:r>
      <w:r w:rsidRPr="00FD4BC9">
        <w:rPr>
          <w:noProof/>
        </w:rPr>
        <w:t>View Orders - No prescriptions.</w:t>
      </w:r>
      <w:r>
        <w:rPr>
          <w:noProof/>
        </w:rPr>
        <w:t xml:space="preserve"> </w:t>
      </w:r>
      <w:r w:rsidRPr="00FD4BC9">
        <w:rPr>
          <w:noProof/>
        </w:rPr>
        <w:t>Patient has no prescriptions and is registered on both remote systems.</w:t>
      </w:r>
    </w:p>
    <w:p w14:paraId="1077FC8D" w14:textId="77777777" w:rsidR="00403382" w:rsidRDefault="00403382" w:rsidP="00403382">
      <w:r>
        <w:t>For each of the ‘View Order’ test cases the patient’s Medication Profile screen displays a list of prescriptions as described in the expected results section of the Test Case-Baseline file.</w:t>
      </w:r>
    </w:p>
    <w:p w14:paraId="66206B43" w14:textId="77777777" w:rsidR="00403382" w:rsidRPr="00D318B7" w:rsidRDefault="00403382" w:rsidP="00403382">
      <w:pPr>
        <w:pStyle w:val="BodyTextBullet1"/>
        <w:rPr>
          <w:rStyle w:val="TextBold"/>
        </w:rPr>
      </w:pPr>
      <w:r w:rsidRPr="00D318B7">
        <w:rPr>
          <w:rStyle w:val="TextBold"/>
        </w:rPr>
        <w:t>Exceptions</w:t>
      </w:r>
    </w:p>
    <w:p w14:paraId="04BFD278" w14:textId="77777777" w:rsidR="00403382" w:rsidRDefault="00403382" w:rsidP="00403382">
      <w:pPr>
        <w:pStyle w:val="BodyTextBullet2"/>
      </w:pPr>
      <w:r>
        <w:rPr>
          <w:noProof/>
        </w:rPr>
        <w:t>VistA-1</w:t>
      </w:r>
      <w:r w:rsidRPr="00FD4BC9">
        <w:rPr>
          <w:noProof/>
        </w:rPr>
        <w:t>_VO-3.2-11-3a</w:t>
      </w:r>
      <w:r>
        <w:rPr>
          <w:noProof/>
        </w:rPr>
        <w:tab/>
      </w:r>
      <w:r w:rsidRPr="00FD4BC9">
        <w:rPr>
          <w:noProof/>
        </w:rPr>
        <w:t>View Orders - eMI ESB is not accessible.</w:t>
      </w:r>
      <w:r>
        <w:rPr>
          <w:noProof/>
        </w:rPr>
        <w:t xml:space="preserve"> </w:t>
      </w:r>
      <w:r w:rsidRPr="00FD4BC9">
        <w:rPr>
          <w:noProof/>
        </w:rPr>
        <w:t>Patient has prescriptions on all three systems but system component can't be accessed.  Error message is displayed.</w:t>
      </w:r>
    </w:p>
    <w:p w14:paraId="4DF9F300" w14:textId="77777777" w:rsidR="00403382" w:rsidRDefault="00403382" w:rsidP="00403382">
      <w:pPr>
        <w:pStyle w:val="BodyTextBullet2"/>
      </w:pPr>
      <w:r>
        <w:rPr>
          <w:noProof/>
        </w:rPr>
        <w:t>VistA-1</w:t>
      </w:r>
      <w:r w:rsidRPr="00FD4BC9">
        <w:rPr>
          <w:noProof/>
        </w:rPr>
        <w:t>_VO-3.2-11-4a</w:t>
      </w:r>
      <w:r>
        <w:rPr>
          <w:noProof/>
        </w:rPr>
        <w:tab/>
      </w:r>
      <w:r w:rsidRPr="00FD4BC9">
        <w:rPr>
          <w:noProof/>
        </w:rPr>
        <w:t>View Orders - HDR/CDS is not able.</w:t>
      </w:r>
      <w:r>
        <w:rPr>
          <w:noProof/>
        </w:rPr>
        <w:t xml:space="preserve"> </w:t>
      </w:r>
      <w:r w:rsidRPr="00FD4BC9">
        <w:rPr>
          <w:noProof/>
        </w:rPr>
        <w:t>Patient has prescriptions on all three systems but the database can't be accessed.  Error message is displayed.</w:t>
      </w:r>
    </w:p>
    <w:p w14:paraId="08EC23B1" w14:textId="77777777" w:rsidR="00403382" w:rsidRDefault="00403382" w:rsidP="00403382">
      <w:r>
        <w:t xml:space="preserve">For each ‘View Order Exception’ test case the system displays an error message or warning to describe the exception condition. These or similar test are also run to designate </w:t>
      </w:r>
      <w:proofErr w:type="spellStart"/>
      <w:r>
        <w:t>VistA</w:t>
      </w:r>
      <w:proofErr w:type="spellEnd"/>
      <w:r>
        <w:t xml:space="preserve"> System 2 and </w:t>
      </w:r>
      <w:proofErr w:type="spellStart"/>
      <w:r>
        <w:t>VistA</w:t>
      </w:r>
      <w:proofErr w:type="spellEnd"/>
      <w:r>
        <w:t xml:space="preserve"> System 3 </w:t>
      </w:r>
      <w:proofErr w:type="spellStart"/>
      <w:r>
        <w:t>VistA</w:t>
      </w:r>
      <w:proofErr w:type="spellEnd"/>
      <w:r>
        <w:t xml:space="preserve"> systems as the local system. These additional tests are not listed here but can be found in the Test Results document.</w:t>
      </w:r>
    </w:p>
    <w:p w14:paraId="6621E4DC" w14:textId="77777777" w:rsidR="00403382" w:rsidRPr="00D318B7" w:rsidRDefault="00403382" w:rsidP="00403382">
      <w:pPr>
        <w:pStyle w:val="BodyTextBullet1"/>
        <w:rPr>
          <w:rStyle w:val="TextBold"/>
        </w:rPr>
      </w:pPr>
      <w:r w:rsidRPr="00D318B7">
        <w:rPr>
          <w:rStyle w:val="TextBold"/>
        </w:rPr>
        <w:t>Dispense Local Order</w:t>
      </w:r>
      <w:r>
        <w:rPr>
          <w:rStyle w:val="TextBold"/>
        </w:rPr>
        <w:t xml:space="preserve"> (DLO)</w:t>
      </w:r>
    </w:p>
    <w:p w14:paraId="3D55C887" w14:textId="58D919BF" w:rsidR="00403382" w:rsidRDefault="00403382" w:rsidP="00403382">
      <w:pPr>
        <w:pStyle w:val="BodyTextBullet2"/>
      </w:pPr>
      <w:r>
        <w:rPr>
          <w:noProof/>
        </w:rPr>
        <w:t>VistA-1</w:t>
      </w:r>
      <w:r w:rsidRPr="00FD4BC9">
        <w:rPr>
          <w:noProof/>
        </w:rPr>
        <w:t>_DLO-3.3-1</w:t>
      </w:r>
      <w:r>
        <w:rPr>
          <w:noProof/>
        </w:rPr>
        <w:tab/>
      </w:r>
      <w:r>
        <w:rPr>
          <w:noProof/>
        </w:rPr>
        <w:tab/>
      </w:r>
      <w:r w:rsidRPr="00FD4BC9">
        <w:rPr>
          <w:noProof/>
        </w:rPr>
        <w:t>Dispense Local Order - Prescription is refilled.</w:t>
      </w:r>
      <w:r>
        <w:rPr>
          <w:noProof/>
        </w:rPr>
        <w:t xml:space="preserve"> </w:t>
      </w:r>
      <w:r w:rsidRPr="00FD4BC9">
        <w:rPr>
          <w:noProof/>
        </w:rPr>
        <w:t>A prescription originating on the local site is dispensed.  Patient has local prescriptions only.</w:t>
      </w:r>
    </w:p>
    <w:p w14:paraId="1EFABF82" w14:textId="1D01366D" w:rsidR="00403382" w:rsidRDefault="00403382" w:rsidP="00403382">
      <w:pPr>
        <w:pStyle w:val="BodyTextBullet2"/>
      </w:pPr>
      <w:r>
        <w:rPr>
          <w:noProof/>
        </w:rPr>
        <w:t>VistA-1</w:t>
      </w:r>
      <w:r w:rsidRPr="00FD4BC9">
        <w:rPr>
          <w:noProof/>
        </w:rPr>
        <w:t>_DLO-3.3-1-R</w:t>
      </w:r>
      <w:r>
        <w:rPr>
          <w:noProof/>
        </w:rPr>
        <w:tab/>
      </w:r>
      <w:r>
        <w:rPr>
          <w:noProof/>
        </w:rPr>
        <w:tab/>
      </w:r>
      <w:r w:rsidRPr="00FD4BC9">
        <w:rPr>
          <w:noProof/>
        </w:rPr>
        <w:t>Dispense Local Order - Prescription is refilled.</w:t>
      </w:r>
      <w:r>
        <w:rPr>
          <w:noProof/>
        </w:rPr>
        <w:t xml:space="preserve"> </w:t>
      </w:r>
      <w:r w:rsidRPr="00FD4BC9">
        <w:rPr>
          <w:noProof/>
        </w:rPr>
        <w:t>A prescription originating on the local site is dispensed. Patient has local and remote prescriptions.</w:t>
      </w:r>
    </w:p>
    <w:p w14:paraId="14919740" w14:textId="641F15DA" w:rsidR="00403382" w:rsidRDefault="00403382" w:rsidP="00403382">
      <w:pPr>
        <w:pStyle w:val="BodyTextBullet2"/>
      </w:pPr>
      <w:r>
        <w:rPr>
          <w:noProof/>
        </w:rPr>
        <w:t>VistA-1</w:t>
      </w:r>
      <w:r w:rsidRPr="00FD4BC9">
        <w:rPr>
          <w:noProof/>
        </w:rPr>
        <w:t>_DLO-3.3-1-ALT</w:t>
      </w:r>
      <w:r>
        <w:rPr>
          <w:noProof/>
        </w:rPr>
        <w:tab/>
      </w:r>
      <w:r>
        <w:rPr>
          <w:noProof/>
        </w:rPr>
        <w:tab/>
      </w:r>
      <w:r w:rsidRPr="00FD4BC9">
        <w:rPr>
          <w:noProof/>
        </w:rPr>
        <w:t>Dispense Local Order - Partial prescription is filled.</w:t>
      </w:r>
      <w:r>
        <w:rPr>
          <w:noProof/>
        </w:rPr>
        <w:t xml:space="preserve"> </w:t>
      </w:r>
      <w:r w:rsidRPr="00FD4BC9">
        <w:rPr>
          <w:noProof/>
        </w:rPr>
        <w:t>A prescription originating on the local site is partially dispensed.  Patient has local prescriptions only.</w:t>
      </w:r>
    </w:p>
    <w:p w14:paraId="30642E7E" w14:textId="77777777" w:rsidR="00403382" w:rsidRDefault="00403382" w:rsidP="00403382">
      <w:pPr>
        <w:pStyle w:val="BodyTextBullet2"/>
      </w:pPr>
      <w:r>
        <w:rPr>
          <w:noProof/>
        </w:rPr>
        <w:t>VistA-1</w:t>
      </w:r>
      <w:r w:rsidRPr="00FD4BC9">
        <w:rPr>
          <w:noProof/>
        </w:rPr>
        <w:t>_DLO-3.3-1-ALTR</w:t>
      </w:r>
      <w:r>
        <w:rPr>
          <w:noProof/>
        </w:rPr>
        <w:tab/>
      </w:r>
      <w:r w:rsidRPr="00FD4BC9">
        <w:rPr>
          <w:noProof/>
        </w:rPr>
        <w:t>Dispense Local Order - Partial prescription is filled.</w:t>
      </w:r>
      <w:r>
        <w:rPr>
          <w:noProof/>
        </w:rPr>
        <w:t xml:space="preserve"> </w:t>
      </w:r>
      <w:r w:rsidRPr="00FD4BC9">
        <w:rPr>
          <w:noProof/>
        </w:rPr>
        <w:t>A prescription originating on the local site is partially dispensed. Patient has local and remote prescriptions.</w:t>
      </w:r>
    </w:p>
    <w:p w14:paraId="0E58731D" w14:textId="18145014" w:rsidR="00403382" w:rsidRDefault="00403382" w:rsidP="00403382">
      <w:pPr>
        <w:pStyle w:val="BodyTextBullet2"/>
      </w:pPr>
      <w:r>
        <w:rPr>
          <w:noProof/>
        </w:rPr>
        <w:t>VistA-1</w:t>
      </w:r>
      <w:r w:rsidRPr="00FD4BC9">
        <w:rPr>
          <w:noProof/>
        </w:rPr>
        <w:t>_DLO-3.3-1-PSU</w:t>
      </w:r>
      <w:r>
        <w:rPr>
          <w:noProof/>
        </w:rPr>
        <w:tab/>
      </w:r>
      <w:r>
        <w:rPr>
          <w:noProof/>
        </w:rPr>
        <w:tab/>
      </w:r>
      <w:r w:rsidRPr="00FD4BC9">
        <w:rPr>
          <w:noProof/>
        </w:rPr>
        <w:t>Dispense Local Order - Suspended prescription is partially filled.</w:t>
      </w:r>
      <w:r>
        <w:rPr>
          <w:noProof/>
        </w:rPr>
        <w:t xml:space="preserve"> </w:t>
      </w:r>
    </w:p>
    <w:p w14:paraId="7244E31E" w14:textId="5DEC0AAC" w:rsidR="00403382" w:rsidRDefault="00403382" w:rsidP="00403382">
      <w:pPr>
        <w:pStyle w:val="BodyTextBullet2"/>
      </w:pPr>
      <w:r>
        <w:rPr>
          <w:noProof/>
        </w:rPr>
        <w:t>VistA-1</w:t>
      </w:r>
      <w:r w:rsidRPr="00FD4BC9">
        <w:rPr>
          <w:noProof/>
        </w:rPr>
        <w:t>_DLO-3.3-1-ERF</w:t>
      </w:r>
      <w:r>
        <w:rPr>
          <w:noProof/>
        </w:rPr>
        <w:tab/>
      </w:r>
      <w:r>
        <w:rPr>
          <w:noProof/>
        </w:rPr>
        <w:tab/>
      </w:r>
      <w:r w:rsidRPr="00FD4BC9">
        <w:rPr>
          <w:noProof/>
        </w:rPr>
        <w:t>Dispense Local Order - Prescription is refilled early.</w:t>
      </w:r>
      <w:r>
        <w:rPr>
          <w:noProof/>
        </w:rPr>
        <w:t xml:space="preserve"> </w:t>
      </w:r>
      <w:r w:rsidRPr="00FD4BC9">
        <w:rPr>
          <w:noProof/>
        </w:rPr>
        <w:t>A prescription selected for refill before the next refill date is dispensed and is suspended until [</w:t>
      </w:r>
      <w:r w:rsidRPr="00B20C7E">
        <w:rPr>
          <w:i/>
          <w:noProof/>
        </w:rPr>
        <w:t>need a description from business rule</w:t>
      </w:r>
      <w:r w:rsidRPr="00FD4BC9">
        <w:rPr>
          <w:noProof/>
        </w:rPr>
        <w:t>].</w:t>
      </w:r>
    </w:p>
    <w:p w14:paraId="57C9EFF5" w14:textId="77777777" w:rsidR="00403382" w:rsidRDefault="00403382" w:rsidP="00403382">
      <w:r>
        <w:t>As a result of the execution of the ‘Dispense Local Order’ test case the patient’s Medication Profile screen displays an updated late refill date and the number of refills remaining is decremented for the prescription selected.</w:t>
      </w:r>
    </w:p>
    <w:p w14:paraId="79075FCB" w14:textId="77777777" w:rsidR="00403382" w:rsidRPr="00D318B7" w:rsidRDefault="00403382" w:rsidP="00403382">
      <w:pPr>
        <w:pStyle w:val="BodyTextBullet1"/>
        <w:keepNext/>
        <w:rPr>
          <w:rStyle w:val="TextBold"/>
        </w:rPr>
      </w:pPr>
      <w:r w:rsidRPr="00D318B7">
        <w:rPr>
          <w:rStyle w:val="TextBold"/>
        </w:rPr>
        <w:lastRenderedPageBreak/>
        <w:t>Exceptions</w:t>
      </w:r>
    </w:p>
    <w:p w14:paraId="2AF2EE20" w14:textId="77777777" w:rsidR="00403382" w:rsidRDefault="00403382" w:rsidP="00403382">
      <w:pPr>
        <w:pStyle w:val="BodyTextBullet2"/>
      </w:pPr>
      <w:r>
        <w:rPr>
          <w:noProof/>
        </w:rPr>
        <w:t>VistA-1</w:t>
      </w:r>
      <w:r w:rsidRPr="00FD4BC9">
        <w:rPr>
          <w:noProof/>
        </w:rPr>
        <w:t>_DLO-3.3-1-LCK</w:t>
      </w:r>
      <w:r>
        <w:rPr>
          <w:noProof/>
        </w:rPr>
        <w:tab/>
      </w:r>
      <w:r w:rsidRPr="00FD4BC9">
        <w:rPr>
          <w:noProof/>
        </w:rPr>
        <w:t>Dispense Local Order - Unable to lock patient prescription order.</w:t>
      </w:r>
      <w:r>
        <w:rPr>
          <w:noProof/>
        </w:rPr>
        <w:t xml:space="preserve"> </w:t>
      </w:r>
      <w:r w:rsidRPr="00FD4BC9">
        <w:rPr>
          <w:noProof/>
        </w:rPr>
        <w:t>A pharmacist cannot select a prescription when open by another pharmacist at the same site. An error message displays.</w:t>
      </w:r>
    </w:p>
    <w:p w14:paraId="44A6135F" w14:textId="77777777" w:rsidR="00403382" w:rsidRDefault="00403382" w:rsidP="00403382">
      <w:pPr>
        <w:pStyle w:val="BodyTextBullet2"/>
      </w:pPr>
      <w:r>
        <w:rPr>
          <w:noProof/>
        </w:rPr>
        <w:t>VistA-1</w:t>
      </w:r>
      <w:r w:rsidRPr="00FD4BC9">
        <w:rPr>
          <w:noProof/>
        </w:rPr>
        <w:t>_DLO-3.3-1-SUS</w:t>
      </w:r>
      <w:r>
        <w:rPr>
          <w:noProof/>
        </w:rPr>
        <w:tab/>
      </w:r>
      <w:r w:rsidRPr="00FD4BC9">
        <w:rPr>
          <w:noProof/>
        </w:rPr>
        <w:t>Dispense Local Order - Suspended prescription is not refilled.</w:t>
      </w:r>
      <w:r>
        <w:rPr>
          <w:noProof/>
        </w:rPr>
        <w:t xml:space="preserve"> </w:t>
      </w:r>
      <w:r w:rsidRPr="00FD4BC9">
        <w:rPr>
          <w:noProof/>
        </w:rPr>
        <w:t>A prescription with a status of Suspended is not dispensed. Error message displays.</w:t>
      </w:r>
    </w:p>
    <w:p w14:paraId="324203DF" w14:textId="77777777" w:rsidR="00403382" w:rsidRDefault="00403382" w:rsidP="00403382">
      <w:pPr>
        <w:pStyle w:val="BodyTextBullet2"/>
      </w:pPr>
      <w:r>
        <w:rPr>
          <w:noProof/>
        </w:rPr>
        <w:t>VistA-1</w:t>
      </w:r>
      <w:r w:rsidRPr="00FD4BC9">
        <w:rPr>
          <w:noProof/>
        </w:rPr>
        <w:t>_DLO-3.3-1-HLD</w:t>
      </w:r>
      <w:r>
        <w:rPr>
          <w:noProof/>
        </w:rPr>
        <w:tab/>
      </w:r>
      <w:r w:rsidRPr="00FD4BC9">
        <w:rPr>
          <w:noProof/>
        </w:rPr>
        <w:t>Dispense Local Order - Held prescription is not refilled.</w:t>
      </w:r>
      <w:r>
        <w:rPr>
          <w:noProof/>
        </w:rPr>
        <w:t xml:space="preserve"> </w:t>
      </w:r>
      <w:r w:rsidRPr="00FD4BC9">
        <w:rPr>
          <w:noProof/>
        </w:rPr>
        <w:t>A prescription with a status of Hold is not dispensed. Error message displays.</w:t>
      </w:r>
    </w:p>
    <w:p w14:paraId="299B4C1E" w14:textId="77777777" w:rsidR="00403382" w:rsidRDefault="00403382" w:rsidP="00403382">
      <w:pPr>
        <w:pStyle w:val="BodyTextBullet2"/>
      </w:pPr>
      <w:r>
        <w:rPr>
          <w:noProof/>
        </w:rPr>
        <w:t>VistA-1</w:t>
      </w:r>
      <w:r w:rsidRPr="00FD4BC9">
        <w:rPr>
          <w:noProof/>
        </w:rPr>
        <w:t>_DLO-3.3-1-PHO</w:t>
      </w:r>
      <w:r>
        <w:rPr>
          <w:noProof/>
        </w:rPr>
        <w:tab/>
      </w:r>
      <w:r w:rsidRPr="00FD4BC9">
        <w:rPr>
          <w:noProof/>
        </w:rPr>
        <w:t>Dispense Local Order - Held prescription is not partial filled.</w:t>
      </w:r>
      <w:r>
        <w:rPr>
          <w:noProof/>
        </w:rPr>
        <w:t xml:space="preserve"> </w:t>
      </w:r>
      <w:r w:rsidRPr="00FD4BC9">
        <w:rPr>
          <w:noProof/>
        </w:rPr>
        <w:t>A prescription with a status of Hold is not dispensed. Error message displays.</w:t>
      </w:r>
    </w:p>
    <w:p w14:paraId="45C3E707" w14:textId="77777777" w:rsidR="00403382" w:rsidRDefault="00403382" w:rsidP="00403382">
      <w:r>
        <w:t>For each ‘Dispense Local Order’ exception, the system displays an error message or warning to describe the condition.</w:t>
      </w:r>
    </w:p>
    <w:p w14:paraId="0782C001" w14:textId="77777777" w:rsidR="00403382" w:rsidRPr="00D318B7" w:rsidRDefault="00403382" w:rsidP="00403382">
      <w:pPr>
        <w:pStyle w:val="BodyTextBullet1"/>
        <w:rPr>
          <w:rStyle w:val="TextBold"/>
        </w:rPr>
      </w:pPr>
      <w:r w:rsidRPr="00D318B7">
        <w:rPr>
          <w:rStyle w:val="TextBold"/>
        </w:rPr>
        <w:t>Dispense Remote Order</w:t>
      </w:r>
      <w:r>
        <w:rPr>
          <w:rStyle w:val="TextBold"/>
        </w:rPr>
        <w:t xml:space="preserve"> (DRO)</w:t>
      </w:r>
    </w:p>
    <w:p w14:paraId="3E0C8C47" w14:textId="372692CB" w:rsidR="00403382" w:rsidRDefault="00403382" w:rsidP="00403382">
      <w:pPr>
        <w:pStyle w:val="BodyTextBullet2"/>
      </w:pPr>
      <w:r>
        <w:rPr>
          <w:noProof/>
        </w:rPr>
        <w:t>VistA-1</w:t>
      </w:r>
      <w:r w:rsidRPr="00FD4BC9">
        <w:rPr>
          <w:noProof/>
        </w:rPr>
        <w:t>_DRO-3.4-1</w:t>
      </w:r>
      <w:r>
        <w:rPr>
          <w:noProof/>
        </w:rPr>
        <w:tab/>
      </w:r>
      <w:r>
        <w:rPr>
          <w:noProof/>
        </w:rPr>
        <w:tab/>
      </w:r>
      <w:r w:rsidRPr="00FD4BC9">
        <w:rPr>
          <w:noProof/>
        </w:rPr>
        <w:t>Dispense Remote Order - Prescription is refilled.</w:t>
      </w:r>
      <w:r>
        <w:rPr>
          <w:noProof/>
        </w:rPr>
        <w:t xml:space="preserve"> </w:t>
      </w:r>
      <w:r w:rsidRPr="00FD4BC9">
        <w:rPr>
          <w:noProof/>
        </w:rPr>
        <w:t>A prescription originating at another site is dispensed. Patient</w:t>
      </w:r>
      <w:r>
        <w:rPr>
          <w:noProof/>
        </w:rPr>
        <w:t xml:space="preserve"> has remote prescriptions only.</w:t>
      </w:r>
    </w:p>
    <w:p w14:paraId="026E5630" w14:textId="575FD13F" w:rsidR="00403382" w:rsidRDefault="00403382" w:rsidP="00403382">
      <w:pPr>
        <w:pStyle w:val="BodyTextBullet2"/>
      </w:pPr>
      <w:r>
        <w:rPr>
          <w:noProof/>
        </w:rPr>
        <w:t>VistA-1</w:t>
      </w:r>
      <w:r w:rsidRPr="00FD4BC9">
        <w:rPr>
          <w:noProof/>
        </w:rPr>
        <w:t>_DRO-3.4-2</w:t>
      </w:r>
      <w:r>
        <w:rPr>
          <w:noProof/>
        </w:rPr>
        <w:tab/>
      </w:r>
      <w:r>
        <w:rPr>
          <w:noProof/>
        </w:rPr>
        <w:tab/>
      </w:r>
      <w:r w:rsidRPr="00FD4BC9">
        <w:rPr>
          <w:noProof/>
        </w:rPr>
        <w:t>Dispense Remote Order - Prescription is refilled.</w:t>
      </w:r>
      <w:r>
        <w:rPr>
          <w:noProof/>
        </w:rPr>
        <w:t xml:space="preserve"> </w:t>
      </w:r>
      <w:r w:rsidRPr="00FD4BC9">
        <w:rPr>
          <w:noProof/>
        </w:rPr>
        <w:t>A prescription originating at another site is dispensed. Patient has local and remote prescriptions.</w:t>
      </w:r>
    </w:p>
    <w:p w14:paraId="5DED3379" w14:textId="77777777" w:rsidR="00403382" w:rsidRDefault="00403382" w:rsidP="00403382">
      <w:pPr>
        <w:pStyle w:val="BodyTextBullet2"/>
      </w:pPr>
      <w:r>
        <w:rPr>
          <w:noProof/>
        </w:rPr>
        <w:t>VistA-1</w:t>
      </w:r>
      <w:r w:rsidRPr="00FD4BC9">
        <w:rPr>
          <w:noProof/>
        </w:rPr>
        <w:t>_DRO-3.4-1-ALT</w:t>
      </w:r>
      <w:r>
        <w:rPr>
          <w:noProof/>
        </w:rPr>
        <w:tab/>
      </w:r>
      <w:r w:rsidRPr="00FD4BC9">
        <w:rPr>
          <w:noProof/>
        </w:rPr>
        <w:t>Dispense Remote Order - Partial prescription is filled.</w:t>
      </w:r>
      <w:r>
        <w:rPr>
          <w:noProof/>
        </w:rPr>
        <w:t xml:space="preserve"> </w:t>
      </w:r>
      <w:r w:rsidRPr="00FD4BC9">
        <w:rPr>
          <w:noProof/>
        </w:rPr>
        <w:t>A prescription originating at another site is partially dispensed. Patient has remote prescriptions only.</w:t>
      </w:r>
    </w:p>
    <w:p w14:paraId="6FDC8019" w14:textId="77777777" w:rsidR="00403382" w:rsidRDefault="00403382" w:rsidP="00403382">
      <w:pPr>
        <w:pStyle w:val="BodyTextBullet2"/>
      </w:pPr>
      <w:r>
        <w:rPr>
          <w:noProof/>
        </w:rPr>
        <w:t>VistA-1</w:t>
      </w:r>
      <w:r w:rsidRPr="00FD4BC9">
        <w:rPr>
          <w:noProof/>
        </w:rPr>
        <w:t>_DRO-3.4-2-ALT</w:t>
      </w:r>
      <w:r>
        <w:rPr>
          <w:noProof/>
        </w:rPr>
        <w:tab/>
      </w:r>
      <w:r w:rsidRPr="00FD4BC9">
        <w:rPr>
          <w:noProof/>
        </w:rPr>
        <w:t>Dispense Remote Order - Partial prescription is filled.</w:t>
      </w:r>
      <w:r>
        <w:rPr>
          <w:noProof/>
        </w:rPr>
        <w:t xml:space="preserve"> </w:t>
      </w:r>
      <w:r w:rsidRPr="00FD4BC9">
        <w:rPr>
          <w:noProof/>
        </w:rPr>
        <w:t>A prescription originating at another site is partially dispensed. Patient has local and remote prescriptions.</w:t>
      </w:r>
    </w:p>
    <w:p w14:paraId="792B3970" w14:textId="77777777" w:rsidR="00403382" w:rsidRDefault="00403382" w:rsidP="00403382">
      <w:pPr>
        <w:pStyle w:val="BodyTextBullet2"/>
      </w:pPr>
      <w:r>
        <w:rPr>
          <w:noProof/>
        </w:rPr>
        <w:t>VistA-1</w:t>
      </w:r>
      <w:r w:rsidRPr="00FD4BC9">
        <w:rPr>
          <w:noProof/>
        </w:rPr>
        <w:t>_DRO-3.4-1-PSUS</w:t>
      </w:r>
      <w:r>
        <w:rPr>
          <w:noProof/>
        </w:rPr>
        <w:tab/>
      </w:r>
      <w:r w:rsidRPr="00FD4BC9">
        <w:rPr>
          <w:noProof/>
        </w:rPr>
        <w:t>Dispense Remote Order - Suspended prescription is partial filled.</w:t>
      </w:r>
      <w:r>
        <w:rPr>
          <w:noProof/>
        </w:rPr>
        <w:t xml:space="preserve"> </w:t>
      </w:r>
    </w:p>
    <w:p w14:paraId="0A476F5B" w14:textId="77777777" w:rsidR="00403382" w:rsidRDefault="00403382" w:rsidP="00403382">
      <w:r>
        <w:t>When the ‘Dispense Remote Order’ test case is being executed, the system displays a message to confirm the action. For refills, the patient’s Medication Profile screen displays the updated last refill date and the number of refills remaining is decremented for the prescription refilled. For partial refills, confirming data is found in the Remote Prescription Reports.</w:t>
      </w:r>
    </w:p>
    <w:p w14:paraId="7187BEA9" w14:textId="77777777" w:rsidR="00403382" w:rsidRPr="00D318B7" w:rsidRDefault="00403382" w:rsidP="00403382">
      <w:pPr>
        <w:pStyle w:val="BodyTextBullet1"/>
        <w:rPr>
          <w:rStyle w:val="TextBold"/>
        </w:rPr>
      </w:pPr>
      <w:r w:rsidRPr="00D318B7">
        <w:rPr>
          <w:rStyle w:val="TextBold"/>
        </w:rPr>
        <w:t>Exceptions</w:t>
      </w:r>
    </w:p>
    <w:p w14:paraId="7FAA59F8" w14:textId="0E35B76B" w:rsidR="00403382" w:rsidRDefault="00403382" w:rsidP="00403382">
      <w:pPr>
        <w:pStyle w:val="BodyTextBullet2"/>
        <w:rPr>
          <w:noProof/>
        </w:rPr>
      </w:pPr>
      <w:r>
        <w:rPr>
          <w:noProof/>
        </w:rPr>
        <w:t>VistA-1</w:t>
      </w:r>
      <w:r w:rsidRPr="00FD4BC9">
        <w:rPr>
          <w:noProof/>
        </w:rPr>
        <w:t>_DRO-3.4-1-1a</w:t>
      </w:r>
      <w:r>
        <w:rPr>
          <w:noProof/>
        </w:rPr>
        <w:tab/>
      </w:r>
      <w:r>
        <w:rPr>
          <w:noProof/>
        </w:rPr>
        <w:tab/>
      </w:r>
      <w:r w:rsidRPr="00FD4BC9">
        <w:rPr>
          <w:noProof/>
        </w:rPr>
        <w:t>Dispense Remote Order -  Controlled substance not refilled.</w:t>
      </w:r>
      <w:r>
        <w:rPr>
          <w:noProof/>
        </w:rPr>
        <w:t xml:space="preserve"> </w:t>
      </w:r>
      <w:r w:rsidRPr="00FD4BC9">
        <w:rPr>
          <w:noProof/>
        </w:rPr>
        <w:t xml:space="preserve">A prescription originating on a remote site is not dispensed when the drug is classified as a controlled substance. An error message displays.   </w:t>
      </w:r>
    </w:p>
    <w:p w14:paraId="454A739B" w14:textId="3B013DCF" w:rsidR="00403382" w:rsidRDefault="00403382" w:rsidP="00403382">
      <w:pPr>
        <w:pStyle w:val="BodyTextBullet2"/>
      </w:pPr>
      <w:r>
        <w:rPr>
          <w:noProof/>
        </w:rPr>
        <w:t>VistA-1</w:t>
      </w:r>
      <w:r w:rsidRPr="00FD4BC9">
        <w:rPr>
          <w:noProof/>
        </w:rPr>
        <w:t>_DRO-3.4-1-2a</w:t>
      </w:r>
      <w:r>
        <w:rPr>
          <w:noProof/>
        </w:rPr>
        <w:tab/>
      </w:r>
      <w:r>
        <w:rPr>
          <w:noProof/>
        </w:rPr>
        <w:tab/>
      </w:r>
      <w:r w:rsidRPr="00FD4BC9">
        <w:rPr>
          <w:noProof/>
        </w:rPr>
        <w:t>Dispense Remote Order - eMI ESB is not accessible.</w:t>
      </w:r>
      <w:r>
        <w:rPr>
          <w:noProof/>
        </w:rPr>
        <w:t xml:space="preserve"> </w:t>
      </w:r>
    </w:p>
    <w:p w14:paraId="5441EC88" w14:textId="3C6FCE10" w:rsidR="00403382" w:rsidRDefault="00403382" w:rsidP="00403382">
      <w:pPr>
        <w:pStyle w:val="BodyTextBullet2"/>
      </w:pPr>
      <w:r>
        <w:rPr>
          <w:noProof/>
        </w:rPr>
        <w:t>VistA-1</w:t>
      </w:r>
      <w:r w:rsidRPr="00FD4BC9">
        <w:rPr>
          <w:noProof/>
        </w:rPr>
        <w:t>_DRO-3.4-1-3a</w:t>
      </w:r>
      <w:r>
        <w:rPr>
          <w:noProof/>
        </w:rPr>
        <w:tab/>
      </w:r>
      <w:r>
        <w:rPr>
          <w:noProof/>
        </w:rPr>
        <w:tab/>
      </w:r>
      <w:r w:rsidRPr="00FD4BC9">
        <w:rPr>
          <w:noProof/>
        </w:rPr>
        <w:t>Dispense Remote Order - Remote VistA is not accessible.</w:t>
      </w:r>
      <w:r>
        <w:rPr>
          <w:noProof/>
        </w:rPr>
        <w:t xml:space="preserve"> </w:t>
      </w:r>
    </w:p>
    <w:p w14:paraId="001BF47A" w14:textId="41FD944A" w:rsidR="00403382" w:rsidRDefault="00403382" w:rsidP="00403382">
      <w:pPr>
        <w:pStyle w:val="BodyTextBullet2"/>
      </w:pPr>
      <w:r>
        <w:rPr>
          <w:noProof/>
        </w:rPr>
        <w:lastRenderedPageBreak/>
        <w:t>VistA-1</w:t>
      </w:r>
      <w:r w:rsidRPr="00FD4BC9">
        <w:rPr>
          <w:noProof/>
        </w:rPr>
        <w:t>_DRO-3.4-1-4a</w:t>
      </w:r>
      <w:r>
        <w:rPr>
          <w:noProof/>
        </w:rPr>
        <w:tab/>
      </w:r>
      <w:r>
        <w:rPr>
          <w:noProof/>
        </w:rPr>
        <w:tab/>
      </w:r>
      <w:r w:rsidRPr="00FD4BC9">
        <w:rPr>
          <w:noProof/>
        </w:rPr>
        <w:t>Dispense Remote Order - Remote VistA instance fails the order.</w:t>
      </w:r>
      <w:r>
        <w:rPr>
          <w:noProof/>
        </w:rPr>
        <w:t xml:space="preserve"> </w:t>
      </w:r>
    </w:p>
    <w:p w14:paraId="4B7EA258" w14:textId="77777777" w:rsidR="00403382" w:rsidRDefault="00403382" w:rsidP="00403382">
      <w:pPr>
        <w:pStyle w:val="BodyTextBullet2"/>
      </w:pPr>
      <w:r>
        <w:rPr>
          <w:noProof/>
        </w:rPr>
        <w:t>VistA-1</w:t>
      </w:r>
      <w:r w:rsidRPr="00FD4BC9">
        <w:rPr>
          <w:noProof/>
        </w:rPr>
        <w:t>_DRO-3.4-1-LCK</w:t>
      </w:r>
      <w:r>
        <w:rPr>
          <w:noProof/>
        </w:rPr>
        <w:tab/>
      </w:r>
      <w:r w:rsidRPr="00FD4BC9">
        <w:rPr>
          <w:noProof/>
        </w:rPr>
        <w:t>Dispense Remote Order - Prescription is locked by another user.</w:t>
      </w:r>
      <w:r>
        <w:rPr>
          <w:noProof/>
        </w:rPr>
        <w:t xml:space="preserve"> </w:t>
      </w:r>
      <w:r w:rsidRPr="00FD4BC9">
        <w:rPr>
          <w:noProof/>
        </w:rPr>
        <w:t>A user has the patient's prescription open on the remote system.  An error message displays.</w:t>
      </w:r>
    </w:p>
    <w:p w14:paraId="5426E262" w14:textId="1CD4D25E" w:rsidR="00403382" w:rsidRDefault="00403382" w:rsidP="00403382">
      <w:pPr>
        <w:pStyle w:val="BodyTextBullet2"/>
      </w:pPr>
      <w:r>
        <w:rPr>
          <w:noProof/>
        </w:rPr>
        <w:t>VistA-1</w:t>
      </w:r>
      <w:r w:rsidRPr="00FD4BC9">
        <w:rPr>
          <w:noProof/>
        </w:rPr>
        <w:t>_DRO-3.4-1-ERF</w:t>
      </w:r>
      <w:r>
        <w:rPr>
          <w:noProof/>
        </w:rPr>
        <w:tab/>
      </w:r>
      <w:r>
        <w:rPr>
          <w:noProof/>
        </w:rPr>
        <w:tab/>
      </w:r>
      <w:r w:rsidRPr="00FD4BC9">
        <w:rPr>
          <w:noProof/>
        </w:rPr>
        <w:t>Dispense  Remote Order - Prescription is not refilled early; prescription is not suspended.</w:t>
      </w:r>
      <w:r>
        <w:rPr>
          <w:noProof/>
        </w:rPr>
        <w:t xml:space="preserve"> </w:t>
      </w:r>
      <w:r w:rsidRPr="00FD4BC9">
        <w:rPr>
          <w:noProof/>
        </w:rPr>
        <w:t>Patient's remote prescription cannot be refilled</w:t>
      </w:r>
    </w:p>
    <w:p w14:paraId="72C7BEB6" w14:textId="7DFD8920" w:rsidR="00403382" w:rsidRDefault="00403382" w:rsidP="00403382">
      <w:pPr>
        <w:pStyle w:val="BodyTextBullet2"/>
      </w:pPr>
      <w:r>
        <w:rPr>
          <w:noProof/>
        </w:rPr>
        <w:t>VistA-1</w:t>
      </w:r>
      <w:r w:rsidRPr="00FD4BC9">
        <w:rPr>
          <w:noProof/>
        </w:rPr>
        <w:t>_DRO-3.4-1-ERF</w:t>
      </w:r>
      <w:r>
        <w:rPr>
          <w:noProof/>
        </w:rPr>
        <w:tab/>
      </w:r>
      <w:r>
        <w:rPr>
          <w:noProof/>
        </w:rPr>
        <w:tab/>
      </w:r>
      <w:r w:rsidRPr="00FD4BC9">
        <w:rPr>
          <w:noProof/>
        </w:rPr>
        <w:t>Dispense  Remote Order - Prescription is not refilled early; prescription is not suspended.</w:t>
      </w:r>
      <w:r>
        <w:rPr>
          <w:noProof/>
        </w:rPr>
        <w:t xml:space="preserve"> </w:t>
      </w:r>
      <w:r w:rsidRPr="00FD4BC9">
        <w:rPr>
          <w:noProof/>
        </w:rPr>
        <w:t>Patient's remote prescription cannot be refilled</w:t>
      </w:r>
    </w:p>
    <w:p w14:paraId="73EC48A5" w14:textId="0DAFB37A" w:rsidR="00403382" w:rsidRDefault="00403382" w:rsidP="00403382">
      <w:pPr>
        <w:pStyle w:val="BodyTextBullet2"/>
      </w:pPr>
      <w:r>
        <w:rPr>
          <w:noProof/>
        </w:rPr>
        <w:t>VistA-1</w:t>
      </w:r>
      <w:r w:rsidRPr="00FD4BC9">
        <w:rPr>
          <w:noProof/>
        </w:rPr>
        <w:t>_DRO-3.4-1-3a2</w:t>
      </w:r>
      <w:r>
        <w:rPr>
          <w:noProof/>
        </w:rPr>
        <w:tab/>
      </w:r>
      <w:r>
        <w:rPr>
          <w:noProof/>
        </w:rPr>
        <w:tab/>
      </w:r>
      <w:r w:rsidRPr="00FD4BC9">
        <w:rPr>
          <w:noProof/>
        </w:rPr>
        <w:t>Dispense Remote Order - Prescription Manager System does not receive a response from remote VistA systems.</w:t>
      </w:r>
      <w:r>
        <w:rPr>
          <w:noProof/>
        </w:rPr>
        <w:t xml:space="preserve"> </w:t>
      </w:r>
    </w:p>
    <w:p w14:paraId="4AABDDF3" w14:textId="3A5C5118" w:rsidR="00403382" w:rsidRDefault="00403382" w:rsidP="00403382">
      <w:pPr>
        <w:pStyle w:val="BodyTextBullet2"/>
      </w:pPr>
      <w:r>
        <w:rPr>
          <w:noProof/>
        </w:rPr>
        <w:t>VistA-1</w:t>
      </w:r>
      <w:r w:rsidRPr="00FD4BC9">
        <w:rPr>
          <w:noProof/>
        </w:rPr>
        <w:t>_DRO-3.4-1-SUS</w:t>
      </w:r>
      <w:r>
        <w:rPr>
          <w:noProof/>
        </w:rPr>
        <w:tab/>
      </w:r>
      <w:r>
        <w:rPr>
          <w:noProof/>
        </w:rPr>
        <w:tab/>
      </w:r>
      <w:r w:rsidRPr="00FD4BC9">
        <w:rPr>
          <w:noProof/>
        </w:rPr>
        <w:t>Dispense Remote Order - Suspended prescription is not refilled.</w:t>
      </w:r>
      <w:r>
        <w:rPr>
          <w:noProof/>
        </w:rPr>
        <w:t xml:space="preserve"> </w:t>
      </w:r>
    </w:p>
    <w:p w14:paraId="3E6E7E6E" w14:textId="77777777" w:rsidR="00403382" w:rsidRDefault="00403382" w:rsidP="00403382">
      <w:pPr>
        <w:pStyle w:val="BodyTextBullet2"/>
      </w:pPr>
      <w:r>
        <w:rPr>
          <w:noProof/>
        </w:rPr>
        <w:t>VistA-1</w:t>
      </w:r>
      <w:r w:rsidRPr="00FD4BC9">
        <w:rPr>
          <w:noProof/>
        </w:rPr>
        <w:t>_DRO-3.4-1-HLD</w:t>
      </w:r>
      <w:r>
        <w:rPr>
          <w:noProof/>
        </w:rPr>
        <w:tab/>
      </w:r>
      <w:r w:rsidRPr="00FD4BC9">
        <w:rPr>
          <w:noProof/>
        </w:rPr>
        <w:t>Dispense Remote Order - Held prescription is not refilled.</w:t>
      </w:r>
      <w:r>
        <w:rPr>
          <w:noProof/>
        </w:rPr>
        <w:t xml:space="preserve"> </w:t>
      </w:r>
    </w:p>
    <w:p w14:paraId="2FF522EB" w14:textId="77777777" w:rsidR="00403382" w:rsidRDefault="00403382" w:rsidP="00403382">
      <w:pPr>
        <w:pStyle w:val="BodyTextBullet2"/>
      </w:pPr>
      <w:r>
        <w:rPr>
          <w:noProof/>
        </w:rPr>
        <w:t>VistA-1</w:t>
      </w:r>
      <w:r w:rsidRPr="00FD4BC9">
        <w:rPr>
          <w:noProof/>
        </w:rPr>
        <w:t>_DRO-3.4-1-PHLD</w:t>
      </w:r>
      <w:r>
        <w:rPr>
          <w:noProof/>
        </w:rPr>
        <w:tab/>
      </w:r>
      <w:r w:rsidRPr="00FD4BC9">
        <w:rPr>
          <w:noProof/>
        </w:rPr>
        <w:t>Dispense Remote Order - Held prescription is not partial filled.</w:t>
      </w:r>
      <w:r>
        <w:rPr>
          <w:noProof/>
        </w:rPr>
        <w:t xml:space="preserve"> </w:t>
      </w:r>
    </w:p>
    <w:p w14:paraId="6A496CDB" w14:textId="77777777" w:rsidR="00403382" w:rsidRDefault="00403382" w:rsidP="00403382">
      <w:pPr>
        <w:pStyle w:val="BodyTextBullet2"/>
      </w:pPr>
      <w:r>
        <w:rPr>
          <w:noProof/>
        </w:rPr>
        <w:t>VistA-1</w:t>
      </w:r>
      <w:r w:rsidRPr="00FD4BC9">
        <w:rPr>
          <w:noProof/>
        </w:rPr>
        <w:t>_DRO-3.4-1-QCTO</w:t>
      </w:r>
      <w:r>
        <w:rPr>
          <w:noProof/>
        </w:rPr>
        <w:tab/>
      </w:r>
      <w:r w:rsidRPr="00FD4BC9">
        <w:rPr>
          <w:noProof/>
        </w:rPr>
        <w:t>Dispense Remote Order - Query connection time out.</w:t>
      </w:r>
      <w:r>
        <w:rPr>
          <w:noProof/>
        </w:rPr>
        <w:t xml:space="preserve"> </w:t>
      </w:r>
      <w:r w:rsidRPr="00FD4BC9">
        <w:rPr>
          <w:noProof/>
        </w:rPr>
        <w:t>Unable to connect to CDS within five (5) seconds.</w:t>
      </w:r>
    </w:p>
    <w:p w14:paraId="1DE20572" w14:textId="77777777" w:rsidR="00403382" w:rsidRDefault="00403382" w:rsidP="00403382">
      <w:pPr>
        <w:pStyle w:val="BodyTextBullet2"/>
      </w:pPr>
      <w:r>
        <w:rPr>
          <w:noProof/>
        </w:rPr>
        <w:t>VistA-1</w:t>
      </w:r>
      <w:r w:rsidRPr="00FD4BC9">
        <w:rPr>
          <w:noProof/>
        </w:rPr>
        <w:t>_DRO-3.4-1-QRTO</w:t>
      </w:r>
      <w:r>
        <w:rPr>
          <w:noProof/>
        </w:rPr>
        <w:tab/>
      </w:r>
      <w:r w:rsidRPr="00FD4BC9">
        <w:rPr>
          <w:noProof/>
        </w:rPr>
        <w:t>Dispense Remote Order - Query response time out.</w:t>
      </w:r>
      <w:r>
        <w:rPr>
          <w:noProof/>
        </w:rPr>
        <w:t xml:space="preserve"> </w:t>
      </w:r>
      <w:r w:rsidRPr="00FD4BC9">
        <w:rPr>
          <w:noProof/>
        </w:rPr>
        <w:t>No response from CDS within ten (10) seconds.</w:t>
      </w:r>
    </w:p>
    <w:p w14:paraId="02F7B1DF" w14:textId="77777777" w:rsidR="00403382" w:rsidRDefault="00403382" w:rsidP="00403382">
      <w:pPr>
        <w:pStyle w:val="BodyTextBullet2"/>
      </w:pPr>
      <w:r>
        <w:rPr>
          <w:noProof/>
        </w:rPr>
        <w:t>VistA-1</w:t>
      </w:r>
      <w:r w:rsidRPr="00FD4BC9">
        <w:rPr>
          <w:noProof/>
        </w:rPr>
        <w:t>_DRO-3.4-1-RCTO</w:t>
      </w:r>
      <w:r>
        <w:rPr>
          <w:noProof/>
        </w:rPr>
        <w:tab/>
      </w:r>
      <w:r w:rsidRPr="00FD4BC9">
        <w:rPr>
          <w:noProof/>
        </w:rPr>
        <w:t>Dispense Remote Order - Refill connection time out.</w:t>
      </w:r>
      <w:r>
        <w:rPr>
          <w:noProof/>
        </w:rPr>
        <w:t xml:space="preserve"> </w:t>
      </w:r>
      <w:r w:rsidRPr="00FD4BC9">
        <w:rPr>
          <w:noProof/>
        </w:rPr>
        <w:t>Unable to connect to the remote VistA system within five (5) seconds.</w:t>
      </w:r>
    </w:p>
    <w:p w14:paraId="736F681D" w14:textId="77777777" w:rsidR="00403382" w:rsidRDefault="00403382" w:rsidP="00403382">
      <w:pPr>
        <w:pStyle w:val="BodyTextBullet2"/>
      </w:pPr>
      <w:r>
        <w:rPr>
          <w:noProof/>
        </w:rPr>
        <w:t>VistA-1</w:t>
      </w:r>
      <w:r w:rsidRPr="00FD4BC9">
        <w:rPr>
          <w:noProof/>
        </w:rPr>
        <w:t>_DRO-3.4-1-RRTO</w:t>
      </w:r>
      <w:r>
        <w:rPr>
          <w:noProof/>
        </w:rPr>
        <w:tab/>
      </w:r>
      <w:r w:rsidRPr="00FD4BC9">
        <w:rPr>
          <w:noProof/>
        </w:rPr>
        <w:t>Dispense Remote Order - Refill response time out.</w:t>
      </w:r>
      <w:r>
        <w:rPr>
          <w:noProof/>
        </w:rPr>
        <w:t xml:space="preserve"> </w:t>
      </w:r>
      <w:r w:rsidRPr="00FD4BC9">
        <w:rPr>
          <w:noProof/>
        </w:rPr>
        <w:t>No response from the remote Vista system within sixty (60) seconds.</w:t>
      </w:r>
    </w:p>
    <w:p w14:paraId="13FA11E8" w14:textId="77777777" w:rsidR="00403382" w:rsidRDefault="00403382" w:rsidP="00403382">
      <w:pPr>
        <w:pStyle w:val="BodyTextBullet2"/>
      </w:pPr>
      <w:r>
        <w:rPr>
          <w:noProof/>
        </w:rPr>
        <w:t>VistA-1</w:t>
      </w:r>
      <w:r w:rsidRPr="00FD4BC9">
        <w:rPr>
          <w:noProof/>
        </w:rPr>
        <w:t>_DRO-3.4-1-QCTOx</w:t>
      </w:r>
      <w:r>
        <w:rPr>
          <w:noProof/>
        </w:rPr>
        <w:tab/>
      </w:r>
      <w:r w:rsidRPr="00FD4BC9">
        <w:rPr>
          <w:noProof/>
        </w:rPr>
        <w:t>Dispense Remote Order - Query connection time out.</w:t>
      </w:r>
      <w:r>
        <w:rPr>
          <w:noProof/>
        </w:rPr>
        <w:t xml:space="preserve"> </w:t>
      </w:r>
      <w:r w:rsidRPr="00FD4BC9">
        <w:rPr>
          <w:noProof/>
        </w:rPr>
        <w:t>Unable to connect to CDS within xxxx (n) seconds.</w:t>
      </w:r>
    </w:p>
    <w:p w14:paraId="7B8DB4F0" w14:textId="77777777" w:rsidR="00403382" w:rsidRDefault="00403382" w:rsidP="00403382">
      <w:pPr>
        <w:pStyle w:val="BodyTextBullet2"/>
      </w:pPr>
      <w:r>
        <w:rPr>
          <w:noProof/>
        </w:rPr>
        <w:t>VistA-1</w:t>
      </w:r>
      <w:r w:rsidRPr="00FD4BC9">
        <w:rPr>
          <w:noProof/>
        </w:rPr>
        <w:t>_DRO-3.4-1-QRTOx</w:t>
      </w:r>
      <w:r>
        <w:rPr>
          <w:noProof/>
        </w:rPr>
        <w:tab/>
      </w:r>
      <w:r w:rsidRPr="00FD4BC9">
        <w:rPr>
          <w:noProof/>
        </w:rPr>
        <w:t>Dispense Remote Order - Query response time out.</w:t>
      </w:r>
      <w:r>
        <w:rPr>
          <w:noProof/>
        </w:rPr>
        <w:t xml:space="preserve"> </w:t>
      </w:r>
      <w:r w:rsidRPr="00FD4BC9">
        <w:rPr>
          <w:noProof/>
        </w:rPr>
        <w:t>No response from CDS within xxxx (n) seconds.</w:t>
      </w:r>
    </w:p>
    <w:p w14:paraId="06635C38" w14:textId="77777777" w:rsidR="00403382" w:rsidRDefault="00403382" w:rsidP="00403382">
      <w:pPr>
        <w:pStyle w:val="BodyTextBullet2"/>
      </w:pPr>
      <w:r>
        <w:rPr>
          <w:noProof/>
        </w:rPr>
        <w:t>VistA-1</w:t>
      </w:r>
      <w:r w:rsidRPr="00FD4BC9">
        <w:rPr>
          <w:noProof/>
        </w:rPr>
        <w:t>_DRO-3.4-1-RCTOx</w:t>
      </w:r>
      <w:r>
        <w:rPr>
          <w:noProof/>
        </w:rPr>
        <w:tab/>
      </w:r>
      <w:r w:rsidRPr="00FD4BC9">
        <w:rPr>
          <w:noProof/>
        </w:rPr>
        <w:t>Dispense Remote Order - Refill connection time out.</w:t>
      </w:r>
      <w:r>
        <w:rPr>
          <w:noProof/>
        </w:rPr>
        <w:t xml:space="preserve"> </w:t>
      </w:r>
      <w:r w:rsidRPr="00FD4BC9">
        <w:rPr>
          <w:noProof/>
        </w:rPr>
        <w:t>Unable to connect to the remote VistA system within xxxx (n) seconds.</w:t>
      </w:r>
    </w:p>
    <w:p w14:paraId="2CD57BBB" w14:textId="77777777" w:rsidR="00403382" w:rsidRDefault="00403382" w:rsidP="00403382">
      <w:pPr>
        <w:pStyle w:val="BodyTextBullet2"/>
      </w:pPr>
      <w:r>
        <w:rPr>
          <w:noProof/>
        </w:rPr>
        <w:t>VistA-1</w:t>
      </w:r>
      <w:r w:rsidRPr="00FD4BC9">
        <w:rPr>
          <w:noProof/>
        </w:rPr>
        <w:t>_DRO-3.4-1-RRTOx</w:t>
      </w:r>
      <w:r>
        <w:rPr>
          <w:noProof/>
        </w:rPr>
        <w:tab/>
      </w:r>
      <w:r w:rsidRPr="00FD4BC9">
        <w:rPr>
          <w:noProof/>
        </w:rPr>
        <w:t>Dispense Remote Order - Refill response time out.</w:t>
      </w:r>
      <w:r>
        <w:rPr>
          <w:noProof/>
        </w:rPr>
        <w:t xml:space="preserve"> </w:t>
      </w:r>
      <w:r w:rsidRPr="00FD4BC9">
        <w:rPr>
          <w:noProof/>
        </w:rPr>
        <w:t>No response from the remote Vista system within xxxx (n) seconds.</w:t>
      </w:r>
    </w:p>
    <w:p w14:paraId="14F86EEE" w14:textId="77777777" w:rsidR="00403382" w:rsidRDefault="00403382" w:rsidP="00403382">
      <w:r>
        <w:t>When the ‘Dispense Remote Order’ test case exception logic is executed, the system shows an error message or warning for each exception that describes the condition.</w:t>
      </w:r>
    </w:p>
    <w:p w14:paraId="19C46A91" w14:textId="77777777" w:rsidR="00403382" w:rsidRPr="00F12264" w:rsidRDefault="00403382" w:rsidP="00403382">
      <w:pPr>
        <w:pStyle w:val="BodyTextBullet1"/>
      </w:pPr>
      <w:r w:rsidRPr="00D318B7">
        <w:rPr>
          <w:rStyle w:val="TextBold"/>
        </w:rPr>
        <w:t>Remote Prescription Report</w:t>
      </w:r>
      <w:r w:rsidRPr="0091487E">
        <w:t xml:space="preserve"> </w:t>
      </w:r>
      <w:r>
        <w:t xml:space="preserve">(RPT) </w:t>
      </w:r>
      <w:r w:rsidRPr="00F12264">
        <w:t>test cases show all combinations of the three reports types and three selection options.</w:t>
      </w:r>
    </w:p>
    <w:p w14:paraId="1F3908CE" w14:textId="1F634968" w:rsidR="00403382" w:rsidRDefault="00403382" w:rsidP="00403382">
      <w:pPr>
        <w:pStyle w:val="BodyTextBullet2"/>
      </w:pPr>
      <w:r>
        <w:rPr>
          <w:noProof/>
        </w:rPr>
        <w:t>VistA-1</w:t>
      </w:r>
      <w:r w:rsidRPr="00FD4BC9">
        <w:rPr>
          <w:noProof/>
        </w:rPr>
        <w:t>_RPT-1-D</w:t>
      </w:r>
      <w:r>
        <w:rPr>
          <w:noProof/>
        </w:rPr>
        <w:tab/>
      </w:r>
      <w:r>
        <w:rPr>
          <w:noProof/>
        </w:rPr>
        <w:tab/>
      </w:r>
      <w:r w:rsidRPr="00FD4BC9">
        <w:rPr>
          <w:noProof/>
        </w:rPr>
        <w:t>Reports - Prescriptions filled for other facilities by date range.</w:t>
      </w:r>
      <w:r>
        <w:rPr>
          <w:noProof/>
        </w:rPr>
        <w:t xml:space="preserve"> </w:t>
      </w:r>
    </w:p>
    <w:p w14:paraId="6A138F4A" w14:textId="431691C7" w:rsidR="00403382" w:rsidRDefault="00403382" w:rsidP="00403382">
      <w:pPr>
        <w:pStyle w:val="BodyTextBullet2"/>
      </w:pPr>
      <w:r>
        <w:rPr>
          <w:noProof/>
        </w:rPr>
        <w:t>VistA-1</w:t>
      </w:r>
      <w:r w:rsidRPr="00FD4BC9">
        <w:rPr>
          <w:noProof/>
        </w:rPr>
        <w:t>_RPT-1-P</w:t>
      </w:r>
      <w:r>
        <w:rPr>
          <w:noProof/>
        </w:rPr>
        <w:tab/>
      </w:r>
      <w:r>
        <w:rPr>
          <w:noProof/>
        </w:rPr>
        <w:tab/>
      </w:r>
      <w:r w:rsidRPr="00FD4BC9">
        <w:rPr>
          <w:noProof/>
        </w:rPr>
        <w:t>Reports - Prescriptions filled for other facilities by patient.</w:t>
      </w:r>
      <w:r>
        <w:rPr>
          <w:noProof/>
        </w:rPr>
        <w:t xml:space="preserve"> </w:t>
      </w:r>
    </w:p>
    <w:p w14:paraId="0B6CFC87" w14:textId="1772BE5F" w:rsidR="00403382" w:rsidRDefault="00403382" w:rsidP="00403382">
      <w:pPr>
        <w:pStyle w:val="BodyTextBullet2"/>
      </w:pPr>
      <w:r>
        <w:rPr>
          <w:noProof/>
        </w:rPr>
        <w:lastRenderedPageBreak/>
        <w:t>VistA-1</w:t>
      </w:r>
      <w:r w:rsidRPr="00FD4BC9">
        <w:rPr>
          <w:noProof/>
        </w:rPr>
        <w:t>_RPT-1-S</w:t>
      </w:r>
      <w:r>
        <w:rPr>
          <w:noProof/>
        </w:rPr>
        <w:tab/>
      </w:r>
      <w:r>
        <w:rPr>
          <w:noProof/>
        </w:rPr>
        <w:tab/>
      </w:r>
      <w:r w:rsidRPr="00FD4BC9">
        <w:rPr>
          <w:noProof/>
        </w:rPr>
        <w:t>Reports - Prescriptions filled for other facilities by site.</w:t>
      </w:r>
      <w:r>
        <w:rPr>
          <w:noProof/>
        </w:rPr>
        <w:t xml:space="preserve"> </w:t>
      </w:r>
    </w:p>
    <w:p w14:paraId="6F207712" w14:textId="59154FB3" w:rsidR="00403382" w:rsidRDefault="00403382" w:rsidP="00403382">
      <w:pPr>
        <w:pStyle w:val="BodyTextBullet2"/>
      </w:pPr>
      <w:r>
        <w:rPr>
          <w:noProof/>
        </w:rPr>
        <w:t>VistA-1</w:t>
      </w:r>
      <w:r w:rsidRPr="00FD4BC9">
        <w:rPr>
          <w:noProof/>
        </w:rPr>
        <w:t>_RPT-2-D</w:t>
      </w:r>
      <w:r>
        <w:rPr>
          <w:noProof/>
        </w:rPr>
        <w:tab/>
      </w:r>
      <w:r>
        <w:rPr>
          <w:noProof/>
        </w:rPr>
        <w:tab/>
      </w:r>
      <w:r w:rsidRPr="00FD4BC9">
        <w:rPr>
          <w:noProof/>
        </w:rPr>
        <w:t>Reports - Our prescriptions, filled by other facilities by date range.</w:t>
      </w:r>
      <w:r>
        <w:rPr>
          <w:noProof/>
        </w:rPr>
        <w:t xml:space="preserve"> </w:t>
      </w:r>
    </w:p>
    <w:p w14:paraId="4B84D7F0" w14:textId="312D5AAA" w:rsidR="00403382" w:rsidRDefault="00403382" w:rsidP="00403382">
      <w:pPr>
        <w:pStyle w:val="BodyTextBullet2"/>
      </w:pPr>
      <w:r>
        <w:rPr>
          <w:noProof/>
        </w:rPr>
        <w:t>VistA-1</w:t>
      </w:r>
      <w:r w:rsidRPr="00FD4BC9">
        <w:rPr>
          <w:noProof/>
        </w:rPr>
        <w:t>_RPT-2-P</w:t>
      </w:r>
      <w:r>
        <w:rPr>
          <w:noProof/>
        </w:rPr>
        <w:tab/>
      </w:r>
      <w:r>
        <w:rPr>
          <w:noProof/>
        </w:rPr>
        <w:tab/>
      </w:r>
      <w:r w:rsidRPr="00FD4BC9">
        <w:rPr>
          <w:noProof/>
        </w:rPr>
        <w:t>Reports - Our prescriptions, filled by other facilities by patient.</w:t>
      </w:r>
      <w:r>
        <w:rPr>
          <w:noProof/>
        </w:rPr>
        <w:t xml:space="preserve"> </w:t>
      </w:r>
    </w:p>
    <w:p w14:paraId="425CE954" w14:textId="3C051E9C" w:rsidR="00403382" w:rsidRDefault="00403382" w:rsidP="00403382">
      <w:pPr>
        <w:pStyle w:val="BodyTextBullet2"/>
      </w:pPr>
      <w:r>
        <w:rPr>
          <w:noProof/>
        </w:rPr>
        <w:t>VistA-1</w:t>
      </w:r>
      <w:r w:rsidRPr="00FD4BC9">
        <w:rPr>
          <w:noProof/>
        </w:rPr>
        <w:t>_RPT-2-S</w:t>
      </w:r>
      <w:r>
        <w:rPr>
          <w:noProof/>
        </w:rPr>
        <w:tab/>
      </w:r>
      <w:r>
        <w:rPr>
          <w:noProof/>
        </w:rPr>
        <w:tab/>
      </w:r>
      <w:r w:rsidRPr="00FD4BC9">
        <w:rPr>
          <w:noProof/>
        </w:rPr>
        <w:t>Reports - Our prescriptions, filled by other facilities by site.</w:t>
      </w:r>
      <w:r>
        <w:rPr>
          <w:noProof/>
        </w:rPr>
        <w:t xml:space="preserve"> </w:t>
      </w:r>
    </w:p>
    <w:p w14:paraId="01701EE0" w14:textId="219512DB" w:rsidR="00403382" w:rsidRDefault="00403382" w:rsidP="00403382">
      <w:pPr>
        <w:pStyle w:val="BodyTextBullet2"/>
      </w:pPr>
      <w:r>
        <w:rPr>
          <w:noProof/>
        </w:rPr>
        <w:t>VistA-1</w:t>
      </w:r>
      <w:r w:rsidRPr="00FD4BC9">
        <w:rPr>
          <w:noProof/>
        </w:rPr>
        <w:t>_RPT-3-D</w:t>
      </w:r>
      <w:r>
        <w:rPr>
          <w:noProof/>
        </w:rPr>
        <w:tab/>
      </w:r>
      <w:r>
        <w:rPr>
          <w:noProof/>
        </w:rPr>
        <w:tab/>
      </w:r>
      <w:r w:rsidRPr="00FD4BC9">
        <w:rPr>
          <w:noProof/>
        </w:rPr>
        <w:t>Reports - All Remote activity by date range.</w:t>
      </w:r>
      <w:r>
        <w:rPr>
          <w:noProof/>
        </w:rPr>
        <w:t xml:space="preserve"> </w:t>
      </w:r>
    </w:p>
    <w:p w14:paraId="455D254E" w14:textId="1B3055C4" w:rsidR="00403382" w:rsidRDefault="00403382" w:rsidP="00403382">
      <w:pPr>
        <w:pStyle w:val="BodyTextBullet2"/>
      </w:pPr>
      <w:r>
        <w:rPr>
          <w:noProof/>
        </w:rPr>
        <w:t>VistA-1</w:t>
      </w:r>
      <w:r w:rsidRPr="00FD4BC9">
        <w:rPr>
          <w:noProof/>
        </w:rPr>
        <w:t>_RPT-3-P</w:t>
      </w:r>
      <w:r>
        <w:rPr>
          <w:noProof/>
        </w:rPr>
        <w:tab/>
      </w:r>
      <w:r>
        <w:rPr>
          <w:noProof/>
        </w:rPr>
        <w:tab/>
      </w:r>
      <w:r w:rsidRPr="00FD4BC9">
        <w:rPr>
          <w:noProof/>
        </w:rPr>
        <w:t>Reports - All Remote activity by patient.</w:t>
      </w:r>
      <w:r>
        <w:rPr>
          <w:noProof/>
        </w:rPr>
        <w:t xml:space="preserve"> </w:t>
      </w:r>
    </w:p>
    <w:p w14:paraId="216D0871" w14:textId="0B012C77" w:rsidR="00403382" w:rsidRDefault="00403382" w:rsidP="00403382">
      <w:pPr>
        <w:pStyle w:val="BodyTextBullet2"/>
      </w:pPr>
      <w:r>
        <w:rPr>
          <w:noProof/>
        </w:rPr>
        <w:t>VistA-1</w:t>
      </w:r>
      <w:r w:rsidRPr="00FD4BC9">
        <w:rPr>
          <w:noProof/>
        </w:rPr>
        <w:t>_RPT-3-S</w:t>
      </w:r>
      <w:r>
        <w:rPr>
          <w:noProof/>
        </w:rPr>
        <w:tab/>
      </w:r>
      <w:r>
        <w:rPr>
          <w:noProof/>
        </w:rPr>
        <w:tab/>
      </w:r>
      <w:r w:rsidRPr="00FD4BC9">
        <w:rPr>
          <w:noProof/>
        </w:rPr>
        <w:t>Reports - All Remote activity by site.</w:t>
      </w:r>
      <w:r>
        <w:rPr>
          <w:noProof/>
        </w:rPr>
        <w:t xml:space="preserve"> </w:t>
      </w:r>
    </w:p>
    <w:p w14:paraId="6EE99397" w14:textId="2645C3CF" w:rsidR="00403382" w:rsidRDefault="00403382" w:rsidP="00403382">
      <w:pPr>
        <w:pStyle w:val="BodyTextBullet2"/>
      </w:pPr>
      <w:r>
        <w:rPr>
          <w:noProof/>
        </w:rPr>
        <w:t>VistA-2</w:t>
      </w:r>
      <w:r w:rsidRPr="00FD4BC9">
        <w:rPr>
          <w:noProof/>
        </w:rPr>
        <w:t>_RPT-2-D</w:t>
      </w:r>
      <w:r>
        <w:rPr>
          <w:noProof/>
        </w:rPr>
        <w:tab/>
      </w:r>
      <w:r>
        <w:rPr>
          <w:noProof/>
        </w:rPr>
        <w:tab/>
      </w:r>
      <w:r w:rsidRPr="00FD4BC9">
        <w:rPr>
          <w:noProof/>
        </w:rPr>
        <w:t>Reports - Our prescriptions, filled by other facilities by date range.</w:t>
      </w:r>
      <w:r>
        <w:rPr>
          <w:noProof/>
        </w:rPr>
        <w:t xml:space="preserve"> </w:t>
      </w:r>
    </w:p>
    <w:p w14:paraId="11CFFF12" w14:textId="3C4C8E5C" w:rsidR="00403382" w:rsidRDefault="00403382" w:rsidP="00403382">
      <w:pPr>
        <w:pStyle w:val="BodyTextBullet2"/>
      </w:pPr>
      <w:r>
        <w:rPr>
          <w:noProof/>
        </w:rPr>
        <w:t>VistA-2</w:t>
      </w:r>
      <w:r w:rsidRPr="00FD4BC9">
        <w:rPr>
          <w:noProof/>
        </w:rPr>
        <w:t>_RPT-2-P</w:t>
      </w:r>
      <w:r>
        <w:rPr>
          <w:noProof/>
        </w:rPr>
        <w:tab/>
      </w:r>
      <w:r>
        <w:rPr>
          <w:noProof/>
        </w:rPr>
        <w:tab/>
      </w:r>
      <w:r w:rsidRPr="00FD4BC9">
        <w:rPr>
          <w:noProof/>
        </w:rPr>
        <w:t>Reports - Our prescriptions, filled by other facilities by patient.</w:t>
      </w:r>
      <w:r>
        <w:rPr>
          <w:noProof/>
        </w:rPr>
        <w:t xml:space="preserve"> </w:t>
      </w:r>
    </w:p>
    <w:p w14:paraId="737908B6" w14:textId="19FE14DB" w:rsidR="00403382" w:rsidRDefault="00403382" w:rsidP="00403382">
      <w:pPr>
        <w:pStyle w:val="BodyTextBullet2"/>
      </w:pPr>
      <w:r>
        <w:rPr>
          <w:noProof/>
        </w:rPr>
        <w:t>VistA-2</w:t>
      </w:r>
      <w:r w:rsidRPr="00FD4BC9">
        <w:rPr>
          <w:noProof/>
        </w:rPr>
        <w:t>_RPT-2-S</w:t>
      </w:r>
      <w:r>
        <w:rPr>
          <w:noProof/>
        </w:rPr>
        <w:tab/>
      </w:r>
      <w:r>
        <w:rPr>
          <w:noProof/>
        </w:rPr>
        <w:tab/>
      </w:r>
      <w:r w:rsidRPr="00FD4BC9">
        <w:rPr>
          <w:noProof/>
        </w:rPr>
        <w:t>Reports - Our prescriptions, filled by other facilities by site.</w:t>
      </w:r>
      <w:r>
        <w:rPr>
          <w:noProof/>
        </w:rPr>
        <w:t xml:space="preserve"> </w:t>
      </w:r>
    </w:p>
    <w:p w14:paraId="4532D221" w14:textId="055030A5" w:rsidR="00D15A62" w:rsidRPr="00D15A62" w:rsidRDefault="00403382" w:rsidP="00403382">
      <w:r>
        <w:t>The ‘Remote Prescription Report’ test case results included in the Test Results document will contain annotations that describe how report test results confirm specific dispense orders test cases</w:t>
      </w:r>
      <w:r w:rsidR="00D15A62">
        <w:t>.</w:t>
      </w:r>
    </w:p>
    <w:p w14:paraId="247F035D" w14:textId="4150C9EA" w:rsidR="00D82879" w:rsidRPr="00101E6E" w:rsidRDefault="00D82879" w:rsidP="00D67552">
      <w:pPr>
        <w:pStyle w:val="Heading2"/>
      </w:pPr>
      <w:bookmarkStart w:id="88" w:name="_Toc205632717"/>
      <w:bookmarkStart w:id="89" w:name="_Toc233599150"/>
      <w:bookmarkStart w:id="90" w:name="_Toc413762087"/>
      <w:bookmarkStart w:id="91" w:name="_Toc436390608"/>
      <w:r>
        <w:t>Overview of Test Inclusions</w:t>
      </w:r>
      <w:bookmarkEnd w:id="88"/>
      <w:bookmarkEnd w:id="89"/>
      <w:bookmarkEnd w:id="90"/>
      <w:bookmarkEnd w:id="91"/>
    </w:p>
    <w:p w14:paraId="247F0360" w14:textId="1D7B0176" w:rsidR="00D82879" w:rsidRPr="00F12264" w:rsidRDefault="00D82879" w:rsidP="0091487E">
      <w:r w:rsidRPr="00F12264">
        <w:t>The following components and features and combinations of components and features will be tested</w:t>
      </w:r>
      <w:r w:rsidR="000B5650">
        <w:t xml:space="preserve"> as part of the </w:t>
      </w:r>
      <w:proofErr w:type="spellStart"/>
      <w:r w:rsidR="000B5650">
        <w:t>OneVA</w:t>
      </w:r>
      <w:proofErr w:type="spellEnd"/>
      <w:r w:rsidR="000B5650">
        <w:t xml:space="preserve"> Pharmacy Implementation project</w:t>
      </w:r>
      <w:r w:rsidR="00746223">
        <w:t>:</w:t>
      </w:r>
    </w:p>
    <w:p w14:paraId="2E72BE1D" w14:textId="7586969B" w:rsidR="00D56385" w:rsidRPr="00F12264" w:rsidRDefault="00D15A62" w:rsidP="0091487E">
      <w:pPr>
        <w:pStyle w:val="BodyTextBullet1"/>
      </w:pPr>
      <w:r w:rsidRPr="00F12264">
        <w:t xml:space="preserve">Changes to </w:t>
      </w:r>
      <w:proofErr w:type="spellStart"/>
      <w:r w:rsidRPr="00F12264">
        <w:t>VistA</w:t>
      </w:r>
      <w:proofErr w:type="spellEnd"/>
      <w:r w:rsidRPr="00F12264">
        <w:t xml:space="preserve"> software to</w:t>
      </w:r>
      <w:r w:rsidR="00746223" w:rsidRPr="00F12264">
        <w:t>:</w:t>
      </w:r>
    </w:p>
    <w:p w14:paraId="7DC9C67D" w14:textId="238D6C74" w:rsidR="00D56385" w:rsidRPr="00884B2F" w:rsidRDefault="00746223" w:rsidP="0091487E">
      <w:pPr>
        <w:pStyle w:val="BodyTextBullet2"/>
      </w:pPr>
      <w:r w:rsidRPr="00F12264">
        <w:t>A</w:t>
      </w:r>
      <w:r w:rsidR="00D15A62" w:rsidRPr="00F12264">
        <w:t xml:space="preserve">llow patient prescriptions </w:t>
      </w:r>
      <w:r w:rsidR="00D56385" w:rsidRPr="00F12264">
        <w:t xml:space="preserve">previously filled </w:t>
      </w:r>
      <w:r w:rsidR="000B5650">
        <w:t xml:space="preserve">at the originating </w:t>
      </w:r>
      <w:r w:rsidR="00D56385" w:rsidRPr="00F12264">
        <w:t xml:space="preserve">VA Pharmacy </w:t>
      </w:r>
      <w:r w:rsidR="00D15A62" w:rsidRPr="00884B2F">
        <w:t xml:space="preserve">to be refilled at </w:t>
      </w:r>
      <w:r w:rsidR="00D56385" w:rsidRPr="00884B2F">
        <w:t>a</w:t>
      </w:r>
      <w:r w:rsidR="000B5650">
        <w:t>nother</w:t>
      </w:r>
      <w:r w:rsidR="00D56385" w:rsidRPr="00884B2F">
        <w:t xml:space="preserve"> VA Pharmacy in another location.</w:t>
      </w:r>
    </w:p>
    <w:p w14:paraId="3FDE950A" w14:textId="2BC1B4AF" w:rsidR="00D56385" w:rsidRPr="00F12264" w:rsidRDefault="00746223" w:rsidP="0091487E">
      <w:pPr>
        <w:pStyle w:val="BodyTextBullet2"/>
      </w:pPr>
      <w:r>
        <w:t>P</w:t>
      </w:r>
      <w:r w:rsidR="00D15A62" w:rsidRPr="00F12264">
        <w:t xml:space="preserve">rint prescription </w:t>
      </w:r>
      <w:r w:rsidR="000B5650">
        <w:t>labels for remote prescription refills.</w:t>
      </w:r>
    </w:p>
    <w:p w14:paraId="39286842" w14:textId="1ECF5332" w:rsidR="00D15A62" w:rsidRPr="00F12264" w:rsidRDefault="00746223" w:rsidP="0091487E">
      <w:pPr>
        <w:pStyle w:val="BodyTextBullet2"/>
      </w:pPr>
      <w:r>
        <w:t xml:space="preserve">Generate and print </w:t>
      </w:r>
      <w:r w:rsidR="0018059F" w:rsidRPr="00F12264">
        <w:t>reports for remote activities</w:t>
      </w:r>
      <w:r w:rsidR="000B5650">
        <w:t>.</w:t>
      </w:r>
    </w:p>
    <w:p w14:paraId="12314BF4" w14:textId="7561C388" w:rsidR="00D15A62" w:rsidRPr="00FF2309" w:rsidRDefault="00746223" w:rsidP="00897CE1">
      <w:pPr>
        <w:numPr>
          <w:ilvl w:val="0"/>
          <w:numId w:val="18"/>
        </w:numPr>
      </w:pPr>
      <w:r>
        <w:t>The</w:t>
      </w:r>
      <w:r w:rsidR="000C7A97">
        <w:t xml:space="preserve"> </w:t>
      </w:r>
      <w:r>
        <w:t xml:space="preserve">new </w:t>
      </w:r>
      <w:proofErr w:type="spellStart"/>
      <w:r>
        <w:t>VAeMI</w:t>
      </w:r>
      <w:proofErr w:type="spellEnd"/>
      <w:r>
        <w:t xml:space="preserve">-Middleware </w:t>
      </w:r>
      <w:r w:rsidR="000B5650">
        <w:t xml:space="preserve">components </w:t>
      </w:r>
      <w:r>
        <w:t xml:space="preserve">will be tested </w:t>
      </w:r>
      <w:r w:rsidR="00D56385" w:rsidRPr="00F12264">
        <w:t>not only via successful completion of refills but also by specific test</w:t>
      </w:r>
      <w:r>
        <w:t>s</w:t>
      </w:r>
      <w:r w:rsidR="00D56385" w:rsidRPr="00F12264">
        <w:t xml:space="preserve"> to show when communication among components is unsuccessful.</w:t>
      </w:r>
    </w:p>
    <w:p w14:paraId="247F0361" w14:textId="62F321BD" w:rsidR="00D82879" w:rsidRDefault="00D82879" w:rsidP="00D67552">
      <w:pPr>
        <w:pStyle w:val="Heading2"/>
      </w:pPr>
      <w:bookmarkStart w:id="92" w:name="_Toc205632718"/>
      <w:bookmarkStart w:id="93" w:name="_Toc233599151"/>
      <w:bookmarkStart w:id="94" w:name="_Toc413762088"/>
      <w:bookmarkStart w:id="95" w:name="_Toc436390609"/>
      <w:r>
        <w:t>Overview of Test Exclusions</w:t>
      </w:r>
      <w:bookmarkEnd w:id="92"/>
      <w:bookmarkEnd w:id="93"/>
      <w:bookmarkEnd w:id="94"/>
      <w:bookmarkEnd w:id="95"/>
    </w:p>
    <w:p w14:paraId="3E00C132" w14:textId="7622F08F" w:rsidR="007878AC" w:rsidRPr="000B5650" w:rsidRDefault="007878AC" w:rsidP="007878AC">
      <w:pPr>
        <w:pStyle w:val="BodyText"/>
      </w:pPr>
      <w:bookmarkStart w:id="96" w:name="_Toc205632719"/>
      <w:bookmarkStart w:id="97" w:name="_Toc233599152"/>
      <w:bookmarkStart w:id="98" w:name="_Toc413762089"/>
      <w:r>
        <w:t xml:space="preserve">The testing exclusion for the </w:t>
      </w:r>
      <w:proofErr w:type="spellStart"/>
      <w:r>
        <w:t>OneVA</w:t>
      </w:r>
      <w:proofErr w:type="spellEnd"/>
      <w:r>
        <w:t xml:space="preserve"> Pharmacy Implementation project includes prescription locking. Before any action is taken on a remote prescription, the prescription is locked. The lock only remains long enough for the routines to file the data, which is generally only a few milliseconds. </w:t>
      </w:r>
      <w:r w:rsidR="0098453D">
        <w:t>This prevents a refill or partial fill from occurring at another site for this same patient’s prescription.</w:t>
      </w:r>
    </w:p>
    <w:p w14:paraId="247F0364" w14:textId="1A678BC2" w:rsidR="00D82879" w:rsidRDefault="00D82879" w:rsidP="000C5879">
      <w:pPr>
        <w:pStyle w:val="Heading1"/>
      </w:pPr>
      <w:bookmarkStart w:id="99" w:name="_Toc436390610"/>
      <w:r w:rsidRPr="0087049F">
        <w:lastRenderedPageBreak/>
        <w:t>Test Approach</w:t>
      </w:r>
      <w:bookmarkEnd w:id="96"/>
      <w:bookmarkEnd w:id="97"/>
      <w:bookmarkEnd w:id="98"/>
      <w:bookmarkEnd w:id="99"/>
    </w:p>
    <w:p w14:paraId="116947CE" w14:textId="250531E8" w:rsidR="006B016F" w:rsidRPr="006B016F" w:rsidRDefault="006B016F" w:rsidP="006B016F">
      <w:pPr>
        <w:pStyle w:val="BodyText"/>
      </w:pPr>
      <w:r>
        <w:t>The ‘Test Approach’ s</w:t>
      </w:r>
      <w:r w:rsidR="002D4045">
        <w:t xml:space="preserve">ection describes the </w:t>
      </w:r>
      <w:r>
        <w:t xml:space="preserve">testing strategies used by the </w:t>
      </w:r>
      <w:proofErr w:type="spellStart"/>
      <w:r>
        <w:t>OneVA</w:t>
      </w:r>
      <w:proofErr w:type="spellEnd"/>
      <w:r>
        <w:t xml:space="preserve"> Pharmacy Implementation Team to </w:t>
      </w:r>
      <w:r w:rsidR="002D4045">
        <w:t xml:space="preserve">develop and execute </w:t>
      </w:r>
      <w:r>
        <w:t>test cases and test scripts</w:t>
      </w:r>
      <w:r w:rsidR="002D4045">
        <w:t>.</w:t>
      </w:r>
    </w:p>
    <w:p w14:paraId="62F6B75B" w14:textId="03864F12" w:rsidR="00AD28D2" w:rsidRPr="00C71DB8" w:rsidRDefault="00B9416E" w:rsidP="00D67552">
      <w:pPr>
        <w:pStyle w:val="Heading2"/>
      </w:pPr>
      <w:bookmarkStart w:id="100" w:name="_Toc270933668"/>
      <w:bookmarkStart w:id="101" w:name="_Toc436390611"/>
      <w:r>
        <w:t>How Tests Are D</w:t>
      </w:r>
      <w:r w:rsidR="00AD28D2" w:rsidRPr="00C71DB8">
        <w:t>eveloped</w:t>
      </w:r>
      <w:bookmarkEnd w:id="100"/>
      <w:bookmarkEnd w:id="101"/>
    </w:p>
    <w:p w14:paraId="2DE501A4" w14:textId="75EAE6F5" w:rsidR="00AD28D2" w:rsidRDefault="00AD28D2" w:rsidP="0091487E">
      <w:r>
        <w:t xml:space="preserve">A single test is specified as a </w:t>
      </w:r>
      <w:r w:rsidRPr="0091487E">
        <w:rPr>
          <w:rStyle w:val="TextBold"/>
        </w:rPr>
        <w:t>test case</w:t>
      </w:r>
      <w:r w:rsidR="00B9416E">
        <w:t xml:space="preserve">. </w:t>
      </w:r>
      <w:r>
        <w:t>A test case describes the interactions between a user and the system and i</w:t>
      </w:r>
      <w:r w:rsidR="00B9416E">
        <w:t xml:space="preserve">dentifies the expected result. </w:t>
      </w:r>
      <w:r>
        <w:t xml:space="preserve">A test case typically represents a use case </w:t>
      </w:r>
      <w:r w:rsidR="00975F05">
        <w:t>scenario, that</w:t>
      </w:r>
      <w:r>
        <w:t xml:space="preserve"> is, a single path or sequenc</w:t>
      </w:r>
      <w:r w:rsidR="00B9416E">
        <w:t xml:space="preserve">e of steps through a use case. </w:t>
      </w:r>
      <w:r>
        <w:t>The most frequent or normal scenario is often referred to as the “happy case”. Other scenarios represent infrequent interactions and results and include error conditions and exceptions.</w:t>
      </w:r>
    </w:p>
    <w:p w14:paraId="457CB36A" w14:textId="34059752" w:rsidR="00AD28D2" w:rsidRDefault="00AD28D2" w:rsidP="0091487E">
      <w:r>
        <w:t>The test cases for th</w:t>
      </w:r>
      <w:r w:rsidR="00746223">
        <w:t xml:space="preserve">e </w:t>
      </w:r>
      <w:proofErr w:type="spellStart"/>
      <w:r w:rsidR="00746223">
        <w:t>OneVA</w:t>
      </w:r>
      <w:proofErr w:type="spellEnd"/>
      <w:r w:rsidR="00746223">
        <w:t xml:space="preserve"> Pharmacy Implementation Master Test Plan </w:t>
      </w:r>
      <w:r>
        <w:t xml:space="preserve">are derived primarily from the three use cases defined in the </w:t>
      </w:r>
      <w:r w:rsidR="003C6A0A">
        <w:t>S</w:t>
      </w:r>
      <w:r>
        <w:t>DD and</w:t>
      </w:r>
      <w:r w:rsidR="00B9416E">
        <w:t xml:space="preserve"> cover all use case scenarios. </w:t>
      </w:r>
      <w:r>
        <w:t xml:space="preserve">Additional test cases are included for scenarios to show </w:t>
      </w:r>
      <w:r w:rsidR="003C6A0A">
        <w:t xml:space="preserve">that </w:t>
      </w:r>
      <w:r>
        <w:t>current system functions are not adversely impacted and to show variations in the starting conditions.</w:t>
      </w:r>
    </w:p>
    <w:p w14:paraId="5BFBC43F" w14:textId="04EF5624" w:rsidR="00AD28D2" w:rsidRDefault="00AD28D2" w:rsidP="0091487E">
      <w:r>
        <w:t>Test cases are described in detail in the Test Case workb</w:t>
      </w:r>
      <w:r w:rsidR="00B9416E">
        <w:t xml:space="preserve">ook (TestCases-Baseline.xlsx). </w:t>
      </w:r>
      <w:r>
        <w:t>Each test case includes</w:t>
      </w:r>
      <w:r w:rsidR="003C6A0A">
        <w:t xml:space="preserve"> the following:</w:t>
      </w:r>
    </w:p>
    <w:p w14:paraId="64A47D73" w14:textId="77777777" w:rsidR="00AD28D2" w:rsidRPr="003C6A0A" w:rsidRDefault="00AD28D2" w:rsidP="0091487E">
      <w:pPr>
        <w:pStyle w:val="BodyTextBullet1"/>
      </w:pPr>
      <w:r w:rsidRPr="003C6A0A">
        <w:t>A test case identifier, name, and description</w:t>
      </w:r>
    </w:p>
    <w:p w14:paraId="156D9972" w14:textId="77777777" w:rsidR="00AD28D2" w:rsidRPr="003C6A0A" w:rsidRDefault="00AD28D2" w:rsidP="0091487E">
      <w:pPr>
        <w:pStyle w:val="BodyTextBullet1"/>
      </w:pPr>
      <w:r w:rsidRPr="003C6A0A">
        <w:t>Starting conditions and ending conditions</w:t>
      </w:r>
    </w:p>
    <w:p w14:paraId="28A456C6" w14:textId="7BD787E3" w:rsidR="00AD28D2" w:rsidRPr="003C6A0A" w:rsidRDefault="00EA5C11" w:rsidP="0091487E">
      <w:pPr>
        <w:pStyle w:val="BodyTextBullet1"/>
      </w:pPr>
      <w:r>
        <w:t>The name of the person w</w:t>
      </w:r>
      <w:r w:rsidR="00AD28D2" w:rsidRPr="003C6A0A">
        <w:t xml:space="preserve">ho created the test and </w:t>
      </w:r>
      <w:r w:rsidR="000C7A97">
        <w:t>the date the test was created</w:t>
      </w:r>
    </w:p>
    <w:p w14:paraId="43A1B1C9" w14:textId="4D685982" w:rsidR="00AD28D2" w:rsidRPr="003C6A0A" w:rsidRDefault="00EA5C11" w:rsidP="0091487E">
      <w:pPr>
        <w:pStyle w:val="BodyTextBullet1"/>
      </w:pPr>
      <w:r>
        <w:t>The name of the person w</w:t>
      </w:r>
      <w:r w:rsidR="00AD28D2" w:rsidRPr="003C6A0A">
        <w:t xml:space="preserve">ho </w:t>
      </w:r>
      <w:r w:rsidR="000C7A97">
        <w:t>executed</w:t>
      </w:r>
      <w:r w:rsidR="00AD28D2" w:rsidRPr="003C6A0A">
        <w:t xml:space="preserve"> the test and </w:t>
      </w:r>
      <w:r w:rsidR="000C7A97">
        <w:t>the date the test was executed</w:t>
      </w:r>
    </w:p>
    <w:p w14:paraId="64576DCA" w14:textId="42F51223" w:rsidR="00AD28D2" w:rsidRPr="003C6A0A" w:rsidRDefault="00AD28D2" w:rsidP="00B9416E">
      <w:pPr>
        <w:pStyle w:val="BodyTextBullet1"/>
      </w:pPr>
      <w:r w:rsidRPr="003C6A0A">
        <w:t>Pass/Fail indication</w:t>
      </w:r>
      <w:r w:rsidR="00B9416E">
        <w:t xml:space="preserve"> f</w:t>
      </w:r>
      <w:r w:rsidRPr="003C6A0A">
        <w:t>or each step in the test</w:t>
      </w:r>
    </w:p>
    <w:p w14:paraId="091BC5CA" w14:textId="77777777" w:rsidR="00AD28D2" w:rsidRPr="00F12264" w:rsidRDefault="00AD28D2" w:rsidP="0091487E">
      <w:pPr>
        <w:pStyle w:val="BodyTextBullet1"/>
      </w:pPr>
      <w:r w:rsidRPr="00F12264">
        <w:t>User response to the starting conditions or to the result of the previous step</w:t>
      </w:r>
    </w:p>
    <w:p w14:paraId="097F7CF9" w14:textId="77777777" w:rsidR="00AD28D2" w:rsidRPr="00F12264" w:rsidRDefault="00AD28D2" w:rsidP="0091487E">
      <w:pPr>
        <w:pStyle w:val="BodyTextBullet1"/>
      </w:pPr>
      <w:r w:rsidRPr="00F12264">
        <w:t>Expected results of this step</w:t>
      </w:r>
    </w:p>
    <w:p w14:paraId="0394116B" w14:textId="77777777" w:rsidR="00AD28D2" w:rsidRPr="00884B2F" w:rsidRDefault="00AD28D2" w:rsidP="0091487E">
      <w:pPr>
        <w:pStyle w:val="BodyTextBullet1"/>
      </w:pPr>
      <w:r w:rsidRPr="00884B2F">
        <w:t>Explanatory notes, if necessary</w:t>
      </w:r>
    </w:p>
    <w:p w14:paraId="626CEA18" w14:textId="77777777" w:rsidR="00AD28D2" w:rsidRPr="003C6A0A" w:rsidRDefault="00AD28D2" w:rsidP="0091487E">
      <w:pPr>
        <w:pStyle w:val="BodyTextBullet1"/>
      </w:pPr>
      <w:r w:rsidRPr="003C6A0A">
        <w:t>Test Case comments</w:t>
      </w:r>
    </w:p>
    <w:p w14:paraId="075D8BB7" w14:textId="2BE14E65" w:rsidR="00AD28D2" w:rsidRDefault="00AD28D2" w:rsidP="0091487E">
      <w:r>
        <w:t xml:space="preserve">An example of a test case definition is shown in the </w:t>
      </w:r>
      <w:hyperlink w:anchor="_Appendix_B_-" w:tooltip="Appendix B Section" w:history="1">
        <w:r w:rsidR="009D5B1C">
          <w:rPr>
            <w:rStyle w:val="Hyperlink"/>
          </w:rPr>
          <w:t>Appendix B</w:t>
        </w:r>
      </w:hyperlink>
      <w:r>
        <w:t>.</w:t>
      </w:r>
    </w:p>
    <w:p w14:paraId="2AC59BA9" w14:textId="541FF7BE" w:rsidR="00AD28D2" w:rsidRDefault="00AD28D2" w:rsidP="0091487E">
      <w:r>
        <w:t xml:space="preserve">Some test cases are combined into </w:t>
      </w:r>
      <w:r w:rsidRPr="0091487E">
        <w:rPr>
          <w:rStyle w:val="TextBold"/>
        </w:rPr>
        <w:t>test suites</w:t>
      </w:r>
      <w:r>
        <w:t xml:space="preserve"> to optimize execution and for inspection of the results. The end state or ending conditions of one test can be the starting state for another. Thus combining test case </w:t>
      </w:r>
      <w:r w:rsidR="004544B3">
        <w:t>provides testing efficiencies.</w:t>
      </w:r>
      <w:r>
        <w:t xml:space="preserve"> Test case execution is automated by creating Visual Basic.NET software modules that implement each test script. These automated </w:t>
      </w:r>
      <w:r w:rsidRPr="0091487E">
        <w:rPr>
          <w:rStyle w:val="TextBold"/>
        </w:rPr>
        <w:t>test scripts</w:t>
      </w:r>
      <w:r>
        <w:t xml:space="preserve"> not only allow the tests to be run quicker and potentially more frequently but also eliminate errors caused by performing test</w:t>
      </w:r>
      <w:r w:rsidR="004544B3">
        <w:t>s</w:t>
      </w:r>
      <w:r>
        <w:t xml:space="preserve"> manually.</w:t>
      </w:r>
    </w:p>
    <w:p w14:paraId="79F1745D" w14:textId="626E4B3C" w:rsidR="00AD28D2" w:rsidRDefault="00AD28D2" w:rsidP="0091487E">
      <w:r>
        <w:t xml:space="preserve">A test script </w:t>
      </w:r>
      <w:r w:rsidR="004544B3">
        <w:t xml:space="preserve">must </w:t>
      </w:r>
      <w:r>
        <w:t xml:space="preserve">start a Telnet session to connect to a </w:t>
      </w:r>
      <w:proofErr w:type="spellStart"/>
      <w:r>
        <w:t>VistA</w:t>
      </w:r>
      <w:proofErr w:type="spellEnd"/>
      <w:r>
        <w:t xml:space="preserve"> system menu option and performs each step in the test case by sending a response to each system prompt and an awaiting a specific system reply. The test script shows these interactions in a Command Prompt window and also captures the interactions, along with test annotations, in a log of the session.</w:t>
      </w:r>
    </w:p>
    <w:p w14:paraId="3F0A090C" w14:textId="5C6AEE84" w:rsidR="00AD28D2" w:rsidRDefault="004544B3" w:rsidP="0091487E">
      <w:r>
        <w:t xml:space="preserve">A test script </w:t>
      </w:r>
      <w:r w:rsidR="00AD28D2">
        <w:t>includes code to:</w:t>
      </w:r>
    </w:p>
    <w:p w14:paraId="7F09F589" w14:textId="77777777" w:rsidR="00AD28D2" w:rsidRDefault="00AD28D2" w:rsidP="0091487E">
      <w:pPr>
        <w:pStyle w:val="BodyTextBullet1"/>
      </w:pPr>
      <w:r>
        <w:t>Create the starting conditions for test scripts when necessary</w:t>
      </w:r>
    </w:p>
    <w:p w14:paraId="3C1D835A" w14:textId="0B343406" w:rsidR="00AD28D2" w:rsidRDefault="004544B3" w:rsidP="0091487E">
      <w:pPr>
        <w:pStyle w:val="BodyTextBullet1"/>
      </w:pPr>
      <w:r>
        <w:lastRenderedPageBreak/>
        <w:t>Create conditions that cause</w:t>
      </w:r>
      <w:r w:rsidR="00AD28D2">
        <w:t xml:space="preserve"> exceptions</w:t>
      </w:r>
    </w:p>
    <w:p w14:paraId="5344F3D4" w14:textId="563CD0C0" w:rsidR="00AD28D2" w:rsidRDefault="00AD28D2" w:rsidP="0091487E">
      <w:pPr>
        <w:pStyle w:val="BodyTextBullet1"/>
      </w:pPr>
      <w:r>
        <w:t>Create a session log of all user/sy</w:t>
      </w:r>
      <w:r w:rsidR="004544B3">
        <w:t>stem interactions</w:t>
      </w:r>
    </w:p>
    <w:p w14:paraId="174AE795" w14:textId="6F7DA981" w:rsidR="00AD28D2" w:rsidRDefault="00AD28D2" w:rsidP="0091487E">
      <w:pPr>
        <w:pStyle w:val="BodyTextBullet1"/>
      </w:pPr>
      <w:r>
        <w:t>Add testing</w:t>
      </w:r>
      <w:r w:rsidR="004544B3">
        <w:t xml:space="preserve"> annotations to the session log</w:t>
      </w:r>
    </w:p>
    <w:p w14:paraId="2FA2F142" w14:textId="77777777" w:rsidR="00AD28D2" w:rsidRDefault="00AD28D2" w:rsidP="0091487E">
      <w:pPr>
        <w:pStyle w:val="BodyTextBullet1"/>
      </w:pPr>
      <w:r>
        <w:t>Add pass/fail indications to the corresponding steps in the test case worksheet</w:t>
      </w:r>
    </w:p>
    <w:p w14:paraId="190E3850" w14:textId="15322BA5" w:rsidR="00AD28D2" w:rsidRDefault="00AD28D2" w:rsidP="0091487E">
      <w:r>
        <w:t>When the expected results of a test step can</w:t>
      </w:r>
      <w:r w:rsidR="00293050">
        <w:t>not</w:t>
      </w:r>
      <w:r>
        <w:t xml:space="preserve"> be programmatically inspected, a step is marked to be checked and the tester will visually inspect the results and update the outcome manually.</w:t>
      </w:r>
    </w:p>
    <w:p w14:paraId="5193058A" w14:textId="74112831" w:rsidR="00AD28D2" w:rsidRDefault="00AD28D2" w:rsidP="0091487E">
      <w:r>
        <w:t>All test cases and their results will ultimately be show</w:t>
      </w:r>
      <w:r w:rsidR="00095948">
        <w:t>n</w:t>
      </w:r>
      <w:r>
        <w:t xml:space="preserve"> in the Test Results document deliverable. A version of the Test Results document can be generated for any version of the</w:t>
      </w:r>
      <w:r w:rsidR="00AE6C6A">
        <w:t xml:space="preserve"> software</w:t>
      </w:r>
      <w:r>
        <w:t xml:space="preserve"> and will be generated as a final regression test. The test case results workbook and the corresponding session logs also provide documentation of the test results.</w:t>
      </w:r>
    </w:p>
    <w:p w14:paraId="10486CFB" w14:textId="7E5A9F1F" w:rsidR="00AD28D2" w:rsidRDefault="00AD28D2" w:rsidP="0091487E">
      <w:r>
        <w:t xml:space="preserve">Test patients and prescription are created using current </w:t>
      </w:r>
      <w:proofErr w:type="spellStart"/>
      <w:r>
        <w:t>VistA</w:t>
      </w:r>
      <w:proofErr w:type="spellEnd"/>
      <w:r>
        <w:t xml:space="preserve"> </w:t>
      </w:r>
      <w:proofErr w:type="spellStart"/>
      <w:r>
        <w:t>Fileman</w:t>
      </w:r>
      <w:proofErr w:type="spellEnd"/>
      <w:r>
        <w:t xml:space="preserve"> and A</w:t>
      </w:r>
      <w:r w:rsidR="00293050">
        <w:t>pplication Programming Interfaces (A</w:t>
      </w:r>
      <w:r>
        <w:t>PIs</w:t>
      </w:r>
      <w:r w:rsidR="00293050">
        <w:t>)</w:t>
      </w:r>
      <w:r>
        <w:t xml:space="preserve"> functionality to provide initial conditions for test cases. </w:t>
      </w:r>
      <w:r w:rsidR="00293050">
        <w:t>M</w:t>
      </w:r>
      <w:r>
        <w:t xml:space="preserve">ultiple patients reflect all the </w:t>
      </w:r>
      <w:r w:rsidRPr="004D62D7">
        <w:t>combinations of a patient being registered</w:t>
      </w:r>
      <w:r>
        <w:t xml:space="preserve"> on one or more </w:t>
      </w:r>
      <w:proofErr w:type="spellStart"/>
      <w:r>
        <w:t>VistA</w:t>
      </w:r>
      <w:proofErr w:type="spellEnd"/>
      <w:r>
        <w:t xml:space="preserve"> systems</w:t>
      </w:r>
      <w:r w:rsidRPr="004D62D7">
        <w:t>, with and without prescr</w:t>
      </w:r>
      <w:r w:rsidR="00AE6C6A">
        <w:t>iptions, to ensure the software</w:t>
      </w:r>
      <w:r w:rsidRPr="004D62D7">
        <w:t xml:space="preserve"> provides all require functionality.  </w:t>
      </w:r>
      <w:hyperlink w:anchor="_Test_patients_and" w:tooltip="Appendix D Section" w:history="1">
        <w:r w:rsidR="009D5B1C">
          <w:rPr>
            <w:rStyle w:val="Hyperlink"/>
          </w:rPr>
          <w:t>Appendix D</w:t>
        </w:r>
      </w:hyperlink>
      <w:r>
        <w:t xml:space="preserve"> </w:t>
      </w:r>
      <w:r w:rsidRPr="004D62D7">
        <w:t>list</w:t>
      </w:r>
      <w:r>
        <w:t>s</w:t>
      </w:r>
      <w:r w:rsidR="00AE6C6A">
        <w:t xml:space="preserve"> patients along with test</w:t>
      </w:r>
      <w:r w:rsidRPr="004D62D7">
        <w:t xml:space="preserve"> prescriptions. The Test Results document identifies the patient and prescriptions used for each test case.</w:t>
      </w:r>
    </w:p>
    <w:p w14:paraId="45899799" w14:textId="43953063" w:rsidR="00AD28D2" w:rsidRDefault="00911BF3" w:rsidP="00D67552">
      <w:pPr>
        <w:pStyle w:val="Heading2"/>
      </w:pPr>
      <w:bookmarkStart w:id="102" w:name="_Toc393779925"/>
      <w:bookmarkStart w:id="103" w:name="_Toc270933669"/>
      <w:bookmarkStart w:id="104" w:name="_Toc436390612"/>
      <w:bookmarkEnd w:id="102"/>
      <w:r>
        <w:t>How Tests Are P</w:t>
      </w:r>
      <w:r w:rsidR="00AD28D2">
        <w:t>erformed</w:t>
      </w:r>
      <w:bookmarkEnd w:id="103"/>
      <w:bookmarkEnd w:id="104"/>
    </w:p>
    <w:p w14:paraId="4A89AE2F" w14:textId="34F194FF" w:rsidR="00AD28D2" w:rsidRDefault="00AD28D2" w:rsidP="0091487E">
      <w:r>
        <w:t xml:space="preserve">Test scripts can be run from any Windows computer that supports Telnet sessions and has a version of the .NET Framework installed. When a test script is launched the Telnet session is shown in a Command Prompt window. </w:t>
      </w:r>
      <w:r w:rsidR="00293050">
        <w:t>A</w:t>
      </w:r>
      <w:r>
        <w:t>ll the interactions are captured in a session log file. This allows the tester to confirm step completion results are accurately reflected in the test case results worksheet and to inspect those marked to be checked.</w:t>
      </w:r>
    </w:p>
    <w:p w14:paraId="1EEC269B" w14:textId="159EA826" w:rsidR="00AD28D2" w:rsidRDefault="00AD28D2" w:rsidP="0091487E">
      <w:r>
        <w:t>Unit testing is performed by software developers as needed to ensure the code modules developed produce the expected results.</w:t>
      </w:r>
    </w:p>
    <w:p w14:paraId="6491C081" w14:textId="49240CF6" w:rsidR="00AD28D2" w:rsidRDefault="00AD28D2" w:rsidP="0091487E">
      <w:r>
        <w:t>Integration testing is perfo</w:t>
      </w:r>
      <w:r w:rsidR="00250DEF">
        <w:t>rmed when code</w:t>
      </w:r>
      <w:r>
        <w:t xml:space="preserve"> modules are combined to </w:t>
      </w:r>
      <w:r w:rsidR="00D424FA">
        <w:t>validate</w:t>
      </w:r>
      <w:r>
        <w:t xml:space="preserve"> the changes produce expected results and to </w:t>
      </w:r>
      <w:r w:rsidR="00D424FA">
        <w:t>validate</w:t>
      </w:r>
      <w:r>
        <w:t xml:space="preserve"> other system components were not affected.</w:t>
      </w:r>
    </w:p>
    <w:p w14:paraId="4692F78B" w14:textId="20A571B3" w:rsidR="00AD28D2" w:rsidRDefault="00AD28D2" w:rsidP="0091487E">
      <w:r>
        <w:t xml:space="preserve">Regression testing is performed once all components of the system are assembled into a complete version of the </w:t>
      </w:r>
      <w:r w:rsidR="00250DEF">
        <w:t xml:space="preserve">software product </w:t>
      </w:r>
      <w:r>
        <w:t>deliverable to not only ensure changes implemented for that version work</w:t>
      </w:r>
      <w:r w:rsidR="00D424FA">
        <w:t>s</w:t>
      </w:r>
      <w:r>
        <w:t xml:space="preserve"> </w:t>
      </w:r>
      <w:r w:rsidR="00250DEF">
        <w:t xml:space="preserve">as expected </w:t>
      </w:r>
      <w:r>
        <w:t>but also to ensure other functionally wasn’t adversely affected.</w:t>
      </w:r>
    </w:p>
    <w:p w14:paraId="0F2F71CE" w14:textId="6CEF525A" w:rsidR="00AD28D2" w:rsidRDefault="00AD28D2" w:rsidP="0091487E">
      <w:r>
        <w:t xml:space="preserve">Test scripts are used for integration and regression testing and can be used for unit testing. </w:t>
      </w:r>
      <w:r w:rsidR="00D424FA">
        <w:t>A</w:t>
      </w:r>
      <w:r>
        <w:t xml:space="preserve">ll test scripts are </w:t>
      </w:r>
      <w:r w:rsidR="00D424FA">
        <w:t>executed</w:t>
      </w:r>
      <w:r>
        <w:t xml:space="preserve"> for regression testing while only some are </w:t>
      </w:r>
      <w:r w:rsidR="00D424FA">
        <w:t>executed</w:t>
      </w:r>
      <w:r>
        <w:t xml:space="preserve"> for integration testing to cover the scope of changes made.</w:t>
      </w:r>
    </w:p>
    <w:p w14:paraId="43F5C0D0" w14:textId="361E5C16" w:rsidR="00083ADF" w:rsidRDefault="00AD28D2" w:rsidP="0091487E">
      <w:r>
        <w:t>To perform a test a</w:t>
      </w:r>
      <w:r w:rsidR="004B30C5">
        <w:t xml:space="preserve"> T</w:t>
      </w:r>
      <w:r w:rsidRPr="00856693">
        <w:t xml:space="preserve">ester </w:t>
      </w:r>
      <w:r>
        <w:t xml:space="preserve">enters the Test Run Name, </w:t>
      </w:r>
      <w:r w:rsidRPr="00856693">
        <w:t xml:space="preserve">selects the tests to be run from the Run Test Scripts </w:t>
      </w:r>
      <w:r w:rsidRPr="001A235C">
        <w:t>selection window</w:t>
      </w:r>
      <w:r>
        <w:t xml:space="preserve">, and clicks </w:t>
      </w:r>
      <w:r w:rsidR="004B30C5">
        <w:t>the ‘</w:t>
      </w:r>
      <w:r>
        <w:t>Run</w:t>
      </w:r>
      <w:r w:rsidR="004B30C5">
        <w:t>’ button</w:t>
      </w:r>
      <w:r w:rsidR="00083ADF">
        <w:t>.</w:t>
      </w:r>
    </w:p>
    <w:p w14:paraId="2A2DAB4D" w14:textId="15B0F03B" w:rsidR="00AD28D2" w:rsidRPr="00856693" w:rsidRDefault="00083ADF" w:rsidP="00A423CC">
      <w:pPr>
        <w:keepNext/>
      </w:pPr>
      <w:r>
        <w:lastRenderedPageBreak/>
        <w:t>The following im</w:t>
      </w:r>
      <w:r w:rsidR="004B30C5">
        <w:t xml:space="preserve">age displays a </w:t>
      </w:r>
      <w:r>
        <w:t>test script panel</w:t>
      </w:r>
      <w:r w:rsidR="004B30C5">
        <w:t xml:space="preserve"> where the Tester has selected the option of ‘All’</w:t>
      </w:r>
      <w:r>
        <w:t>.</w:t>
      </w:r>
    </w:p>
    <w:p w14:paraId="4053E611" w14:textId="77777777" w:rsidR="00D424FA" w:rsidRDefault="00AD28D2" w:rsidP="00A423CC">
      <w:pPr>
        <w:pStyle w:val="BodyText"/>
        <w:keepNext/>
        <w:ind w:firstLine="720"/>
        <w:jc w:val="center"/>
      </w:pPr>
      <w:r>
        <w:rPr>
          <w:noProof/>
        </w:rPr>
        <w:drawing>
          <wp:inline distT="0" distB="0" distL="0" distR="0" wp14:anchorId="4C205CFB" wp14:editId="4BB9FBB9">
            <wp:extent cx="2824900" cy="4206240"/>
            <wp:effectExtent l="0" t="0" r="0" b="3810"/>
            <wp:docPr id="1" name="Picture 1" descr="The image displays the OneVA Pharmacy test script panel." title="Test Script Display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24900" cy="4206240"/>
                    </a:xfrm>
                    <a:prstGeom prst="rect">
                      <a:avLst/>
                    </a:prstGeom>
                  </pic:spPr>
                </pic:pic>
              </a:graphicData>
            </a:graphic>
          </wp:inline>
        </w:drawing>
      </w:r>
    </w:p>
    <w:p w14:paraId="35117D0B" w14:textId="6EC44ACE" w:rsidR="00AD28D2" w:rsidRDefault="00D424FA" w:rsidP="00CD0435">
      <w:pPr>
        <w:pStyle w:val="Caption"/>
        <w:keepNext w:val="0"/>
        <w:spacing w:after="240"/>
        <w:contextualSpacing w:val="0"/>
      </w:pPr>
      <w:r>
        <w:t xml:space="preserve">Figure </w:t>
      </w:r>
      <w:r w:rsidR="00C01687">
        <w:fldChar w:fldCharType="begin"/>
      </w:r>
      <w:r w:rsidR="00C01687">
        <w:instrText xml:space="preserve"> SEQ Figure \* ARABIC </w:instrText>
      </w:r>
      <w:r w:rsidR="00C01687">
        <w:fldChar w:fldCharType="separate"/>
      </w:r>
      <w:r w:rsidR="00C01687">
        <w:rPr>
          <w:noProof/>
        </w:rPr>
        <w:t>1</w:t>
      </w:r>
      <w:r w:rsidR="00C01687">
        <w:rPr>
          <w:noProof/>
        </w:rPr>
        <w:fldChar w:fldCharType="end"/>
      </w:r>
      <w:r w:rsidR="004B30C5">
        <w:t>: Test Script Panel</w:t>
      </w:r>
      <w:r>
        <w:t xml:space="preserve"> Example</w:t>
      </w:r>
    </w:p>
    <w:p w14:paraId="7AF6E130" w14:textId="4DDE50C6" w:rsidR="00AD28D2" w:rsidRPr="00993DFD" w:rsidRDefault="00AD28D2" w:rsidP="00A423CC">
      <w:r>
        <w:t>The Test Run Name provides</w:t>
      </w:r>
      <w:r w:rsidRPr="00FF285B">
        <w:t xml:space="preserve"> a short description of </w:t>
      </w:r>
      <w:r>
        <w:t>the</w:t>
      </w:r>
      <w:r w:rsidRPr="00FF285B">
        <w:t xml:space="preserve"> test and is included </w:t>
      </w:r>
      <w:r>
        <w:t xml:space="preserve">in </w:t>
      </w:r>
      <w:r w:rsidRPr="00FF285B">
        <w:t xml:space="preserve">the </w:t>
      </w:r>
      <w:r>
        <w:t xml:space="preserve">filename </w:t>
      </w:r>
      <w:r w:rsidRPr="00FF285B">
        <w:t xml:space="preserve">of </w:t>
      </w:r>
      <w:r>
        <w:t xml:space="preserve">the </w:t>
      </w:r>
      <w:r w:rsidRPr="00FF285B">
        <w:t>test case</w:t>
      </w:r>
      <w:r>
        <w:t xml:space="preserve"> results</w:t>
      </w:r>
      <w:r w:rsidRPr="00FF285B">
        <w:t xml:space="preserve"> workbook for easy reference</w:t>
      </w:r>
      <w:r w:rsidR="004B30C5">
        <w:t>. An example would be:</w:t>
      </w:r>
    </w:p>
    <w:p w14:paraId="6C29F89A" w14:textId="77777777" w:rsidR="00AD28D2" w:rsidRDefault="00AD28D2" w:rsidP="00897CE1">
      <w:pPr>
        <w:pStyle w:val="BodyText"/>
        <w:numPr>
          <w:ilvl w:val="0"/>
          <w:numId w:val="17"/>
        </w:numPr>
      </w:pPr>
      <w:r w:rsidRPr="00EA578A">
        <w:t>TestCases-Results-</w:t>
      </w:r>
      <w:r w:rsidRPr="00E20F80">
        <w:t>FullRegression</w:t>
      </w:r>
      <w:r w:rsidRPr="00EA578A">
        <w:t>-20140</w:t>
      </w:r>
      <w:r>
        <w:t>8</w:t>
      </w:r>
      <w:r w:rsidRPr="00EA578A">
        <w:t>21-032524.xlsx</w:t>
      </w:r>
    </w:p>
    <w:p w14:paraId="21332A0D" w14:textId="353FAC18" w:rsidR="00AD28D2" w:rsidRDefault="00D424FA" w:rsidP="002265E7">
      <w:pPr>
        <w:keepNext/>
      </w:pPr>
      <w:r>
        <w:lastRenderedPageBreak/>
        <w:t>The following image displays a</w:t>
      </w:r>
      <w:r w:rsidR="00AD28D2">
        <w:t xml:space="preserve"> command Prompt window </w:t>
      </w:r>
      <w:r>
        <w:t xml:space="preserve">which </w:t>
      </w:r>
      <w:r w:rsidR="00AD28D2">
        <w:t>show</w:t>
      </w:r>
      <w:r>
        <w:t>s</w:t>
      </w:r>
      <w:r w:rsidR="00AD28D2">
        <w:t xml:space="preserve"> the test script interaction</w:t>
      </w:r>
      <w:r>
        <w:t>.</w:t>
      </w:r>
    </w:p>
    <w:p w14:paraId="391D69FE" w14:textId="77777777" w:rsidR="00D424FA" w:rsidRDefault="00AD28D2" w:rsidP="00A423CC">
      <w:pPr>
        <w:pStyle w:val="BodyText"/>
        <w:keepNext/>
        <w:ind w:firstLine="720"/>
        <w:jc w:val="center"/>
      </w:pPr>
      <w:r>
        <w:rPr>
          <w:noProof/>
        </w:rPr>
        <w:drawing>
          <wp:inline distT="0" distB="0" distL="0" distR="0" wp14:anchorId="4752CF7F" wp14:editId="38FABA67">
            <wp:extent cx="4867275" cy="2458598"/>
            <wp:effectExtent l="0" t="0" r="0" b="0"/>
            <wp:docPr id="19" name="Picture 19" descr="The image displays an example of the command prompt." title="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70365" cy="2460159"/>
                    </a:xfrm>
                    <a:prstGeom prst="rect">
                      <a:avLst/>
                    </a:prstGeom>
                  </pic:spPr>
                </pic:pic>
              </a:graphicData>
            </a:graphic>
          </wp:inline>
        </w:drawing>
      </w:r>
    </w:p>
    <w:p w14:paraId="42E1032C" w14:textId="093D5852" w:rsidR="00AD28D2" w:rsidRPr="004B30C5" w:rsidRDefault="00D424FA" w:rsidP="00CD0435">
      <w:pPr>
        <w:pStyle w:val="Caption"/>
        <w:keepNext w:val="0"/>
        <w:spacing w:after="240"/>
        <w:contextualSpacing w:val="0"/>
      </w:pPr>
      <w:r w:rsidRPr="004B30C5">
        <w:t xml:space="preserve">Figure </w:t>
      </w:r>
      <w:r w:rsidR="00C01687">
        <w:fldChar w:fldCharType="begin"/>
      </w:r>
      <w:r w:rsidR="00C01687">
        <w:instrText xml:space="preserve"> SEQ Figure \* ARABIC </w:instrText>
      </w:r>
      <w:r w:rsidR="00C01687">
        <w:fldChar w:fldCharType="separate"/>
      </w:r>
      <w:r w:rsidR="00C01687">
        <w:rPr>
          <w:noProof/>
        </w:rPr>
        <w:t>2</w:t>
      </w:r>
      <w:r w:rsidR="00C01687">
        <w:rPr>
          <w:noProof/>
        </w:rPr>
        <w:fldChar w:fldCharType="end"/>
      </w:r>
      <w:r w:rsidRPr="004B30C5">
        <w:t>: Command Prompt Example</w:t>
      </w:r>
    </w:p>
    <w:p w14:paraId="4D438FA4" w14:textId="35A7D1DB" w:rsidR="00AD28D2" w:rsidRDefault="00AD28D2" w:rsidP="00A423CC">
      <w:r>
        <w:t>W</w:t>
      </w:r>
      <w:r w:rsidR="004B30C5">
        <w:t>hile the Command Prompt</w:t>
      </w:r>
      <w:r>
        <w:t xml:space="preserve"> window </w:t>
      </w:r>
      <w:r w:rsidR="004B30C5">
        <w:t>is scrollable</w:t>
      </w:r>
      <w:r>
        <w:t>, the number of lines that c</w:t>
      </w:r>
      <w:r w:rsidR="004B30C5">
        <w:t>an be displayed are limited, therefore</w:t>
      </w:r>
      <w:r>
        <w:t xml:space="preserve"> the complete session is typically not viewable. A session log file is created for</w:t>
      </w:r>
      <w:r w:rsidR="004B30C5">
        <w:t xml:space="preserve"> each test script run for </w:t>
      </w:r>
      <w:r>
        <w:t>reference.</w:t>
      </w:r>
    </w:p>
    <w:p w14:paraId="5904EC54" w14:textId="1BDEDA52" w:rsidR="00D424FA" w:rsidRDefault="00AD28D2" w:rsidP="00A423CC">
      <w:r>
        <w:t>When all selected tests scripts are com</w:t>
      </w:r>
      <w:r w:rsidR="004B30C5">
        <w:t>plete the selection window displays</w:t>
      </w:r>
      <w:r>
        <w:t xml:space="preserve"> which scripts were run, skipped, or failed</w:t>
      </w:r>
      <w:r w:rsidR="00D424FA">
        <w:t>.</w:t>
      </w:r>
    </w:p>
    <w:p w14:paraId="33EA6C8E" w14:textId="4C3A076A" w:rsidR="00AD28D2" w:rsidRDefault="00D424FA" w:rsidP="00A423CC">
      <w:pPr>
        <w:pStyle w:val="BodyText"/>
        <w:keepNext/>
      </w:pPr>
      <w:r>
        <w:lastRenderedPageBreak/>
        <w:t>The following image displays an example of the message that displays when the test script has completed.</w:t>
      </w:r>
    </w:p>
    <w:p w14:paraId="66B2275A" w14:textId="77777777" w:rsidR="00D424FA" w:rsidRDefault="00AD28D2" w:rsidP="00A423CC">
      <w:pPr>
        <w:pStyle w:val="BodyText"/>
        <w:keepNext/>
        <w:ind w:firstLine="720"/>
        <w:jc w:val="center"/>
      </w:pPr>
      <w:r>
        <w:rPr>
          <w:noProof/>
        </w:rPr>
        <w:drawing>
          <wp:inline distT="0" distB="0" distL="0" distR="0" wp14:anchorId="4809C9B4" wp14:editId="05CDE53A">
            <wp:extent cx="2824480" cy="3307080"/>
            <wp:effectExtent l="0" t="0" r="0" b="7620"/>
            <wp:docPr id="6" name="Picture 6" descr="The image displays the test script panel with the message ***Test run completed*** which informs the tester that the script has finished executing.&#10;" title="Test Script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24904" cy="3307576"/>
                    </a:xfrm>
                    <a:prstGeom prst="rect">
                      <a:avLst/>
                    </a:prstGeom>
                  </pic:spPr>
                </pic:pic>
              </a:graphicData>
            </a:graphic>
          </wp:inline>
        </w:drawing>
      </w:r>
    </w:p>
    <w:p w14:paraId="43536598" w14:textId="350F90D7" w:rsidR="00AD28D2" w:rsidRDefault="00D424FA" w:rsidP="00CD0435">
      <w:pPr>
        <w:pStyle w:val="Caption"/>
        <w:keepNext w:val="0"/>
        <w:spacing w:after="240"/>
        <w:contextualSpacing w:val="0"/>
      </w:pPr>
      <w:r>
        <w:t xml:space="preserve">Figure </w:t>
      </w:r>
      <w:r w:rsidR="00C01687">
        <w:fldChar w:fldCharType="begin"/>
      </w:r>
      <w:r w:rsidR="00C01687">
        <w:instrText xml:space="preserve"> SEQ Figure \* ARABI</w:instrText>
      </w:r>
      <w:r w:rsidR="00C01687">
        <w:instrText xml:space="preserve">C </w:instrText>
      </w:r>
      <w:r w:rsidR="00C01687">
        <w:fldChar w:fldCharType="separate"/>
      </w:r>
      <w:r w:rsidR="00C01687">
        <w:rPr>
          <w:noProof/>
        </w:rPr>
        <w:t>3</w:t>
      </w:r>
      <w:r w:rsidR="00C01687">
        <w:rPr>
          <w:noProof/>
        </w:rPr>
        <w:fldChar w:fldCharType="end"/>
      </w:r>
      <w:r w:rsidR="004B30C5">
        <w:t xml:space="preserve">: </w:t>
      </w:r>
      <w:r>
        <w:t>Test Script Run Completed Example</w:t>
      </w:r>
    </w:p>
    <w:p w14:paraId="716D422C" w14:textId="740DC74E" w:rsidR="00AD28D2" w:rsidRDefault="00AD28D2" w:rsidP="00A423CC">
      <w:r>
        <w:t xml:space="preserve">The updated test cases </w:t>
      </w:r>
      <w:r w:rsidR="00A8191D">
        <w:t>result</w:t>
      </w:r>
      <w:r>
        <w:t xml:space="preserve"> workbook file and the corresponding session logs provide the record of the test.</w:t>
      </w:r>
    </w:p>
    <w:p w14:paraId="126D065F" w14:textId="0EBD0E3B" w:rsidR="00366DF9" w:rsidRDefault="00A8191D" w:rsidP="00140CC3">
      <w:r>
        <w:t>The</w:t>
      </w:r>
      <w:r w:rsidR="00AD28D2">
        <w:t xml:space="preserve"> test case results tables are generated from the test cases results workbook and included in the Test Result document deliverable. An example is shown in the </w:t>
      </w:r>
      <w:hyperlink w:anchor="_Test_Case_report" w:tooltip="Appendix C Section" w:history="1">
        <w:r w:rsidR="009D5B1C">
          <w:rPr>
            <w:rStyle w:val="Hyperlink"/>
          </w:rPr>
          <w:t>Appendix C</w:t>
        </w:r>
      </w:hyperlink>
      <w:r w:rsidR="00AD28D2">
        <w:t>.</w:t>
      </w:r>
    </w:p>
    <w:p w14:paraId="78D85C38" w14:textId="3F453082" w:rsidR="002D4045" w:rsidRDefault="002D4045" w:rsidP="000C5879">
      <w:pPr>
        <w:pStyle w:val="Heading1"/>
      </w:pPr>
      <w:bookmarkStart w:id="105" w:name="_Toc436390613"/>
      <w:r>
        <w:t>Test</w:t>
      </w:r>
      <w:r w:rsidR="00C52B36">
        <w:t xml:space="preserve">ing </w:t>
      </w:r>
      <w:r w:rsidR="00B6645D">
        <w:t>Methodologies</w:t>
      </w:r>
      <w:bookmarkEnd w:id="105"/>
    </w:p>
    <w:p w14:paraId="6DC80F34" w14:textId="03B56836" w:rsidR="002D4045" w:rsidRPr="002D4045" w:rsidRDefault="00C52B36" w:rsidP="002D4045">
      <w:pPr>
        <w:pStyle w:val="BodyText"/>
      </w:pPr>
      <w:r>
        <w:t>The ‘Test Methodologies</w:t>
      </w:r>
      <w:r w:rsidR="002D4045">
        <w:t xml:space="preserve">’ section describes the testing strategies used by the </w:t>
      </w:r>
      <w:proofErr w:type="spellStart"/>
      <w:r w:rsidR="002D4045">
        <w:t>OneVA</w:t>
      </w:r>
      <w:proofErr w:type="spellEnd"/>
      <w:r w:rsidR="002D4045">
        <w:t xml:space="preserve"> Pharmacy Implementation Team to validate the software and comply with VA, </w:t>
      </w:r>
      <w:r w:rsidR="00F1188C">
        <w:t xml:space="preserve">PMAS, </w:t>
      </w:r>
      <w:proofErr w:type="spellStart"/>
      <w:r w:rsidR="002D4045">
        <w:t>ProPath</w:t>
      </w:r>
      <w:proofErr w:type="spellEnd"/>
      <w:r w:rsidR="002D4045">
        <w:t xml:space="preserve">, and Section 508 standards. The section explains how </w:t>
      </w:r>
      <w:r w:rsidR="00A11971">
        <w:t xml:space="preserve">various </w:t>
      </w:r>
      <w:r w:rsidR="002D4045">
        <w:t>testing</w:t>
      </w:r>
      <w:r>
        <w:t xml:space="preserve"> methodologies</w:t>
      </w:r>
      <w:r w:rsidR="00A11971">
        <w:t xml:space="preserve"> will be used </w:t>
      </w:r>
      <w:r w:rsidR="00F1188C">
        <w:t>throughout</w:t>
      </w:r>
      <w:r w:rsidR="00A11971">
        <w:t xml:space="preserve"> the project lifecy</w:t>
      </w:r>
      <w:r w:rsidR="00F1188C">
        <w:t>cle. The</w:t>
      </w:r>
      <w:r w:rsidR="00B6645D">
        <w:t>se</w:t>
      </w:r>
      <w:r>
        <w:t xml:space="preserve"> methodologies</w:t>
      </w:r>
      <w:r w:rsidR="00A11971">
        <w:t xml:space="preserve"> include</w:t>
      </w:r>
      <w:r w:rsidR="00F1188C">
        <w:t xml:space="preserve"> the testing of component builds and continuous development integration testing, </w:t>
      </w:r>
      <w:r w:rsidR="002D4045">
        <w:t>Software Quality Assurance (SQA), Unit Functionality Testing</w:t>
      </w:r>
      <w:r w:rsidR="00F1188C">
        <w:t xml:space="preserve"> (UFT)</w:t>
      </w:r>
      <w:r w:rsidR="002D4045">
        <w:t>, Enterprise System Engineering</w:t>
      </w:r>
      <w:r w:rsidR="00F1188C">
        <w:t xml:space="preserve"> (ESE) Enterprise Testing Service (ESE) (Security, Privacy, and Section 508), </w:t>
      </w:r>
      <w:r w:rsidR="00771EBF">
        <w:t xml:space="preserve">Performance Testing, </w:t>
      </w:r>
      <w:r w:rsidR="00F1188C">
        <w:t xml:space="preserve">Operational Readiness (OR), </w:t>
      </w:r>
      <w:r w:rsidR="00771EBF">
        <w:t xml:space="preserve">and </w:t>
      </w:r>
      <w:r w:rsidR="00F1188C">
        <w:t>Initial Capability (IOC)</w:t>
      </w:r>
      <w:r w:rsidR="00A11971">
        <w:t>.</w:t>
      </w:r>
    </w:p>
    <w:p w14:paraId="247F0366" w14:textId="0159B810" w:rsidR="00D82879" w:rsidRDefault="00D82879" w:rsidP="00D67552">
      <w:pPr>
        <w:pStyle w:val="Heading2"/>
      </w:pPr>
      <w:bookmarkStart w:id="106" w:name="_Toc233599153"/>
      <w:bookmarkStart w:id="107" w:name="_Toc413762090"/>
      <w:bookmarkStart w:id="108" w:name="_Toc436390614"/>
      <w:r w:rsidRPr="0087049F">
        <w:t xml:space="preserve">Component </w:t>
      </w:r>
      <w:r w:rsidR="00485227">
        <w:t xml:space="preserve">&amp; Integration </w:t>
      </w:r>
      <w:r w:rsidRPr="0087049F">
        <w:t>Test</w:t>
      </w:r>
      <w:bookmarkEnd w:id="106"/>
      <w:bookmarkEnd w:id="107"/>
      <w:bookmarkEnd w:id="108"/>
    </w:p>
    <w:p w14:paraId="1C4003FE" w14:textId="15053AD3" w:rsidR="003639AF" w:rsidRPr="003639AF" w:rsidRDefault="003639AF" w:rsidP="003639AF">
      <w:bookmarkStart w:id="109" w:name="_Toc270933670"/>
      <w:r w:rsidRPr="00771EBF">
        <w:t xml:space="preserve">The software developers perform the ‘Component’ testing as part of the continuous cycle of development. The component testing, also known as unit testing, includes the internal technical and functional testing of a module of code. The </w:t>
      </w:r>
      <w:proofErr w:type="spellStart"/>
      <w:r w:rsidRPr="00771EBF">
        <w:t>OneVA</w:t>
      </w:r>
      <w:proofErr w:type="spellEnd"/>
      <w:r w:rsidRPr="00771EBF">
        <w:t xml:space="preserve"> Pharmacy Implementation software developer will be responsible to verify that requirements defined in the SDD have been applied </w:t>
      </w:r>
      <w:r w:rsidRPr="00771EBF">
        <w:lastRenderedPageBreak/>
        <w:t>to the module while testing. The Developers will perform unit testing and initial integration testing in the development environment while creating and modifying code to ensure the system modules produce the expected results.</w:t>
      </w:r>
      <w:r w:rsidR="00771EBF" w:rsidRPr="00771EBF">
        <w:t xml:space="preserve"> </w:t>
      </w:r>
      <w:r w:rsidR="00FA60A2">
        <w:t xml:space="preserve">The Developers will conduct </w:t>
      </w:r>
      <w:r w:rsidR="00771EBF" w:rsidRPr="00771EBF">
        <w:t xml:space="preserve">unit testing using the </w:t>
      </w:r>
      <w:r w:rsidR="000631A6">
        <w:t>International Business Machine’s (</w:t>
      </w:r>
      <w:r w:rsidR="00771EBF" w:rsidRPr="00771EBF">
        <w:t>IBMs</w:t>
      </w:r>
      <w:r w:rsidR="000631A6">
        <w:t>)</w:t>
      </w:r>
      <w:r w:rsidR="00771EBF" w:rsidRPr="00771EBF">
        <w:t xml:space="preserve"> </w:t>
      </w:r>
      <w:r w:rsidR="00623084">
        <w:t xml:space="preserve">Rational </w:t>
      </w:r>
      <w:r w:rsidR="00FA60A2">
        <w:t>Integrated Development Environment (</w:t>
      </w:r>
      <w:r w:rsidR="00771EBF" w:rsidRPr="00771EBF">
        <w:t>IDE</w:t>
      </w:r>
      <w:r w:rsidR="00FA60A2">
        <w:t>)</w:t>
      </w:r>
      <w:r w:rsidR="00771EBF" w:rsidRPr="00771EBF">
        <w:t>.</w:t>
      </w:r>
      <w:r w:rsidR="00FA60A2">
        <w:t xml:space="preserve"> The IDE is a software application that provides comprehensive facilities </w:t>
      </w:r>
      <w:r w:rsidR="00623084">
        <w:t>including build automation tools and debugger.</w:t>
      </w:r>
    </w:p>
    <w:p w14:paraId="5EE5F712" w14:textId="2847FCAB" w:rsidR="003639AF" w:rsidRPr="003639AF" w:rsidRDefault="003639AF" w:rsidP="003639AF">
      <w:r w:rsidRPr="003639AF">
        <w:t xml:space="preserve">The Test Analysts will work with the Developers to perform the final </w:t>
      </w:r>
      <w:r w:rsidR="00E961E6">
        <w:t>‘I</w:t>
      </w:r>
      <w:r w:rsidRPr="003639AF">
        <w:t>ntegration</w:t>
      </w:r>
      <w:r w:rsidR="00E961E6">
        <w:t>’</w:t>
      </w:r>
      <w:r w:rsidR="00771EBF">
        <w:t xml:space="preserve"> testing. They will execute</w:t>
      </w:r>
      <w:r w:rsidRPr="003639AF">
        <w:t xml:space="preserve"> automated test scripts in the development environment before Software Quality Assurance (SQA) Testing begins.</w:t>
      </w:r>
    </w:p>
    <w:p w14:paraId="61EABB22" w14:textId="435AE24F" w:rsidR="003639AF" w:rsidRPr="00284D9B" w:rsidRDefault="003639AF" w:rsidP="00284D9B">
      <w:pPr>
        <w:pStyle w:val="Heading3"/>
      </w:pPr>
      <w:bookmarkStart w:id="110" w:name="_Toc436390615"/>
      <w:r w:rsidRPr="00284D9B">
        <w:t>Component &amp; Integration Test Environment</w:t>
      </w:r>
      <w:bookmarkEnd w:id="109"/>
      <w:bookmarkEnd w:id="110"/>
    </w:p>
    <w:p w14:paraId="0519EDC8" w14:textId="1EBAF86F" w:rsidR="003639AF" w:rsidRDefault="003639AF" w:rsidP="003639AF">
      <w:r>
        <w:t>In order to execute the ‘Component &amp; Integration’ tests a development</w:t>
      </w:r>
      <w:r w:rsidR="00FB61F1">
        <w:t xml:space="preserve"> </w:t>
      </w:r>
      <w:r w:rsidR="00013891">
        <w:t>environment</w:t>
      </w:r>
      <w:r w:rsidR="00FB61F1">
        <w:t xml:space="preserve"> containing three instances of the </w:t>
      </w:r>
      <w:proofErr w:type="spellStart"/>
      <w:r>
        <w:t>VistA</w:t>
      </w:r>
      <w:proofErr w:type="spellEnd"/>
      <w:r>
        <w:t xml:space="preserve"> systems</w:t>
      </w:r>
      <w:r w:rsidR="00FB61F1">
        <w:t xml:space="preserve"> will be made available. </w:t>
      </w:r>
      <w:r w:rsidR="009D7442">
        <w:t>For an example, i</w:t>
      </w:r>
      <w:r w:rsidR="00FB61F1">
        <w:t xml:space="preserve">n </w:t>
      </w:r>
      <w:r w:rsidR="009D7442">
        <w:t>some</w:t>
      </w:r>
      <w:r w:rsidR="00FB61F1">
        <w:t xml:space="preserve"> test cases and scripts, “</w:t>
      </w:r>
      <w:proofErr w:type="spellStart"/>
      <w:r w:rsidR="00FE2E33">
        <w:t>VistA</w:t>
      </w:r>
      <w:proofErr w:type="spellEnd"/>
      <w:r w:rsidR="00FE2E33">
        <w:t xml:space="preserve"> System 1</w:t>
      </w:r>
      <w:r w:rsidR="00771EBF">
        <w:t xml:space="preserve"> (VistA-1)</w:t>
      </w:r>
      <w:r w:rsidR="00FB61F1">
        <w:t>”</w:t>
      </w:r>
      <w:r>
        <w:t xml:space="preserve">, </w:t>
      </w:r>
      <w:r w:rsidR="00FB61F1">
        <w:t>“</w:t>
      </w:r>
      <w:proofErr w:type="spellStart"/>
      <w:r w:rsidR="00771EBF">
        <w:t>VistA</w:t>
      </w:r>
      <w:proofErr w:type="spellEnd"/>
      <w:r w:rsidR="00771EBF">
        <w:t xml:space="preserve"> System </w:t>
      </w:r>
      <w:r w:rsidR="00FE2E33">
        <w:t>2</w:t>
      </w:r>
      <w:r w:rsidR="00771EBF">
        <w:t xml:space="preserve"> (VistA-2)</w:t>
      </w:r>
      <w:r w:rsidR="00FB61F1">
        <w:t>”</w:t>
      </w:r>
      <w:r>
        <w:t xml:space="preserve">, and </w:t>
      </w:r>
      <w:r w:rsidR="00FB61F1">
        <w:t>“</w:t>
      </w:r>
      <w:proofErr w:type="spellStart"/>
      <w:r w:rsidR="00771EBF">
        <w:t>VistA</w:t>
      </w:r>
      <w:proofErr w:type="spellEnd"/>
      <w:r w:rsidR="00771EBF">
        <w:t xml:space="preserve"> System </w:t>
      </w:r>
      <w:r>
        <w:t>3</w:t>
      </w:r>
      <w:r w:rsidR="00771EBF">
        <w:t xml:space="preserve"> (VistA-3)</w:t>
      </w:r>
      <w:r w:rsidR="00FB61F1">
        <w:t>”</w:t>
      </w:r>
      <w:r w:rsidR="00013891">
        <w:t xml:space="preserve"> are used to </w:t>
      </w:r>
      <w:r>
        <w:t xml:space="preserve">represent multiple </w:t>
      </w:r>
      <w:proofErr w:type="spellStart"/>
      <w:r>
        <w:t>VistA</w:t>
      </w:r>
      <w:proofErr w:type="spellEnd"/>
      <w:r>
        <w:t xml:space="preserve"> sites. </w:t>
      </w:r>
      <w:r w:rsidR="00013891">
        <w:t>“</w:t>
      </w:r>
      <w:proofErr w:type="spellStart"/>
      <w:r w:rsidR="00FE2E33">
        <w:t>VistA</w:t>
      </w:r>
      <w:proofErr w:type="spellEnd"/>
      <w:r w:rsidR="00FE2E33">
        <w:t xml:space="preserve"> System 1</w:t>
      </w:r>
      <w:r w:rsidR="00013891">
        <w:t>”</w:t>
      </w:r>
      <w:r>
        <w:t xml:space="preserve"> is designated the local site for testing purposes and </w:t>
      </w:r>
      <w:r w:rsidR="00013891">
        <w:t>“</w:t>
      </w:r>
      <w:proofErr w:type="spellStart"/>
      <w:r w:rsidR="00FE2E33">
        <w:t>VistA</w:t>
      </w:r>
      <w:proofErr w:type="spellEnd"/>
      <w:r w:rsidR="00FE2E33">
        <w:t xml:space="preserve"> System 2</w:t>
      </w:r>
      <w:r w:rsidR="00013891">
        <w:t>”</w:t>
      </w:r>
      <w:r>
        <w:t xml:space="preserve"> and </w:t>
      </w:r>
      <w:r w:rsidR="00013891">
        <w:t>“</w:t>
      </w:r>
      <w:proofErr w:type="spellStart"/>
      <w:r w:rsidR="00FE2E33">
        <w:t>VistA</w:t>
      </w:r>
      <w:proofErr w:type="spellEnd"/>
      <w:r w:rsidR="00FE2E33">
        <w:t xml:space="preserve"> System 3</w:t>
      </w:r>
      <w:r w:rsidR="00013891">
        <w:t>”</w:t>
      </w:r>
      <w:r>
        <w:t xml:space="preserve"> are considered remote sites.</w:t>
      </w:r>
    </w:p>
    <w:p w14:paraId="0B77EAEC" w14:textId="5DB1DB67" w:rsidR="009A0A2C" w:rsidRDefault="009A0A2C" w:rsidP="009A0A2C">
      <w:r>
        <w:t>The development environment is also equipped with the enterprise messaging capabilities that are provided through the VAs Enterprise Messaging Infrastructure (</w:t>
      </w:r>
      <w:proofErr w:type="spellStart"/>
      <w:r>
        <w:t>eMI</w:t>
      </w:r>
      <w:proofErr w:type="spellEnd"/>
      <w:r>
        <w:t>) enterprise message transport middleware.</w:t>
      </w:r>
      <w:r w:rsidR="00E438D9">
        <w:t xml:space="preserve"> The use of the middleware allows the connection of the HDR/CDS and remote </w:t>
      </w:r>
      <w:proofErr w:type="spellStart"/>
      <w:r w:rsidR="00E438D9">
        <w:t>VistA</w:t>
      </w:r>
      <w:proofErr w:type="spellEnd"/>
      <w:r w:rsidR="00E438D9">
        <w:t xml:space="preserve"> applications, hiding the det</w:t>
      </w:r>
      <w:r w:rsidR="00E961E6">
        <w:t>ails to</w:t>
      </w:r>
      <w:r w:rsidR="00E438D9">
        <w:t xml:space="preserve"> the communication from the application developers and provides abstracted message endpoints.</w:t>
      </w:r>
    </w:p>
    <w:p w14:paraId="4EC3D0BF" w14:textId="39F60A0E" w:rsidR="003639AF" w:rsidRPr="0087049F" w:rsidRDefault="003639AF" w:rsidP="003639AF">
      <w:r>
        <w:t xml:space="preserve">Each </w:t>
      </w:r>
      <w:r w:rsidR="00013891">
        <w:t>Developer and Tester’s</w:t>
      </w:r>
      <w:r>
        <w:t xml:space="preserve"> local computers are configured to allow a Telnet terminal connection to each </w:t>
      </w:r>
      <w:proofErr w:type="spellStart"/>
      <w:r>
        <w:t>VistA</w:t>
      </w:r>
      <w:proofErr w:type="spellEnd"/>
      <w:r>
        <w:t xml:space="preserve"> test instance in the</w:t>
      </w:r>
      <w:r w:rsidR="00013891">
        <w:t xml:space="preserve"> development environment</w:t>
      </w:r>
      <w:r>
        <w:t>. The Microsoft .Net F</w:t>
      </w:r>
      <w:r w:rsidR="00E438D9">
        <w:t>ramework</w:t>
      </w:r>
      <w:r w:rsidR="00E961E6">
        <w:t>, used to execute the automated test scripts,</w:t>
      </w:r>
      <w:r w:rsidR="00E438D9">
        <w:t xml:space="preserve"> must also be installed on the local computer.</w:t>
      </w:r>
      <w:r w:rsidR="00623084">
        <w:t xml:space="preserve"> In addition, each Developer will have access to IBM IDE.</w:t>
      </w:r>
    </w:p>
    <w:p w14:paraId="247F036A" w14:textId="3E3E08E5" w:rsidR="00D82879" w:rsidRDefault="00D82879" w:rsidP="00D67552">
      <w:pPr>
        <w:pStyle w:val="Heading2"/>
      </w:pPr>
      <w:bookmarkStart w:id="111" w:name="_Toc233599155"/>
      <w:bookmarkStart w:id="112" w:name="_Toc413762092"/>
      <w:bookmarkStart w:id="113" w:name="_Toc436390616"/>
      <w:r w:rsidRPr="0087049F">
        <w:t>S</w:t>
      </w:r>
      <w:r w:rsidR="005D1AC2">
        <w:t>oftware Quality Assurance Testing</w:t>
      </w:r>
      <w:bookmarkEnd w:id="111"/>
      <w:bookmarkEnd w:id="112"/>
      <w:bookmarkEnd w:id="113"/>
    </w:p>
    <w:p w14:paraId="53E953DC" w14:textId="77777777" w:rsidR="005E1400" w:rsidRDefault="00347DFC" w:rsidP="00347DFC">
      <w:pPr>
        <w:pStyle w:val="BodyText"/>
      </w:pPr>
      <w:r>
        <w:t xml:space="preserve">The ‘Software Quality Assurance’ (SQA) testing will occur in an environment simulating a construct of the production environment, with all integrated components available. </w:t>
      </w:r>
      <w:r w:rsidR="005E1400">
        <w:t>This shall include the following:</w:t>
      </w:r>
    </w:p>
    <w:p w14:paraId="6F30DEA1" w14:textId="77777777" w:rsidR="005E1400" w:rsidRDefault="005E1400" w:rsidP="00897CE1">
      <w:pPr>
        <w:pStyle w:val="BodyText"/>
        <w:numPr>
          <w:ilvl w:val="0"/>
          <w:numId w:val="17"/>
        </w:numPr>
      </w:pPr>
      <w:r>
        <w:t xml:space="preserve">Designated Local </w:t>
      </w:r>
      <w:proofErr w:type="spellStart"/>
      <w:r>
        <w:t>VistA</w:t>
      </w:r>
      <w:proofErr w:type="spellEnd"/>
      <w:r>
        <w:t xml:space="preserve"> site</w:t>
      </w:r>
    </w:p>
    <w:p w14:paraId="28C3C5BA" w14:textId="77777777" w:rsidR="005E1400" w:rsidRDefault="005E1400" w:rsidP="00897CE1">
      <w:pPr>
        <w:pStyle w:val="BodyText"/>
        <w:numPr>
          <w:ilvl w:val="0"/>
          <w:numId w:val="17"/>
        </w:numPr>
      </w:pPr>
      <w:r>
        <w:t xml:space="preserve">Designation of two remote </w:t>
      </w:r>
      <w:proofErr w:type="spellStart"/>
      <w:r>
        <w:t>VistA</w:t>
      </w:r>
      <w:proofErr w:type="spellEnd"/>
      <w:r>
        <w:t xml:space="preserve"> sites</w:t>
      </w:r>
    </w:p>
    <w:p w14:paraId="2651BB03" w14:textId="77777777" w:rsidR="005E1400" w:rsidRDefault="005E1400" w:rsidP="00897CE1">
      <w:pPr>
        <w:pStyle w:val="BodyText"/>
        <w:numPr>
          <w:ilvl w:val="0"/>
          <w:numId w:val="17"/>
        </w:numPr>
      </w:pPr>
      <w:proofErr w:type="spellStart"/>
      <w:r>
        <w:t>VAeMI</w:t>
      </w:r>
      <w:proofErr w:type="spellEnd"/>
      <w:r>
        <w:t>-Middleware Components</w:t>
      </w:r>
    </w:p>
    <w:p w14:paraId="5895B3E4" w14:textId="5FBCD872" w:rsidR="005E1400" w:rsidRDefault="005E1400" w:rsidP="00897CE1">
      <w:pPr>
        <w:pStyle w:val="BodyText"/>
        <w:numPr>
          <w:ilvl w:val="0"/>
          <w:numId w:val="17"/>
        </w:numPr>
      </w:pPr>
      <w:r>
        <w:t>HDR/CDS Connectivity, Availability, &amp; Access</w:t>
      </w:r>
    </w:p>
    <w:p w14:paraId="6CE80EFB" w14:textId="58716149" w:rsidR="00347DFC" w:rsidRDefault="00347DFC" w:rsidP="00347DFC">
      <w:pPr>
        <w:pStyle w:val="BodyText"/>
      </w:pPr>
      <w:r>
        <w:t xml:space="preserve">The Quality Assurance (QA) Tester will </w:t>
      </w:r>
      <w:r w:rsidR="001A7832">
        <w:t xml:space="preserve">be responsible for the SQA testing and will </w:t>
      </w:r>
      <w:r>
        <w:t xml:space="preserve">execute a </w:t>
      </w:r>
      <w:r w:rsidR="001F6823">
        <w:t>suite</w:t>
      </w:r>
      <w:r>
        <w:t xml:space="preserve"> of </w:t>
      </w:r>
      <w:r w:rsidR="00BC5CD6">
        <w:t xml:space="preserve">approved </w:t>
      </w:r>
      <w:r w:rsidR="001F6823">
        <w:t xml:space="preserve">functional </w:t>
      </w:r>
      <w:r>
        <w:t xml:space="preserve">tests </w:t>
      </w:r>
      <w:r w:rsidR="001F6823">
        <w:t>to cover</w:t>
      </w:r>
      <w:r>
        <w:t xml:space="preserve"> regression, access control, usability, Section 508</w:t>
      </w:r>
      <w:r w:rsidR="001A7832">
        <w:t xml:space="preserve"> compliance</w:t>
      </w:r>
      <w:r>
        <w:t xml:space="preserve">, interfacing to remote </w:t>
      </w:r>
      <w:proofErr w:type="spellStart"/>
      <w:r>
        <w:t>VistA</w:t>
      </w:r>
      <w:proofErr w:type="spellEnd"/>
      <w:r>
        <w:t xml:space="preserve"> sites, integration with the HDR/CDS, and perform </w:t>
      </w:r>
      <w:r w:rsidR="001A7832">
        <w:t xml:space="preserve">the </w:t>
      </w:r>
      <w:r w:rsidR="005E1400">
        <w:t>exercise</w:t>
      </w:r>
      <w:r w:rsidR="001A7832">
        <w:t xml:space="preserve"> of</w:t>
      </w:r>
      <w:r>
        <w:t xml:space="preserve"> executing automated test scripts. The QA Tester will document all </w:t>
      </w:r>
      <w:r w:rsidR="001A7832">
        <w:t xml:space="preserve">defects and report </w:t>
      </w:r>
      <w:r>
        <w:t>back to the development team for resolution</w:t>
      </w:r>
      <w:r w:rsidR="001A7832">
        <w:t>. The Developers will resolve the software defects</w:t>
      </w:r>
      <w:r w:rsidR="005E1400">
        <w:t xml:space="preserve"> </w:t>
      </w:r>
      <w:r w:rsidR="005E1400">
        <w:lastRenderedPageBreak/>
        <w:t>within the development environment</w:t>
      </w:r>
      <w:r w:rsidR="001A7832">
        <w:t xml:space="preserve">. </w:t>
      </w:r>
      <w:r w:rsidR="005E1400">
        <w:t>Once corrected the component integration testing will occur then the SQA process will be repeated until all scrip</w:t>
      </w:r>
      <w:r w:rsidR="001A7832">
        <w:t>t</w:t>
      </w:r>
      <w:r w:rsidR="005E1400">
        <w:t>s receive</w:t>
      </w:r>
      <w:r w:rsidR="001A7832">
        <w:t>d</w:t>
      </w:r>
      <w:r w:rsidR="005E1400">
        <w:t xml:space="preserve"> a </w:t>
      </w:r>
      <w:r w:rsidR="001A7832">
        <w:t>“</w:t>
      </w:r>
      <w:r w:rsidR="005E1400">
        <w:t>pass</w:t>
      </w:r>
      <w:r w:rsidR="001A7832">
        <w:t>”</w:t>
      </w:r>
      <w:r w:rsidR="005E1400">
        <w:t xml:space="preserve"> status.</w:t>
      </w:r>
    </w:p>
    <w:p w14:paraId="10AE1C7E" w14:textId="3CF0AF5E" w:rsidR="00BC5CD6" w:rsidRDefault="00BC5CD6" w:rsidP="00347DFC">
      <w:pPr>
        <w:pStyle w:val="BodyText"/>
      </w:pPr>
      <w:r>
        <w:t xml:space="preserve">The </w:t>
      </w:r>
      <w:proofErr w:type="spellStart"/>
      <w:r w:rsidR="00497A1B">
        <w:t>OneVA</w:t>
      </w:r>
      <w:proofErr w:type="spellEnd"/>
      <w:r w:rsidR="00497A1B">
        <w:t xml:space="preserve"> Pharmacy Implementation </w:t>
      </w:r>
      <w:r>
        <w:t>Test Lead shall be responsible to assure the following steps are executed as part of the SQA testing process:</w:t>
      </w:r>
    </w:p>
    <w:p w14:paraId="118F0938" w14:textId="5280350D" w:rsidR="00BC5CD6" w:rsidRDefault="00BC5CD6" w:rsidP="00497A1B">
      <w:pPr>
        <w:pStyle w:val="BodyText"/>
        <w:numPr>
          <w:ilvl w:val="0"/>
          <w:numId w:val="34"/>
        </w:numPr>
      </w:pPr>
      <w:r>
        <w:t xml:space="preserve">Ensure SQA test cases and scripts along with test results are captured and </w:t>
      </w:r>
      <w:r w:rsidR="00497A1B">
        <w:t>correlated</w:t>
      </w:r>
      <w:r>
        <w:t xml:space="preserve"> to the </w:t>
      </w:r>
      <w:r w:rsidR="00497A1B">
        <w:t>appropriate</w:t>
      </w:r>
      <w:r>
        <w:t xml:space="preserve"> functional requirements in the RTM.</w:t>
      </w:r>
    </w:p>
    <w:p w14:paraId="252130E9" w14:textId="1AB653F4" w:rsidR="00BC5CD6" w:rsidRDefault="00497A1B" w:rsidP="00497A1B">
      <w:pPr>
        <w:pStyle w:val="BodyText"/>
        <w:numPr>
          <w:ilvl w:val="0"/>
          <w:numId w:val="34"/>
        </w:numPr>
      </w:pPr>
      <w:r>
        <w:t>Ensure</w:t>
      </w:r>
      <w:r w:rsidR="00BC5CD6">
        <w:t xml:space="preserve"> for each p</w:t>
      </w:r>
      <w:r>
        <w:t>roduct build, a test evaluation</w:t>
      </w:r>
      <w:r w:rsidR="00BC5CD6">
        <w:t xml:space="preserve"> is created.</w:t>
      </w:r>
    </w:p>
    <w:p w14:paraId="64760B1D" w14:textId="298DEF13" w:rsidR="00BC5CD6" w:rsidRDefault="00BC5CD6" w:rsidP="00497A1B">
      <w:pPr>
        <w:pStyle w:val="BodyText"/>
        <w:numPr>
          <w:ilvl w:val="0"/>
          <w:numId w:val="34"/>
        </w:numPr>
      </w:pPr>
      <w:r>
        <w:t xml:space="preserve">Ensure for each product build tested that SQA </w:t>
      </w:r>
      <w:r w:rsidR="00497A1B">
        <w:t>testers</w:t>
      </w:r>
      <w:r>
        <w:t xml:space="preserve"> complete the Vista </w:t>
      </w:r>
      <w:r w:rsidR="00497A1B">
        <w:t xml:space="preserve">SQA </w:t>
      </w:r>
      <w:r>
        <w:t>Checklist.</w:t>
      </w:r>
    </w:p>
    <w:p w14:paraId="48CAADEE" w14:textId="239C8E51" w:rsidR="00BC5CD6" w:rsidRDefault="00BC5CD6" w:rsidP="00497A1B">
      <w:pPr>
        <w:pStyle w:val="BodyText"/>
        <w:numPr>
          <w:ilvl w:val="0"/>
          <w:numId w:val="34"/>
        </w:numPr>
      </w:pPr>
      <w:r>
        <w:t>Ensure testers update all related RTC tasks they are</w:t>
      </w:r>
      <w:r w:rsidR="00497A1B">
        <w:t xml:space="preserve"> assigned</w:t>
      </w:r>
      <w:r>
        <w:t xml:space="preserve"> for </w:t>
      </w:r>
      <w:r w:rsidR="00497A1B">
        <w:t>Unit Functional</w:t>
      </w:r>
      <w:r>
        <w:t xml:space="preserve"> Testing.</w:t>
      </w:r>
    </w:p>
    <w:p w14:paraId="53CD6E56" w14:textId="06100647" w:rsidR="00BC5CD6" w:rsidRDefault="00BC5CD6" w:rsidP="00497A1B">
      <w:pPr>
        <w:pStyle w:val="BodyText"/>
        <w:numPr>
          <w:ilvl w:val="0"/>
          <w:numId w:val="34"/>
        </w:numPr>
      </w:pPr>
      <w:r>
        <w:t>Delivery of the following:</w:t>
      </w:r>
    </w:p>
    <w:p w14:paraId="33D7CACB" w14:textId="4E33BE51" w:rsidR="00BC5CD6" w:rsidRDefault="00BC5CD6" w:rsidP="00497A1B">
      <w:pPr>
        <w:pStyle w:val="BodyText"/>
        <w:numPr>
          <w:ilvl w:val="1"/>
          <w:numId w:val="34"/>
        </w:numPr>
      </w:pPr>
      <w:r>
        <w:t xml:space="preserve">Updated test cases, test scripts, and </w:t>
      </w:r>
      <w:r w:rsidR="00497A1B">
        <w:t>results</w:t>
      </w:r>
    </w:p>
    <w:p w14:paraId="4E20DF14" w14:textId="0DD5894B" w:rsidR="00BC5CD6" w:rsidRDefault="00497A1B" w:rsidP="00497A1B">
      <w:pPr>
        <w:pStyle w:val="BodyText"/>
        <w:numPr>
          <w:ilvl w:val="1"/>
          <w:numId w:val="34"/>
        </w:numPr>
      </w:pPr>
      <w:r>
        <w:t>Updated RTM</w:t>
      </w:r>
    </w:p>
    <w:p w14:paraId="5400AE61" w14:textId="5BA309AB" w:rsidR="00497A1B" w:rsidRDefault="00497A1B" w:rsidP="00497A1B">
      <w:pPr>
        <w:pStyle w:val="BodyText"/>
        <w:numPr>
          <w:ilvl w:val="1"/>
          <w:numId w:val="34"/>
        </w:numPr>
      </w:pPr>
      <w:r>
        <w:t>Product build test evaluations</w:t>
      </w:r>
    </w:p>
    <w:p w14:paraId="7888C3C8" w14:textId="3ED66868" w:rsidR="00497A1B" w:rsidRPr="00347DFC" w:rsidRDefault="00497A1B" w:rsidP="00497A1B">
      <w:pPr>
        <w:pStyle w:val="BodyText"/>
        <w:numPr>
          <w:ilvl w:val="1"/>
          <w:numId w:val="34"/>
        </w:numPr>
      </w:pPr>
      <w:r>
        <w:t xml:space="preserve">Product build </w:t>
      </w:r>
      <w:proofErr w:type="spellStart"/>
      <w:r>
        <w:t>VistA</w:t>
      </w:r>
      <w:proofErr w:type="spellEnd"/>
      <w:r>
        <w:t xml:space="preserve"> SQL checklist</w:t>
      </w:r>
    </w:p>
    <w:p w14:paraId="247F036C" w14:textId="492C054D" w:rsidR="00D82879" w:rsidRDefault="00D82879" w:rsidP="00D67552">
      <w:pPr>
        <w:pStyle w:val="Heading2"/>
      </w:pPr>
      <w:bookmarkStart w:id="114" w:name="_Toc413762093"/>
      <w:bookmarkStart w:id="115" w:name="_Toc436390617"/>
      <w:r>
        <w:t>User Functionality Test</w:t>
      </w:r>
      <w:bookmarkEnd w:id="114"/>
      <w:bookmarkEnd w:id="115"/>
    </w:p>
    <w:p w14:paraId="52B91BF7" w14:textId="42A9D775" w:rsidR="00CF320B" w:rsidRDefault="008C637D" w:rsidP="00CF320B">
      <w:r>
        <w:t xml:space="preserve">The </w:t>
      </w:r>
      <w:proofErr w:type="spellStart"/>
      <w:r>
        <w:t>OneVA</w:t>
      </w:r>
      <w:proofErr w:type="spellEnd"/>
      <w:r>
        <w:t xml:space="preserve"> Pharmacy Implementation Testing Team will ensure the User Functionality Test (UFT) is conducted. As stated earlier in this document in ‘</w:t>
      </w:r>
      <w:hyperlink w:anchor="_Items_to_Be" w:tooltip="Section 2 Items to Be Tested" w:history="1">
        <w:r w:rsidRPr="008C637D">
          <w:rPr>
            <w:rStyle w:val="Hyperlink"/>
          </w:rPr>
          <w:t>Section 2 Items to Be Tested</w:t>
        </w:r>
      </w:hyperlink>
      <w:r>
        <w:t>’ all functional requirements defined in the RSD will be tested</w:t>
      </w:r>
      <w:r w:rsidR="00CF320B">
        <w:t xml:space="preserve">. The Team will coordinate and </w:t>
      </w:r>
      <w:r w:rsidR="00AC0224">
        <w:t>facilitate</w:t>
      </w:r>
      <w:r w:rsidR="00CF320B">
        <w:t xml:space="preserve"> all aspects of the UFT by establishing user with test </w:t>
      </w:r>
      <w:r w:rsidR="00AC0224">
        <w:t>accounts</w:t>
      </w:r>
      <w:r w:rsidR="00CF320B">
        <w:t xml:space="preserve"> and access to the software.</w:t>
      </w:r>
    </w:p>
    <w:p w14:paraId="6F3CCC2C" w14:textId="3CB2B5FE" w:rsidR="00CF320B" w:rsidRDefault="00CF320B" w:rsidP="00CF320B">
      <w:r>
        <w:t>To prepare for User Fun</w:t>
      </w:r>
      <w:r w:rsidR="00AC0224">
        <w:t xml:space="preserve">ctional Testing the </w:t>
      </w:r>
      <w:proofErr w:type="spellStart"/>
      <w:r w:rsidR="00AC0224">
        <w:t>OneVA</w:t>
      </w:r>
      <w:proofErr w:type="spellEnd"/>
      <w:r w:rsidR="00AC0224">
        <w:t xml:space="preserve"> Pharmacy Implementation </w:t>
      </w:r>
      <w:r>
        <w:t>Team will perform the following:</w:t>
      </w:r>
    </w:p>
    <w:p w14:paraId="0A71B0AB" w14:textId="77777777" w:rsidR="00CF320B" w:rsidRDefault="00CF320B" w:rsidP="00897CE1">
      <w:pPr>
        <w:numPr>
          <w:ilvl w:val="0"/>
          <w:numId w:val="20"/>
        </w:numPr>
      </w:pPr>
      <w:r>
        <w:t>Install software in test environment</w:t>
      </w:r>
    </w:p>
    <w:p w14:paraId="46934D30" w14:textId="77777777" w:rsidR="00CF320B" w:rsidRDefault="00CF320B" w:rsidP="00897CE1">
      <w:pPr>
        <w:numPr>
          <w:ilvl w:val="0"/>
          <w:numId w:val="20"/>
        </w:numPr>
      </w:pPr>
      <w:r>
        <w:t>Create test patients and prescriptions</w:t>
      </w:r>
    </w:p>
    <w:p w14:paraId="1C0505B4" w14:textId="77777777" w:rsidR="00CF320B" w:rsidRDefault="00CF320B" w:rsidP="00897CE1">
      <w:pPr>
        <w:numPr>
          <w:ilvl w:val="0"/>
          <w:numId w:val="20"/>
        </w:numPr>
      </w:pPr>
      <w:r>
        <w:t>Create user ids for VA testers</w:t>
      </w:r>
    </w:p>
    <w:p w14:paraId="07B88703" w14:textId="77777777" w:rsidR="00CF320B" w:rsidRDefault="00CF320B" w:rsidP="00897CE1">
      <w:pPr>
        <w:numPr>
          <w:ilvl w:val="0"/>
          <w:numId w:val="20"/>
        </w:numPr>
      </w:pPr>
      <w:r>
        <w:t>Provide test case scripts workbook to identify all test steps along with setup instructions</w:t>
      </w:r>
    </w:p>
    <w:p w14:paraId="7C3DA2FA" w14:textId="72CC3F89" w:rsidR="00AC0224" w:rsidRDefault="00AC0224" w:rsidP="00CF320B">
      <w:r>
        <w:t>During the testing the Team will ensure the following:</w:t>
      </w:r>
    </w:p>
    <w:p w14:paraId="3E1B8492" w14:textId="5B5948AB" w:rsidR="00AC0224" w:rsidRDefault="00CF320B" w:rsidP="00897CE1">
      <w:pPr>
        <w:numPr>
          <w:ilvl w:val="0"/>
          <w:numId w:val="21"/>
        </w:numPr>
      </w:pPr>
      <w:r w:rsidRPr="00F12264">
        <w:t>VA testers perfo</w:t>
      </w:r>
      <w:r w:rsidR="00AC0224">
        <w:t>rm all tests manually and record</w:t>
      </w:r>
      <w:r w:rsidRPr="00F12264">
        <w:t xml:space="preserve"> the result of each test step in t</w:t>
      </w:r>
      <w:r w:rsidR="00AC0224">
        <w:t>he test case scripts workbook.</w:t>
      </w:r>
    </w:p>
    <w:p w14:paraId="0B45BD9D" w14:textId="68A652D7" w:rsidR="00F16908" w:rsidRDefault="00F16908" w:rsidP="00897CE1">
      <w:pPr>
        <w:numPr>
          <w:ilvl w:val="0"/>
          <w:numId w:val="21"/>
        </w:numPr>
      </w:pPr>
      <w:r>
        <w:t>VA testers</w:t>
      </w:r>
      <w:r w:rsidRPr="00450192">
        <w:t xml:space="preserve"> test</w:t>
      </w:r>
      <w:r>
        <w:t>s the code using approved test cases and test s</w:t>
      </w:r>
      <w:r w:rsidRPr="00450192">
        <w:t xml:space="preserve">cripts and </w:t>
      </w:r>
      <w:r w:rsidR="009D7442">
        <w:t>records that each test has</w:t>
      </w:r>
      <w:r w:rsidRPr="00450192">
        <w:t xml:space="preserve"> passed or failed according to the documented p</w:t>
      </w:r>
      <w:r>
        <w:t>ass/fail criteria.</w:t>
      </w:r>
    </w:p>
    <w:p w14:paraId="09FE7BDE" w14:textId="77777777" w:rsidR="00AC0224" w:rsidRDefault="00AC0224" w:rsidP="00897CE1">
      <w:pPr>
        <w:numPr>
          <w:ilvl w:val="0"/>
          <w:numId w:val="21"/>
        </w:numPr>
      </w:pPr>
      <w:r>
        <w:t xml:space="preserve">VA testers </w:t>
      </w:r>
      <w:r w:rsidR="00CF320B" w:rsidRPr="00F12264">
        <w:t>perform ad-hoc testing</w:t>
      </w:r>
      <w:r>
        <w:t xml:space="preserve">, </w:t>
      </w:r>
      <w:r w:rsidR="00CF320B" w:rsidRPr="00884B2F">
        <w:t xml:space="preserve">using the test patient data created for the test case scripts </w:t>
      </w:r>
      <w:r w:rsidR="00CF320B" w:rsidRPr="0091487E">
        <w:t>and by creating any additional data needed.</w:t>
      </w:r>
    </w:p>
    <w:p w14:paraId="425ED6D6" w14:textId="77777777" w:rsidR="00AC0224" w:rsidRDefault="00AC0224" w:rsidP="00897CE1">
      <w:pPr>
        <w:numPr>
          <w:ilvl w:val="0"/>
          <w:numId w:val="21"/>
        </w:numPr>
      </w:pPr>
      <w:r>
        <w:t>Support f</w:t>
      </w:r>
      <w:r w:rsidR="00CF320B" w:rsidRPr="0091487E">
        <w:t>or trouble shooting installation and access issues along with any other issues found</w:t>
      </w:r>
      <w:r>
        <w:t xml:space="preserve"> during testing.</w:t>
      </w:r>
    </w:p>
    <w:p w14:paraId="66CCBCD6" w14:textId="35BE27AA" w:rsidR="00CF320B" w:rsidRPr="00A423CC" w:rsidRDefault="00AC0224" w:rsidP="00897CE1">
      <w:pPr>
        <w:numPr>
          <w:ilvl w:val="0"/>
          <w:numId w:val="21"/>
        </w:numPr>
      </w:pPr>
      <w:r>
        <w:lastRenderedPageBreak/>
        <w:t xml:space="preserve">Correction of </w:t>
      </w:r>
      <w:r w:rsidR="00CF320B" w:rsidRPr="00A423CC">
        <w:t>Severity 1 or 2 defects discovered during UFT.</w:t>
      </w:r>
    </w:p>
    <w:p w14:paraId="7BC3CC01" w14:textId="77777777" w:rsidR="00F16908" w:rsidRDefault="00F16908" w:rsidP="00CF320B">
      <w:r>
        <w:t>Once the testing completes the following will occur:</w:t>
      </w:r>
    </w:p>
    <w:p w14:paraId="577559AC" w14:textId="37F10FB4" w:rsidR="00CF320B" w:rsidRPr="00A423CC" w:rsidRDefault="00CF320B" w:rsidP="00897CE1">
      <w:pPr>
        <w:numPr>
          <w:ilvl w:val="0"/>
          <w:numId w:val="23"/>
        </w:numPr>
      </w:pPr>
      <w:r w:rsidRPr="00A423CC">
        <w:t>Test Lead will collect and analyze UFT test results and ensure any Severity 1 or 2 defects have related</w:t>
      </w:r>
      <w:r w:rsidR="000631A6">
        <w:t xml:space="preserve"> Rational Team Concert</w:t>
      </w:r>
      <w:r w:rsidRPr="00A423CC">
        <w:t xml:space="preserve"> </w:t>
      </w:r>
      <w:r w:rsidR="000631A6">
        <w:t>(</w:t>
      </w:r>
      <w:r w:rsidRPr="00A423CC">
        <w:t>RTC</w:t>
      </w:r>
      <w:r w:rsidR="000631A6">
        <w:t>)</w:t>
      </w:r>
      <w:r w:rsidRPr="00A423CC">
        <w:t xml:space="preserve"> tasks opened, correlated and assigned.</w:t>
      </w:r>
    </w:p>
    <w:p w14:paraId="4B0585F0" w14:textId="7E85F7E6" w:rsidR="00861FD0" w:rsidRDefault="00F16908" w:rsidP="00897CE1">
      <w:pPr>
        <w:numPr>
          <w:ilvl w:val="0"/>
          <w:numId w:val="22"/>
        </w:numPr>
      </w:pPr>
      <w:r>
        <w:t>Developers will e</w:t>
      </w:r>
      <w:r w:rsidR="00861FD0" w:rsidRPr="00450192">
        <w:t>nsure any Severity 1 or 2 Defects have related RTC tasks opened, corr</w:t>
      </w:r>
      <w:r>
        <w:t>elated and corrected.</w:t>
      </w:r>
    </w:p>
    <w:p w14:paraId="5928BA55" w14:textId="209FB9D5" w:rsidR="00F16908" w:rsidRDefault="00F16908" w:rsidP="00897CE1">
      <w:pPr>
        <w:numPr>
          <w:ilvl w:val="0"/>
          <w:numId w:val="22"/>
        </w:numPr>
      </w:pPr>
      <w:r>
        <w:t>Delivery of test case and test script results document.</w:t>
      </w:r>
    </w:p>
    <w:p w14:paraId="7EB1BF02" w14:textId="00D57B4D" w:rsidR="00530C60" w:rsidRPr="00A423CC" w:rsidRDefault="00F16908" w:rsidP="00897CE1">
      <w:pPr>
        <w:numPr>
          <w:ilvl w:val="0"/>
          <w:numId w:val="22"/>
        </w:numPr>
      </w:pPr>
      <w:r>
        <w:t>Delivery of signed ‘Customer Acceptance Form’.</w:t>
      </w:r>
    </w:p>
    <w:p w14:paraId="247F036E" w14:textId="7A172057" w:rsidR="00D82879" w:rsidRPr="003147EC" w:rsidRDefault="00D82879" w:rsidP="00D67552">
      <w:pPr>
        <w:pStyle w:val="Heading2"/>
      </w:pPr>
      <w:bookmarkStart w:id="116" w:name="_Toc233599157"/>
      <w:bookmarkStart w:id="117" w:name="_Toc413762094"/>
      <w:bookmarkStart w:id="118" w:name="_Toc436390618"/>
      <w:r>
        <w:t>Enterprise System Engineering</w:t>
      </w:r>
      <w:bookmarkEnd w:id="116"/>
      <w:bookmarkEnd w:id="117"/>
      <w:bookmarkEnd w:id="118"/>
    </w:p>
    <w:p w14:paraId="726795CF" w14:textId="77777777" w:rsidR="00CD5252" w:rsidRDefault="00185E30" w:rsidP="00185E30">
      <w:r>
        <w:t xml:space="preserve">The </w:t>
      </w:r>
      <w:proofErr w:type="spellStart"/>
      <w:r>
        <w:t>OneVA</w:t>
      </w:r>
      <w:proofErr w:type="spellEnd"/>
      <w:r>
        <w:t xml:space="preserve"> Pharmacy Implementation project will support the Enterprise System Engineering</w:t>
      </w:r>
      <w:r w:rsidR="00B6645D">
        <w:t xml:space="preserve"> (ESE</w:t>
      </w:r>
      <w:r>
        <w:t xml:space="preserve">) testing requirements by including in their testing process the </w:t>
      </w:r>
      <w:r w:rsidR="00C52B36">
        <w:t>Enterprise Testing Servic</w:t>
      </w:r>
      <w:r w:rsidR="00B6645D">
        <w:t>e (</w:t>
      </w:r>
      <w:r>
        <w:t>ETS</w:t>
      </w:r>
      <w:r w:rsidR="00B6645D">
        <w:t>)</w:t>
      </w:r>
      <w:r w:rsidR="00E45B63">
        <w:t>. T</w:t>
      </w:r>
      <w:r>
        <w:t xml:space="preserve">he </w:t>
      </w:r>
      <w:proofErr w:type="spellStart"/>
      <w:r>
        <w:t>OneVA</w:t>
      </w:r>
      <w:proofErr w:type="spellEnd"/>
      <w:r>
        <w:t xml:space="preserve"> Pharmacy Implementation </w:t>
      </w:r>
      <w:r w:rsidR="00E45B63">
        <w:t xml:space="preserve">Team’s VA Stakeholders </w:t>
      </w:r>
      <w:r w:rsidR="00C52B36">
        <w:t>determined</w:t>
      </w:r>
      <w:r>
        <w:t xml:space="preserve"> </w:t>
      </w:r>
      <w:r w:rsidR="00E45B63">
        <w:t xml:space="preserve">the following </w:t>
      </w:r>
      <w:r>
        <w:t xml:space="preserve">would be </w:t>
      </w:r>
      <w:r w:rsidR="00CD5252">
        <w:t xml:space="preserve">acceptable and </w:t>
      </w:r>
      <w:r>
        <w:t xml:space="preserve">included in </w:t>
      </w:r>
      <w:r w:rsidR="00E45B63">
        <w:t>testing</w:t>
      </w:r>
      <w:r w:rsidR="00CD5252">
        <w:t>:</w:t>
      </w:r>
    </w:p>
    <w:p w14:paraId="7B175903" w14:textId="0C265E3B" w:rsidR="00CD5252" w:rsidRDefault="00CD5252" w:rsidP="00CD5252">
      <w:pPr>
        <w:numPr>
          <w:ilvl w:val="0"/>
          <w:numId w:val="29"/>
        </w:numPr>
      </w:pPr>
      <w:r>
        <w:t>Enterprise Testing Service Components:</w:t>
      </w:r>
    </w:p>
    <w:p w14:paraId="36F9A320" w14:textId="0A21BE87" w:rsidR="00CD5252" w:rsidRDefault="00CD5252" w:rsidP="00CD5252">
      <w:pPr>
        <w:numPr>
          <w:ilvl w:val="1"/>
          <w:numId w:val="29"/>
        </w:numPr>
      </w:pPr>
      <w:r>
        <w:t>Security</w:t>
      </w:r>
    </w:p>
    <w:p w14:paraId="4B96F5B8" w14:textId="4DAA571E" w:rsidR="00CD5252" w:rsidRDefault="00CD5252" w:rsidP="00CD5252">
      <w:pPr>
        <w:numPr>
          <w:ilvl w:val="1"/>
          <w:numId w:val="29"/>
        </w:numPr>
      </w:pPr>
      <w:r>
        <w:t>Privacy</w:t>
      </w:r>
    </w:p>
    <w:p w14:paraId="1ADD0785" w14:textId="02915C61" w:rsidR="00CD5252" w:rsidRDefault="00CD5252" w:rsidP="00CD5252">
      <w:pPr>
        <w:numPr>
          <w:ilvl w:val="1"/>
          <w:numId w:val="29"/>
        </w:numPr>
      </w:pPr>
      <w:r>
        <w:t>Section 508 Compliance</w:t>
      </w:r>
    </w:p>
    <w:p w14:paraId="7B7A0029" w14:textId="77777777" w:rsidR="00CD5252" w:rsidRDefault="00185E30" w:rsidP="00CD5252">
      <w:pPr>
        <w:numPr>
          <w:ilvl w:val="0"/>
          <w:numId w:val="29"/>
        </w:numPr>
      </w:pPr>
      <w:r>
        <w:t>Performance</w:t>
      </w:r>
      <w:r w:rsidR="00CD5252">
        <w:t xml:space="preserve"> Testing</w:t>
      </w:r>
    </w:p>
    <w:p w14:paraId="7767A0C5" w14:textId="77777777" w:rsidR="00CD5252" w:rsidRDefault="00185E30" w:rsidP="00CD5252">
      <w:pPr>
        <w:numPr>
          <w:ilvl w:val="0"/>
          <w:numId w:val="29"/>
        </w:numPr>
      </w:pPr>
      <w:r>
        <w:t>Operational Readi</w:t>
      </w:r>
      <w:r w:rsidR="00C52B36">
        <w:t>ness</w:t>
      </w:r>
      <w:r w:rsidR="00CD5252">
        <w:t xml:space="preserve"> (OR)</w:t>
      </w:r>
    </w:p>
    <w:p w14:paraId="183A0DA2" w14:textId="2792083F" w:rsidR="009A07B1" w:rsidRDefault="00C52B36" w:rsidP="00CD5252">
      <w:pPr>
        <w:numPr>
          <w:ilvl w:val="0"/>
          <w:numId w:val="29"/>
        </w:numPr>
      </w:pPr>
      <w:r w:rsidRPr="0087049F">
        <w:t>Initial</w:t>
      </w:r>
      <w:r>
        <w:t xml:space="preserve"> Operating Capability </w:t>
      </w:r>
      <w:r w:rsidR="000631A6">
        <w:t xml:space="preserve">(IOC) </w:t>
      </w:r>
      <w:r>
        <w:t>Evaluation &amp; Testing</w:t>
      </w:r>
    </w:p>
    <w:p w14:paraId="6346153A" w14:textId="09534982" w:rsidR="00284D9B" w:rsidRPr="001F7DF8" w:rsidRDefault="00284D9B" w:rsidP="00CF7AD4">
      <w:pPr>
        <w:pStyle w:val="Heading3"/>
      </w:pPr>
      <w:bookmarkStart w:id="119" w:name="_Toc205632722"/>
      <w:bookmarkStart w:id="120" w:name="_Toc233599162"/>
      <w:bookmarkStart w:id="121" w:name="_Toc413762098"/>
      <w:bookmarkStart w:id="122" w:name="_Toc436390619"/>
      <w:r w:rsidRPr="001F7DF8">
        <w:t>Enterprise Testing</w:t>
      </w:r>
      <w:bookmarkEnd w:id="119"/>
      <w:bookmarkEnd w:id="120"/>
      <w:bookmarkEnd w:id="121"/>
      <w:r w:rsidR="00C52B36">
        <w:t xml:space="preserve"> Service</w:t>
      </w:r>
      <w:bookmarkEnd w:id="122"/>
    </w:p>
    <w:p w14:paraId="104F5119" w14:textId="5F7FF309" w:rsidR="00B51BF8" w:rsidRDefault="00B51BF8" w:rsidP="00B51BF8">
      <w:pPr>
        <w:rPr>
          <w:bCs/>
        </w:rPr>
      </w:pPr>
      <w:r w:rsidRPr="00B51BF8">
        <w:t>Enterprise Testing Service (ETS), an organization within Enterprise Systems Engineering (ESE), works hand-in-hand with Product Development (PD) to provide an independent evaluation of development artifacts and product software. This evaluation helps Office of Information and Technology (OI&amp;T) management minimize risk of schedule delays, cost overrun, poor quality, and software f</w:t>
      </w:r>
      <w:r w:rsidR="000631A6">
        <w:t>ailure.</w:t>
      </w:r>
      <w:r w:rsidRPr="00B51BF8">
        <w:t xml:space="preserve"> </w:t>
      </w:r>
      <w:r>
        <w:rPr>
          <w:bCs/>
        </w:rPr>
        <w:t xml:space="preserve">ETS </w:t>
      </w:r>
      <w:r w:rsidR="00185E30">
        <w:rPr>
          <w:bCs/>
        </w:rPr>
        <w:t xml:space="preserve">services includes Security, Privacy, and Section 508 compliance and </w:t>
      </w:r>
      <w:r>
        <w:rPr>
          <w:bCs/>
        </w:rPr>
        <w:t>provides:</w:t>
      </w:r>
    </w:p>
    <w:p w14:paraId="30816419" w14:textId="32A31E39" w:rsidR="00B51BF8" w:rsidRPr="00B51BF8" w:rsidRDefault="00B51BF8" w:rsidP="00897CE1">
      <w:pPr>
        <w:numPr>
          <w:ilvl w:val="0"/>
          <w:numId w:val="28"/>
        </w:numPr>
      </w:pPr>
      <w:r>
        <w:rPr>
          <w:bCs/>
        </w:rPr>
        <w:t>T</w:t>
      </w:r>
      <w:r w:rsidRPr="00B51BF8">
        <w:t xml:space="preserve">est environments on which </w:t>
      </w:r>
      <w:r w:rsidR="00CD5252">
        <w:t>software products can be tested</w:t>
      </w:r>
    </w:p>
    <w:p w14:paraId="6EE9D95D" w14:textId="77777777" w:rsidR="00B51BF8" w:rsidRPr="00B51BF8" w:rsidRDefault="00B51BF8" w:rsidP="00897CE1">
      <w:pPr>
        <w:numPr>
          <w:ilvl w:val="0"/>
          <w:numId w:val="28"/>
        </w:numPr>
      </w:pPr>
      <w:r w:rsidRPr="00B51BF8">
        <w:t>Independent evaluations of project artifacts and project software</w:t>
      </w:r>
    </w:p>
    <w:p w14:paraId="01989DB4" w14:textId="77777777" w:rsidR="00284D9B" w:rsidRPr="00CD5252" w:rsidRDefault="00284D9B" w:rsidP="00CD5252">
      <w:pPr>
        <w:pStyle w:val="Heading4"/>
      </w:pPr>
      <w:bookmarkStart w:id="123" w:name="_Toc435432281"/>
      <w:bookmarkStart w:id="124" w:name="_Toc205632723"/>
      <w:bookmarkStart w:id="125" w:name="_Toc233599163"/>
      <w:bookmarkStart w:id="126" w:name="_Toc413762099"/>
      <w:bookmarkStart w:id="127" w:name="_Toc436390620"/>
      <w:bookmarkEnd w:id="123"/>
      <w:r w:rsidRPr="00CD5252">
        <w:t>Security Testing</w:t>
      </w:r>
      <w:bookmarkEnd w:id="124"/>
      <w:bookmarkEnd w:id="125"/>
      <w:bookmarkEnd w:id="126"/>
      <w:bookmarkEnd w:id="127"/>
    </w:p>
    <w:p w14:paraId="56E6C4C7" w14:textId="7C7B2E66" w:rsidR="00284D9B" w:rsidRPr="00B51BF8" w:rsidRDefault="00D67552" w:rsidP="00D67552">
      <w:r>
        <w:t xml:space="preserve">The ‘Security Testing’ component for the </w:t>
      </w:r>
      <w:proofErr w:type="spellStart"/>
      <w:r>
        <w:t>OneVA</w:t>
      </w:r>
      <w:proofErr w:type="spellEnd"/>
      <w:r>
        <w:t xml:space="preserve"> Pharmacy Implementation project relies on security compliance in place currently for </w:t>
      </w:r>
      <w:proofErr w:type="spellStart"/>
      <w:r>
        <w:t>VistA</w:t>
      </w:r>
      <w:proofErr w:type="spellEnd"/>
      <w:r>
        <w:t xml:space="preserve"> and the HDR/CDS. Communication between </w:t>
      </w:r>
      <w:proofErr w:type="spellStart"/>
      <w:r>
        <w:t>VistA</w:t>
      </w:r>
      <w:proofErr w:type="spellEnd"/>
      <w:r>
        <w:t xml:space="preserve"> and the HDR/CDS and between multiple </w:t>
      </w:r>
      <w:proofErr w:type="spellStart"/>
      <w:r>
        <w:t>VistA</w:t>
      </w:r>
      <w:proofErr w:type="spellEnd"/>
      <w:r>
        <w:t xml:space="preserve"> sites is provided via the </w:t>
      </w:r>
      <w:proofErr w:type="spellStart"/>
      <w:r>
        <w:t>VAeMI</w:t>
      </w:r>
      <w:proofErr w:type="spellEnd"/>
      <w:r>
        <w:t>-Middleware components, which are VA required and compliant.</w:t>
      </w:r>
    </w:p>
    <w:p w14:paraId="6E17DD95" w14:textId="77777777" w:rsidR="00284D9B" w:rsidRPr="00C37E32" w:rsidRDefault="00284D9B" w:rsidP="00CD5252">
      <w:pPr>
        <w:pStyle w:val="Heading4"/>
      </w:pPr>
      <w:bookmarkStart w:id="128" w:name="_Toc435432283"/>
      <w:bookmarkStart w:id="129" w:name="_Toc205632724"/>
      <w:bookmarkStart w:id="130" w:name="_Toc233599164"/>
      <w:bookmarkStart w:id="131" w:name="_Toc413762100"/>
      <w:bookmarkStart w:id="132" w:name="_Toc436390621"/>
      <w:bookmarkEnd w:id="128"/>
      <w:r w:rsidRPr="00C37E32">
        <w:lastRenderedPageBreak/>
        <w:t>Privacy Testing</w:t>
      </w:r>
      <w:bookmarkEnd w:id="129"/>
      <w:bookmarkEnd w:id="130"/>
      <w:bookmarkEnd w:id="131"/>
      <w:bookmarkEnd w:id="132"/>
    </w:p>
    <w:p w14:paraId="249C99E3" w14:textId="405F6BA2" w:rsidR="00284D9B" w:rsidRDefault="00284D9B" w:rsidP="00284D9B">
      <w:r>
        <w:t xml:space="preserve">The </w:t>
      </w:r>
      <w:r w:rsidR="00A11971">
        <w:t xml:space="preserve">‘Privacy Testing’ component for the </w:t>
      </w:r>
      <w:proofErr w:type="spellStart"/>
      <w:r w:rsidR="00A11971">
        <w:t>OneVA</w:t>
      </w:r>
      <w:proofErr w:type="spellEnd"/>
      <w:r w:rsidR="00A11971">
        <w:t xml:space="preserve"> Pharmacy Implementation </w:t>
      </w:r>
      <w:r>
        <w:t xml:space="preserve">project relies on privacy compliance in place </w:t>
      </w:r>
      <w:r w:rsidR="00A11971">
        <w:t xml:space="preserve">currently </w:t>
      </w:r>
      <w:r>
        <w:t xml:space="preserve">for </w:t>
      </w:r>
      <w:proofErr w:type="spellStart"/>
      <w:r>
        <w:t>VistA</w:t>
      </w:r>
      <w:proofErr w:type="spellEnd"/>
      <w:r>
        <w:t xml:space="preserve"> and </w:t>
      </w:r>
      <w:r w:rsidR="00A11971">
        <w:t>the HDR/CDS. C</w:t>
      </w:r>
      <w:r>
        <w:t xml:space="preserve">ommunication between </w:t>
      </w:r>
      <w:proofErr w:type="spellStart"/>
      <w:r>
        <w:t>VistA</w:t>
      </w:r>
      <w:proofErr w:type="spellEnd"/>
      <w:r>
        <w:t xml:space="preserve"> and </w:t>
      </w:r>
      <w:r w:rsidR="00A11971">
        <w:t>the HDR/</w:t>
      </w:r>
      <w:r>
        <w:t xml:space="preserve">CDS and </w:t>
      </w:r>
      <w:r w:rsidR="00A11971">
        <w:t xml:space="preserve">between multiple </w:t>
      </w:r>
      <w:proofErr w:type="spellStart"/>
      <w:r w:rsidR="00A11971">
        <w:t>V</w:t>
      </w:r>
      <w:r>
        <w:t>istA</w:t>
      </w:r>
      <w:proofErr w:type="spellEnd"/>
      <w:r>
        <w:t xml:space="preserve"> sites is provided via </w:t>
      </w:r>
      <w:r w:rsidR="00A11971">
        <w:t xml:space="preserve">the </w:t>
      </w:r>
      <w:proofErr w:type="spellStart"/>
      <w:r w:rsidR="00A11971">
        <w:t>VAeMI</w:t>
      </w:r>
      <w:proofErr w:type="spellEnd"/>
      <w:r w:rsidR="00A11971">
        <w:t>-Middleware</w:t>
      </w:r>
      <w:r>
        <w:t xml:space="preserve"> components, </w:t>
      </w:r>
      <w:r w:rsidR="00A11971">
        <w:t>which are VA required and compliant.</w:t>
      </w:r>
    </w:p>
    <w:p w14:paraId="26C85D94" w14:textId="77777777" w:rsidR="00284D9B" w:rsidRPr="001F7DF8" w:rsidRDefault="00284D9B" w:rsidP="00CD5252">
      <w:pPr>
        <w:pStyle w:val="Heading4"/>
      </w:pPr>
      <w:bookmarkStart w:id="133" w:name="_Toc435432285"/>
      <w:bookmarkStart w:id="134" w:name="_Toc205632725"/>
      <w:bookmarkStart w:id="135" w:name="_Toc233599165"/>
      <w:bookmarkStart w:id="136" w:name="_Toc413762101"/>
      <w:bookmarkStart w:id="137" w:name="_Toc436390622"/>
      <w:bookmarkEnd w:id="133"/>
      <w:r w:rsidRPr="001F7DF8">
        <w:t>Section 508 Compliance Testing</w:t>
      </w:r>
      <w:bookmarkEnd w:id="134"/>
      <w:bookmarkEnd w:id="135"/>
      <w:bookmarkEnd w:id="136"/>
      <w:bookmarkEnd w:id="137"/>
    </w:p>
    <w:p w14:paraId="196F32F2" w14:textId="77777777" w:rsidR="006D35B3" w:rsidRPr="00755890" w:rsidRDefault="006D35B3" w:rsidP="006D35B3">
      <w:pPr>
        <w:rPr>
          <w:lang w:val="en"/>
        </w:rPr>
      </w:pPr>
      <w:r w:rsidRPr="00755890">
        <w:rPr>
          <w:lang w:val="en"/>
        </w:rPr>
        <w:t xml:space="preserve">Section 508 is a </w:t>
      </w:r>
      <w:r w:rsidRPr="004A5A58">
        <w:rPr>
          <w:rStyle w:val="TextBold"/>
        </w:rPr>
        <w:t xml:space="preserve">Federal law </w:t>
      </w:r>
      <w:r w:rsidRPr="00755890">
        <w:rPr>
          <w:lang w:val="en"/>
        </w:rPr>
        <w:t>that is part of the Rehabilitation Act of 1973, which established guidelines for technology accessibility.  Section 508 requires that any Electronic and Information Technology (E&amp;IT) developed, procured, maintained, or used by Federal departments and agencies must allow Federal employees and members of the public with disabilities access to and use of information and data.</w:t>
      </w:r>
    </w:p>
    <w:p w14:paraId="5A021F5E" w14:textId="7F98CE72" w:rsidR="006D35B3" w:rsidRPr="00755890" w:rsidRDefault="006D35B3" w:rsidP="006D35B3">
      <w:pPr>
        <w:rPr>
          <w:lang w:val="en"/>
        </w:rPr>
      </w:pPr>
      <w:r w:rsidRPr="00755890">
        <w:rPr>
          <w:lang w:val="en"/>
        </w:rPr>
        <w:t xml:space="preserve">Section 508 provides technical criteria </w:t>
      </w:r>
      <w:r w:rsidR="004A5A58">
        <w:rPr>
          <w:lang w:val="en"/>
        </w:rPr>
        <w:t>requirements for the following:</w:t>
      </w:r>
    </w:p>
    <w:p w14:paraId="1E7A2E7E" w14:textId="77777777" w:rsidR="006D35B3" w:rsidRPr="00755890" w:rsidRDefault="006D35B3" w:rsidP="00897CE1">
      <w:pPr>
        <w:pStyle w:val="ListParagraph"/>
        <w:numPr>
          <w:ilvl w:val="0"/>
          <w:numId w:val="25"/>
        </w:numPr>
        <w:rPr>
          <w:lang w:val="en"/>
        </w:rPr>
      </w:pPr>
      <w:r w:rsidRPr="00755890">
        <w:rPr>
          <w:lang w:val="en"/>
        </w:rPr>
        <w:t>Software applications and operating systems</w:t>
      </w:r>
    </w:p>
    <w:p w14:paraId="50566D57" w14:textId="77777777" w:rsidR="006D35B3" w:rsidRPr="00755890" w:rsidRDefault="006D35B3" w:rsidP="00897CE1">
      <w:pPr>
        <w:pStyle w:val="ListParagraph"/>
        <w:numPr>
          <w:ilvl w:val="0"/>
          <w:numId w:val="25"/>
        </w:numPr>
        <w:rPr>
          <w:lang w:val="en"/>
        </w:rPr>
      </w:pPr>
      <w:r w:rsidRPr="00755890">
        <w:rPr>
          <w:lang w:val="en"/>
        </w:rPr>
        <w:t>Web-based information or applications</w:t>
      </w:r>
    </w:p>
    <w:p w14:paraId="1EAD8D15" w14:textId="77777777" w:rsidR="006D35B3" w:rsidRPr="00755890" w:rsidRDefault="006D35B3" w:rsidP="00897CE1">
      <w:pPr>
        <w:pStyle w:val="ListParagraph"/>
        <w:numPr>
          <w:ilvl w:val="0"/>
          <w:numId w:val="25"/>
        </w:numPr>
        <w:rPr>
          <w:lang w:val="en"/>
        </w:rPr>
      </w:pPr>
      <w:r w:rsidRPr="00755890">
        <w:rPr>
          <w:lang w:val="en"/>
        </w:rPr>
        <w:t>Telecommunications</w:t>
      </w:r>
    </w:p>
    <w:p w14:paraId="030A1661" w14:textId="77777777" w:rsidR="006D35B3" w:rsidRPr="00755890" w:rsidRDefault="006D35B3" w:rsidP="00897CE1">
      <w:pPr>
        <w:pStyle w:val="ListParagraph"/>
        <w:numPr>
          <w:ilvl w:val="0"/>
          <w:numId w:val="25"/>
        </w:numPr>
        <w:rPr>
          <w:lang w:val="en"/>
        </w:rPr>
      </w:pPr>
      <w:r w:rsidRPr="00755890">
        <w:rPr>
          <w:lang w:val="en"/>
        </w:rPr>
        <w:t>Video or multimedia products</w:t>
      </w:r>
    </w:p>
    <w:p w14:paraId="3509401C" w14:textId="77777777" w:rsidR="006D35B3" w:rsidRPr="00755890" w:rsidRDefault="006D35B3" w:rsidP="00897CE1">
      <w:pPr>
        <w:pStyle w:val="ListParagraph"/>
        <w:numPr>
          <w:ilvl w:val="0"/>
          <w:numId w:val="25"/>
        </w:numPr>
        <w:rPr>
          <w:lang w:val="en"/>
        </w:rPr>
      </w:pPr>
      <w:r w:rsidRPr="00755890">
        <w:rPr>
          <w:lang w:val="en"/>
        </w:rPr>
        <w:t>Self-contained closed products</w:t>
      </w:r>
    </w:p>
    <w:p w14:paraId="3EED46D8" w14:textId="77777777" w:rsidR="006D35B3" w:rsidRPr="00755890" w:rsidRDefault="006D35B3" w:rsidP="00897CE1">
      <w:pPr>
        <w:pStyle w:val="ListParagraph"/>
        <w:numPr>
          <w:ilvl w:val="0"/>
          <w:numId w:val="25"/>
        </w:numPr>
        <w:rPr>
          <w:lang w:val="en"/>
        </w:rPr>
      </w:pPr>
      <w:r w:rsidRPr="00755890">
        <w:rPr>
          <w:lang w:val="en"/>
        </w:rPr>
        <w:t>Desktop and portable computers</w:t>
      </w:r>
    </w:p>
    <w:p w14:paraId="2FC3A0B1" w14:textId="77777777" w:rsidR="006D35B3" w:rsidRPr="00755890" w:rsidRDefault="006D35B3" w:rsidP="00897CE1">
      <w:pPr>
        <w:pStyle w:val="ListParagraph"/>
        <w:numPr>
          <w:ilvl w:val="0"/>
          <w:numId w:val="25"/>
        </w:numPr>
        <w:rPr>
          <w:lang w:val="en"/>
        </w:rPr>
      </w:pPr>
      <w:r w:rsidRPr="00755890">
        <w:rPr>
          <w:lang w:val="en"/>
        </w:rPr>
        <w:t>All government agencies are required to comply with Section 508</w:t>
      </w:r>
    </w:p>
    <w:p w14:paraId="7EF86011" w14:textId="77777777" w:rsidR="006D35B3" w:rsidRPr="00755890" w:rsidRDefault="006D35B3" w:rsidP="00897CE1">
      <w:pPr>
        <w:pStyle w:val="ListParagraph"/>
        <w:numPr>
          <w:ilvl w:val="0"/>
          <w:numId w:val="25"/>
        </w:numPr>
        <w:rPr>
          <w:lang w:val="en"/>
        </w:rPr>
      </w:pPr>
      <w:r w:rsidRPr="00755890">
        <w:rPr>
          <w:lang w:val="en"/>
        </w:rPr>
        <w:t>All content purchased or used by the Federal government for the creation, conversion, or duplication of information must meet the Section 508 standards</w:t>
      </w:r>
    </w:p>
    <w:p w14:paraId="198A6E1B" w14:textId="1A130141" w:rsidR="006D35B3" w:rsidRDefault="006D35B3" w:rsidP="006D35B3">
      <w:pPr>
        <w:rPr>
          <w:lang w:val="en"/>
        </w:rPr>
      </w:pPr>
      <w:r w:rsidRPr="00755890">
        <w:rPr>
          <w:lang w:val="en"/>
        </w:rPr>
        <w:t>The VA requires all applicable products to comply with Section 508 by submitti</w:t>
      </w:r>
      <w:r>
        <w:rPr>
          <w:lang w:val="en"/>
        </w:rPr>
        <w:t>ng the appropriate Section 508 c</w:t>
      </w:r>
      <w:r w:rsidRPr="00755890">
        <w:rPr>
          <w:lang w:val="en"/>
        </w:rPr>
        <w:t>onformance documents for each product</w:t>
      </w:r>
      <w:r w:rsidR="004A5A58">
        <w:rPr>
          <w:lang w:val="en"/>
        </w:rPr>
        <w:t xml:space="preserve">.  The </w:t>
      </w:r>
      <w:proofErr w:type="spellStart"/>
      <w:r w:rsidR="004A5A58">
        <w:rPr>
          <w:lang w:val="en"/>
        </w:rPr>
        <w:t>OneVA</w:t>
      </w:r>
      <w:proofErr w:type="spellEnd"/>
      <w:r w:rsidR="004A5A58">
        <w:rPr>
          <w:lang w:val="en"/>
        </w:rPr>
        <w:t xml:space="preserve"> Pharmacy Implementation project</w:t>
      </w:r>
      <w:r w:rsidRPr="00755890">
        <w:rPr>
          <w:lang w:val="en"/>
        </w:rPr>
        <w:t xml:space="preserve"> has incorporated the following in compliance of Section 508:</w:t>
      </w:r>
    </w:p>
    <w:p w14:paraId="11CF4650" w14:textId="05576022" w:rsidR="004A5A58" w:rsidRPr="004A5A58" w:rsidRDefault="004A5A58" w:rsidP="00897CE1">
      <w:pPr>
        <w:numPr>
          <w:ilvl w:val="0"/>
          <w:numId w:val="27"/>
        </w:numPr>
        <w:rPr>
          <w:lang w:val="en"/>
        </w:rPr>
      </w:pPr>
      <w:r>
        <w:t xml:space="preserve">The </w:t>
      </w:r>
      <w:proofErr w:type="spellStart"/>
      <w:r>
        <w:t>OneVA</w:t>
      </w:r>
      <w:proofErr w:type="spellEnd"/>
      <w:r>
        <w:t xml:space="preserve"> Pharmacy project is limited to the </w:t>
      </w:r>
      <w:proofErr w:type="spellStart"/>
      <w:r>
        <w:t>VistA</w:t>
      </w:r>
      <w:proofErr w:type="spellEnd"/>
      <w:r>
        <w:t xml:space="preserve"> PSO LM BACKDOOR ORDERS which is a text based, 80-column terminal interface.</w:t>
      </w:r>
      <w:r w:rsidR="00A11971">
        <w:t xml:space="preserve"> </w:t>
      </w:r>
      <w:r>
        <w:t>No fundamental interface changes are being made</w:t>
      </w:r>
      <w:r w:rsidR="00A11971">
        <w:t xml:space="preserve"> within </w:t>
      </w:r>
      <w:proofErr w:type="spellStart"/>
      <w:r w:rsidR="00A11971">
        <w:t>VistA</w:t>
      </w:r>
      <w:proofErr w:type="spellEnd"/>
      <w:r>
        <w:t xml:space="preserve">. Requirements are met through content changes to the current </w:t>
      </w:r>
      <w:r w:rsidR="00A11971">
        <w:t>data screens (e.g., M</w:t>
      </w:r>
      <w:r>
        <w:t>edication Profile</w:t>
      </w:r>
      <w:r w:rsidR="00A11971">
        <w:t xml:space="preserve"> and</w:t>
      </w:r>
      <w:r>
        <w:t xml:space="preserve"> OP Medication</w:t>
      </w:r>
      <w:r w:rsidR="00A11971">
        <w:t>)</w:t>
      </w:r>
      <w:r>
        <w:t xml:space="preserve"> and to prompts and responses to support remote refills.</w:t>
      </w:r>
    </w:p>
    <w:p w14:paraId="6EAEB415" w14:textId="498B2B41" w:rsidR="006D35B3" w:rsidRPr="0004240A" w:rsidRDefault="004A5A58" w:rsidP="00897CE1">
      <w:pPr>
        <w:pStyle w:val="ListParagraph"/>
        <w:numPr>
          <w:ilvl w:val="0"/>
          <w:numId w:val="26"/>
        </w:numPr>
        <w:rPr>
          <w:lang w:val="en"/>
        </w:rPr>
      </w:pPr>
      <w:r>
        <w:rPr>
          <w:lang w:val="en"/>
        </w:rPr>
        <w:t xml:space="preserve">As the </w:t>
      </w:r>
      <w:proofErr w:type="spellStart"/>
      <w:r>
        <w:rPr>
          <w:lang w:val="en"/>
        </w:rPr>
        <w:t>OneVA</w:t>
      </w:r>
      <w:proofErr w:type="spellEnd"/>
      <w:r>
        <w:rPr>
          <w:lang w:val="en"/>
        </w:rPr>
        <w:t xml:space="preserve"> Pharmacy module</w:t>
      </w:r>
      <w:r w:rsidR="006D35B3" w:rsidRPr="0004240A">
        <w:rPr>
          <w:lang w:val="en"/>
        </w:rPr>
        <w:t xml:space="preserve"> was designed to run on a system that has a keyboard, product functions are executable from a keyboard where the function itself or the result of performing a function can be discerned textually.</w:t>
      </w:r>
    </w:p>
    <w:p w14:paraId="3F3F8543" w14:textId="6DA9471A" w:rsidR="006D35B3" w:rsidRPr="0004240A" w:rsidRDefault="004A5A58" w:rsidP="00897CE1">
      <w:pPr>
        <w:pStyle w:val="ListParagraph"/>
        <w:numPr>
          <w:ilvl w:val="0"/>
          <w:numId w:val="26"/>
        </w:numPr>
        <w:rPr>
          <w:lang w:val="en"/>
        </w:rPr>
      </w:pPr>
      <w:r>
        <w:rPr>
          <w:lang w:val="en"/>
        </w:rPr>
        <w:t xml:space="preserve">The </w:t>
      </w:r>
      <w:proofErr w:type="spellStart"/>
      <w:r>
        <w:rPr>
          <w:lang w:val="en"/>
        </w:rPr>
        <w:t>OneVA</w:t>
      </w:r>
      <w:proofErr w:type="spellEnd"/>
      <w:r>
        <w:rPr>
          <w:lang w:val="en"/>
        </w:rPr>
        <w:t xml:space="preserve"> Pharmacy</w:t>
      </w:r>
      <w:r w:rsidR="006D35B3" w:rsidRPr="0004240A">
        <w:rPr>
          <w:lang w:val="en"/>
        </w:rPr>
        <w:t xml:space="preserve"> was designed to not disrupt or disable activated features of other products that are identified as accessibility features, where those features are developed and documented according to industry standards.  Applications also shall not disrupt or disable activated features of any operating system that are identified as accessibility features where the application programming interface for those accessibility features has been documented by the manufacturer of the operating system and is available to the product developer.</w:t>
      </w:r>
    </w:p>
    <w:p w14:paraId="02E82A18" w14:textId="5EDBBA6B" w:rsidR="006D35B3" w:rsidRPr="0004240A" w:rsidRDefault="004A5A58" w:rsidP="00897CE1">
      <w:pPr>
        <w:pStyle w:val="ListParagraph"/>
        <w:numPr>
          <w:ilvl w:val="0"/>
          <w:numId w:val="26"/>
        </w:numPr>
        <w:rPr>
          <w:lang w:val="en"/>
        </w:rPr>
      </w:pPr>
      <w:r>
        <w:rPr>
          <w:lang w:val="en"/>
        </w:rPr>
        <w:t xml:space="preserve">The </w:t>
      </w:r>
      <w:proofErr w:type="spellStart"/>
      <w:r>
        <w:rPr>
          <w:lang w:val="en"/>
        </w:rPr>
        <w:t>OneVA</w:t>
      </w:r>
      <w:proofErr w:type="spellEnd"/>
      <w:r>
        <w:rPr>
          <w:lang w:val="en"/>
        </w:rPr>
        <w:t xml:space="preserve"> Pharmacy </w:t>
      </w:r>
      <w:r w:rsidR="006D35B3" w:rsidRPr="0004240A">
        <w:rPr>
          <w:lang w:val="en"/>
        </w:rPr>
        <w:t>incorporates a well-defined on-screen indication of the current focus as it moves among interactive interface elements, as the input focus changes</w:t>
      </w:r>
      <w:r>
        <w:rPr>
          <w:lang w:val="en"/>
        </w:rPr>
        <w:t xml:space="preserve">. </w:t>
      </w:r>
      <w:r w:rsidR="006D35B3" w:rsidRPr="0004240A">
        <w:rPr>
          <w:lang w:val="en"/>
        </w:rPr>
        <w:t xml:space="preserve">The </w:t>
      </w:r>
      <w:r w:rsidR="006D35B3" w:rsidRPr="0004240A">
        <w:rPr>
          <w:lang w:val="en"/>
        </w:rPr>
        <w:lastRenderedPageBreak/>
        <w:t>focus programmatically exposes so that assistive technology can track focus and focus changes.</w:t>
      </w:r>
    </w:p>
    <w:p w14:paraId="1FA38A86" w14:textId="77777777" w:rsidR="006D35B3" w:rsidRPr="0004240A" w:rsidRDefault="006D35B3" w:rsidP="00897CE1">
      <w:pPr>
        <w:pStyle w:val="ListParagraph"/>
        <w:numPr>
          <w:ilvl w:val="0"/>
          <w:numId w:val="26"/>
        </w:numPr>
        <w:rPr>
          <w:lang w:val="en"/>
        </w:rPr>
      </w:pPr>
      <w:r w:rsidRPr="0004240A">
        <w:rPr>
          <w:lang w:val="en"/>
        </w:rPr>
        <w:t>There is sufficient information about the user interface element including the identity, operation, and state of the element, available to assistive technology.  When an image represents a program element, the information conveyed by the image is also be available in text.</w:t>
      </w:r>
    </w:p>
    <w:p w14:paraId="60060C2C" w14:textId="77777777" w:rsidR="006D35B3" w:rsidRPr="0004240A" w:rsidRDefault="006D35B3" w:rsidP="00897CE1">
      <w:pPr>
        <w:pStyle w:val="ListParagraph"/>
        <w:numPr>
          <w:ilvl w:val="0"/>
          <w:numId w:val="26"/>
        </w:numPr>
        <w:rPr>
          <w:lang w:val="en"/>
        </w:rPr>
      </w:pPr>
      <w:r w:rsidRPr="0004240A">
        <w:rPr>
          <w:lang w:val="en"/>
        </w:rPr>
        <w:t>Bitmap images are used to identify controls, status indicators, or other programmatic elements, and the meaning assigned to those images are consistent throughout the application's performance.</w:t>
      </w:r>
    </w:p>
    <w:p w14:paraId="630DEE7E" w14:textId="77777777" w:rsidR="006D35B3" w:rsidRPr="0004240A" w:rsidRDefault="006D35B3" w:rsidP="00897CE1">
      <w:pPr>
        <w:pStyle w:val="ListParagraph"/>
        <w:numPr>
          <w:ilvl w:val="0"/>
          <w:numId w:val="26"/>
        </w:numPr>
        <w:rPr>
          <w:lang w:val="en"/>
        </w:rPr>
      </w:pPr>
      <w:r w:rsidRPr="0004240A">
        <w:rPr>
          <w:lang w:val="en"/>
        </w:rPr>
        <w:t>Textual information has been provided through the system functions for displaying text.  The minimum information that has been made available includes text content, text input caret location, and text attributes.</w:t>
      </w:r>
    </w:p>
    <w:p w14:paraId="288330F1" w14:textId="6BAD328F" w:rsidR="006D35B3" w:rsidRPr="0004240A" w:rsidRDefault="004A5A58" w:rsidP="00897CE1">
      <w:pPr>
        <w:pStyle w:val="ListParagraph"/>
        <w:numPr>
          <w:ilvl w:val="0"/>
          <w:numId w:val="26"/>
        </w:numPr>
        <w:rPr>
          <w:lang w:val="en"/>
        </w:rPr>
      </w:pPr>
      <w:r>
        <w:rPr>
          <w:lang w:val="en"/>
        </w:rPr>
        <w:t xml:space="preserve">The </w:t>
      </w:r>
      <w:proofErr w:type="spellStart"/>
      <w:r>
        <w:rPr>
          <w:lang w:val="en"/>
        </w:rPr>
        <w:t>OneVA</w:t>
      </w:r>
      <w:proofErr w:type="spellEnd"/>
      <w:r>
        <w:rPr>
          <w:lang w:val="en"/>
        </w:rPr>
        <w:t xml:space="preserve"> Pharmacy software</w:t>
      </w:r>
      <w:r w:rsidR="006D35B3" w:rsidRPr="0004240A">
        <w:rPr>
          <w:lang w:val="en"/>
        </w:rPr>
        <w:t xml:space="preserve"> does not override user selected contrast and color selections and other individual display attributes.</w:t>
      </w:r>
    </w:p>
    <w:p w14:paraId="4BF946DF" w14:textId="5BE30BF4" w:rsidR="006D35B3" w:rsidRPr="0004240A" w:rsidRDefault="006D35B3" w:rsidP="00897CE1">
      <w:pPr>
        <w:pStyle w:val="ListParagraph"/>
        <w:numPr>
          <w:ilvl w:val="0"/>
          <w:numId w:val="26"/>
        </w:numPr>
        <w:rPr>
          <w:lang w:val="en"/>
        </w:rPr>
      </w:pPr>
      <w:r w:rsidRPr="0004240A">
        <w:rPr>
          <w:lang w:val="en"/>
        </w:rPr>
        <w:t xml:space="preserve">Color-coding has not </w:t>
      </w:r>
      <w:r w:rsidR="00F1188C" w:rsidRPr="0004240A">
        <w:rPr>
          <w:lang w:val="en"/>
        </w:rPr>
        <w:t>been</w:t>
      </w:r>
      <w:r w:rsidRPr="0004240A">
        <w:rPr>
          <w:lang w:val="en"/>
        </w:rPr>
        <w:t xml:space="preserve"> used as the only means of conveying information, indicating an action, prompting a response, or distinguishing a visual element.</w:t>
      </w:r>
    </w:p>
    <w:p w14:paraId="423809D8" w14:textId="67C7766A" w:rsidR="006D35B3" w:rsidRPr="006A70EB" w:rsidRDefault="004A5A58" w:rsidP="00897CE1">
      <w:pPr>
        <w:pStyle w:val="ListParagraph"/>
        <w:numPr>
          <w:ilvl w:val="0"/>
          <w:numId w:val="26"/>
        </w:numPr>
        <w:rPr>
          <w:lang w:val="en"/>
        </w:rPr>
      </w:pPr>
      <w:proofErr w:type="spellStart"/>
      <w:r>
        <w:rPr>
          <w:lang w:val="en"/>
        </w:rPr>
        <w:t>OneVA</w:t>
      </w:r>
      <w:proofErr w:type="spellEnd"/>
      <w:r>
        <w:rPr>
          <w:lang w:val="en"/>
        </w:rPr>
        <w:t xml:space="preserve"> Pharmacy </w:t>
      </w:r>
      <w:r w:rsidR="006D35B3" w:rsidRPr="0004240A">
        <w:rPr>
          <w:lang w:val="en"/>
        </w:rPr>
        <w:t xml:space="preserve">does not use flashing or blinking text, objects, or other elements having a flash </w:t>
      </w:r>
      <w:r w:rsidR="006D35B3" w:rsidRPr="006A70EB">
        <w:rPr>
          <w:lang w:val="en"/>
        </w:rPr>
        <w:t>or blink frequency greater than 2 Hz and lower than 55 Hz.</w:t>
      </w:r>
    </w:p>
    <w:p w14:paraId="173C8A75" w14:textId="657074FB" w:rsidR="006D35B3" w:rsidRPr="005976FB" w:rsidRDefault="004A5A58" w:rsidP="00284D9B">
      <w:r>
        <w:rPr>
          <w:lang w:val="en"/>
        </w:rPr>
        <w:t xml:space="preserve">The </w:t>
      </w:r>
      <w:proofErr w:type="spellStart"/>
      <w:r>
        <w:rPr>
          <w:lang w:val="en"/>
        </w:rPr>
        <w:t>OneVA</w:t>
      </w:r>
      <w:proofErr w:type="spellEnd"/>
      <w:r>
        <w:rPr>
          <w:lang w:val="en"/>
        </w:rPr>
        <w:t xml:space="preserve"> Pharmacy Implementation</w:t>
      </w:r>
      <w:r w:rsidR="006D35B3">
        <w:rPr>
          <w:lang w:val="en"/>
        </w:rPr>
        <w:t xml:space="preserve"> Project T</w:t>
      </w:r>
      <w:r w:rsidR="006D35B3" w:rsidRPr="00755890">
        <w:rPr>
          <w:lang w:val="en"/>
        </w:rPr>
        <w:t>eam used the</w:t>
      </w:r>
      <w:r w:rsidR="006D35B3">
        <w:rPr>
          <w:lang w:val="en"/>
        </w:rPr>
        <w:t xml:space="preserve"> Section 508 s</w:t>
      </w:r>
      <w:r w:rsidR="006D35B3" w:rsidRPr="00755890">
        <w:rPr>
          <w:lang w:val="en"/>
        </w:rPr>
        <w:t>tandard checklists to ensur</w:t>
      </w:r>
      <w:r w:rsidR="006D35B3">
        <w:rPr>
          <w:lang w:val="en"/>
        </w:rPr>
        <w:t>e conformance with Section 508 s</w:t>
      </w:r>
      <w:r w:rsidR="006D35B3" w:rsidRPr="00755890">
        <w:rPr>
          <w:lang w:val="en"/>
        </w:rPr>
        <w:t>tandards</w:t>
      </w:r>
      <w:r w:rsidR="006D35B3">
        <w:rPr>
          <w:lang w:val="en"/>
        </w:rPr>
        <w:t>.</w:t>
      </w:r>
    </w:p>
    <w:p w14:paraId="4EEDBA3D" w14:textId="77777777" w:rsidR="00284D9B" w:rsidRPr="00D67552" w:rsidRDefault="00284D9B" w:rsidP="00D67552">
      <w:pPr>
        <w:pStyle w:val="Heading2"/>
      </w:pPr>
      <w:bookmarkStart w:id="138" w:name="_Toc413762103"/>
      <w:bookmarkStart w:id="139" w:name="_Toc205632726"/>
      <w:bookmarkStart w:id="140" w:name="_Toc233599167"/>
      <w:bookmarkStart w:id="141" w:name="_Toc436390623"/>
      <w:r w:rsidRPr="00D67552">
        <w:t>Performance Testing</w:t>
      </w:r>
      <w:bookmarkEnd w:id="138"/>
      <w:bookmarkEnd w:id="139"/>
      <w:bookmarkEnd w:id="140"/>
      <w:bookmarkEnd w:id="141"/>
    </w:p>
    <w:p w14:paraId="110E9B3E" w14:textId="77777777" w:rsidR="00284D9B" w:rsidRDefault="00284D9B" w:rsidP="00284D9B">
      <w:pPr>
        <w:pStyle w:val="BodyText"/>
      </w:pPr>
      <w:r>
        <w:t xml:space="preserve">The ‘Performance Testing’ path taken by the </w:t>
      </w:r>
      <w:proofErr w:type="spellStart"/>
      <w:r>
        <w:t>OneVA</w:t>
      </w:r>
      <w:proofErr w:type="spellEnd"/>
      <w:r>
        <w:t xml:space="preserve"> Pharmacy Implementation project will test specific test cases and the results will be documented as compliant in the performance requirements. The specific performance testing, documented in the </w:t>
      </w:r>
      <w:proofErr w:type="spellStart"/>
      <w:r>
        <w:t>OneVA</w:t>
      </w:r>
      <w:proofErr w:type="spellEnd"/>
      <w:r>
        <w:t xml:space="preserve"> Pharmacy RSD include the following:</w:t>
      </w:r>
    </w:p>
    <w:p w14:paraId="07D5A87A" w14:textId="3E4FC057" w:rsidR="00284D9B" w:rsidRDefault="00284D9B" w:rsidP="00897CE1">
      <w:pPr>
        <w:numPr>
          <w:ilvl w:val="0"/>
          <w:numId w:val="24"/>
        </w:numPr>
      </w:pPr>
      <w:r>
        <w:t>Time out a query connection in five (5) seconds.</w:t>
      </w:r>
    </w:p>
    <w:p w14:paraId="2AAD0A17" w14:textId="1103D33B" w:rsidR="00284D9B" w:rsidRDefault="00284D9B" w:rsidP="00897CE1">
      <w:pPr>
        <w:numPr>
          <w:ilvl w:val="0"/>
          <w:numId w:val="24"/>
        </w:numPr>
      </w:pPr>
      <w:r>
        <w:t>Time out the query response in ten (10) seconds.</w:t>
      </w:r>
    </w:p>
    <w:p w14:paraId="4B68EFEB" w14:textId="57F30563" w:rsidR="00284D9B" w:rsidRDefault="00284D9B" w:rsidP="00897CE1">
      <w:pPr>
        <w:numPr>
          <w:ilvl w:val="0"/>
          <w:numId w:val="24"/>
        </w:numPr>
      </w:pPr>
      <w:r>
        <w:t>Time out a ‘refill/partial fill’ connection in five (5) seconds.</w:t>
      </w:r>
    </w:p>
    <w:p w14:paraId="5192C594" w14:textId="0CED5C93" w:rsidR="00284D9B" w:rsidRDefault="00284D9B" w:rsidP="00897CE1">
      <w:pPr>
        <w:numPr>
          <w:ilvl w:val="0"/>
          <w:numId w:val="24"/>
        </w:numPr>
      </w:pPr>
      <w:r>
        <w:t>Time out a ‘refill/partial fill’ response in sixty (60) seconds.</w:t>
      </w:r>
    </w:p>
    <w:p w14:paraId="2BACD2DB" w14:textId="322FFBD3" w:rsidR="00086E25" w:rsidRDefault="00086E25" w:rsidP="00D67552">
      <w:pPr>
        <w:pStyle w:val="Heading2"/>
      </w:pPr>
      <w:bookmarkStart w:id="142" w:name="_Toc436390624"/>
      <w:r w:rsidRPr="0061360B">
        <w:t>Operational Readiness (OR)</w:t>
      </w:r>
      <w:bookmarkEnd w:id="142"/>
    </w:p>
    <w:p w14:paraId="75DC9CA0" w14:textId="13E89D57" w:rsidR="00566D8E" w:rsidRDefault="00C65268" w:rsidP="00566D8E">
      <w:pPr>
        <w:pStyle w:val="BodyText"/>
      </w:pPr>
      <w:r>
        <w:t xml:space="preserve">The Enterprise System Engineering Enterprise </w:t>
      </w:r>
      <w:r w:rsidR="006A31AF">
        <w:t xml:space="preserve">(ESE) </w:t>
      </w:r>
      <w:r>
        <w:t xml:space="preserve">Enterprise Testing Service </w:t>
      </w:r>
      <w:r w:rsidR="006A31AF">
        <w:t xml:space="preserve">(ETS) </w:t>
      </w:r>
      <w:r>
        <w:t>may require any of the following tests to be performed by their testing group:</w:t>
      </w:r>
    </w:p>
    <w:p w14:paraId="27242DDF" w14:textId="4639C651" w:rsidR="00C65268" w:rsidRDefault="00C65268" w:rsidP="006A31AF">
      <w:pPr>
        <w:pStyle w:val="BodyText"/>
        <w:numPr>
          <w:ilvl w:val="0"/>
          <w:numId w:val="30"/>
        </w:numPr>
      </w:pPr>
      <w:r>
        <w:t>Requirements Validation Testing</w:t>
      </w:r>
    </w:p>
    <w:p w14:paraId="67E6046A" w14:textId="7FAF8688" w:rsidR="00C65268" w:rsidRDefault="00C65268" w:rsidP="006A31AF">
      <w:pPr>
        <w:pStyle w:val="BodyText"/>
        <w:numPr>
          <w:ilvl w:val="0"/>
          <w:numId w:val="30"/>
        </w:numPr>
      </w:pPr>
      <w:r>
        <w:t>Integration/</w:t>
      </w:r>
      <w:r w:rsidR="006A31AF">
        <w:t>Interoperability</w:t>
      </w:r>
      <w:r>
        <w:t xml:space="preserve"> Testing</w:t>
      </w:r>
    </w:p>
    <w:p w14:paraId="0E9CEE85" w14:textId="2B72502D" w:rsidR="00C65268" w:rsidRDefault="00C65268" w:rsidP="006A31AF">
      <w:pPr>
        <w:pStyle w:val="BodyText"/>
        <w:numPr>
          <w:ilvl w:val="0"/>
          <w:numId w:val="30"/>
        </w:numPr>
      </w:pPr>
      <w:r>
        <w:t>Work Product Review (WPR)</w:t>
      </w:r>
    </w:p>
    <w:p w14:paraId="5B7A900F" w14:textId="6A91B0C1" w:rsidR="00C65268" w:rsidRDefault="00C65268" w:rsidP="006A31AF">
      <w:pPr>
        <w:pStyle w:val="BodyText"/>
        <w:numPr>
          <w:ilvl w:val="0"/>
          <w:numId w:val="30"/>
        </w:numPr>
      </w:pPr>
      <w:r>
        <w:t>Test Observation and Validation</w:t>
      </w:r>
    </w:p>
    <w:p w14:paraId="5F9263CA" w14:textId="0A17BFA6" w:rsidR="00C65268" w:rsidRDefault="00C65268" w:rsidP="006A31AF">
      <w:pPr>
        <w:pStyle w:val="BodyText"/>
        <w:numPr>
          <w:ilvl w:val="0"/>
          <w:numId w:val="30"/>
        </w:numPr>
      </w:pPr>
      <w:r>
        <w:t>Capacity Planning</w:t>
      </w:r>
    </w:p>
    <w:p w14:paraId="4C2003BE" w14:textId="4B97E468" w:rsidR="00C65268" w:rsidRDefault="00C65268" w:rsidP="006A31AF">
      <w:pPr>
        <w:pStyle w:val="BodyText"/>
        <w:numPr>
          <w:ilvl w:val="0"/>
          <w:numId w:val="30"/>
        </w:numPr>
      </w:pPr>
      <w:r>
        <w:lastRenderedPageBreak/>
        <w:t>Patient Sa</w:t>
      </w:r>
      <w:r w:rsidR="00D67552">
        <w:t>fety</w:t>
      </w:r>
      <w:r>
        <w:t xml:space="preserve"> Issue (PSI) Testing</w:t>
      </w:r>
    </w:p>
    <w:p w14:paraId="380CD406" w14:textId="4DB5DB8A" w:rsidR="00C65268" w:rsidRDefault="00C65268" w:rsidP="00566D8E">
      <w:pPr>
        <w:pStyle w:val="BodyText"/>
      </w:pPr>
      <w:r>
        <w:t xml:space="preserve">The </w:t>
      </w:r>
      <w:proofErr w:type="spellStart"/>
      <w:r>
        <w:t>OneVA</w:t>
      </w:r>
      <w:proofErr w:type="spellEnd"/>
      <w:r>
        <w:t xml:space="preserve"> Pharmacy </w:t>
      </w:r>
      <w:r w:rsidR="006A31AF">
        <w:t>Implementation</w:t>
      </w:r>
      <w:r>
        <w:t xml:space="preserve"> Team will</w:t>
      </w:r>
      <w:r w:rsidR="009D7442">
        <w:t xml:space="preserve"> be ready to engage when alerted</w:t>
      </w:r>
      <w:r>
        <w:t xml:space="preserve"> to any of these planned tests. The Team will be ready for the following tasks:</w:t>
      </w:r>
    </w:p>
    <w:p w14:paraId="7F0C79D3" w14:textId="6BF1C0D3" w:rsidR="00C65268" w:rsidRDefault="006A31AF" w:rsidP="006A31AF">
      <w:pPr>
        <w:pStyle w:val="BodyText"/>
        <w:numPr>
          <w:ilvl w:val="0"/>
          <w:numId w:val="31"/>
        </w:numPr>
      </w:pPr>
      <w:r>
        <w:t>Provide</w:t>
      </w:r>
      <w:r w:rsidR="00C65268">
        <w:t xml:space="preserve"> ESE ETS any documentation and software builds required for ESE ETS to complete testing</w:t>
      </w:r>
    </w:p>
    <w:p w14:paraId="6E72C727" w14:textId="1629564B" w:rsidR="00C65268" w:rsidRDefault="006A31AF" w:rsidP="006A31AF">
      <w:pPr>
        <w:pStyle w:val="BodyText"/>
        <w:numPr>
          <w:ilvl w:val="0"/>
          <w:numId w:val="31"/>
        </w:numPr>
      </w:pPr>
      <w:r>
        <w:t>Incorporate</w:t>
      </w:r>
      <w:r w:rsidR="00C65268">
        <w:t xml:space="preserve"> and track ESE ETS test schedules into the </w:t>
      </w:r>
      <w:proofErr w:type="spellStart"/>
      <w:r w:rsidR="00C65268">
        <w:t>OneVA</w:t>
      </w:r>
      <w:proofErr w:type="spellEnd"/>
      <w:r w:rsidR="00C65268">
        <w:t xml:space="preserve"> </w:t>
      </w:r>
      <w:r>
        <w:t>Pharmacy</w:t>
      </w:r>
      <w:r w:rsidR="00C65268">
        <w:t xml:space="preserve"> </w:t>
      </w:r>
      <w:r>
        <w:t>Implantation</w:t>
      </w:r>
      <w:r w:rsidR="00C65268">
        <w:t xml:space="preserve"> Project Schedule as a dependency</w:t>
      </w:r>
    </w:p>
    <w:p w14:paraId="5B5B5888" w14:textId="3290AD53" w:rsidR="00C65268" w:rsidRDefault="006A31AF" w:rsidP="006A31AF">
      <w:pPr>
        <w:pStyle w:val="BodyText"/>
        <w:numPr>
          <w:ilvl w:val="0"/>
          <w:numId w:val="31"/>
        </w:numPr>
      </w:pPr>
      <w:r>
        <w:t>Identify</w:t>
      </w:r>
      <w:r w:rsidR="00C65268">
        <w:t xml:space="preserve"> and track risks associated with testing related dependencies</w:t>
      </w:r>
    </w:p>
    <w:p w14:paraId="595C7F61" w14:textId="32D74736" w:rsidR="00C65268" w:rsidRPr="00566D8E" w:rsidRDefault="006A31AF" w:rsidP="006A31AF">
      <w:pPr>
        <w:pStyle w:val="BodyText"/>
        <w:numPr>
          <w:ilvl w:val="0"/>
          <w:numId w:val="31"/>
        </w:numPr>
      </w:pPr>
      <w:r>
        <w:t>Report</w:t>
      </w:r>
      <w:r w:rsidR="00C65268">
        <w:t xml:space="preserve"> as “Yellow” or “Red”</w:t>
      </w:r>
      <w:r>
        <w:t xml:space="preserve"> any testing dependencie</w:t>
      </w:r>
      <w:r w:rsidR="00C65268">
        <w:t>s that impact product delivery</w:t>
      </w:r>
    </w:p>
    <w:p w14:paraId="247F0370" w14:textId="4F04A334" w:rsidR="00D82879" w:rsidRDefault="00D82879" w:rsidP="00D67552">
      <w:pPr>
        <w:pStyle w:val="Heading2"/>
      </w:pPr>
      <w:bookmarkStart w:id="143" w:name="_Toc233599159"/>
      <w:bookmarkStart w:id="144" w:name="_Toc413762095"/>
      <w:bookmarkStart w:id="145" w:name="_Toc436390625"/>
      <w:r w:rsidRPr="0087049F">
        <w:t>Initial</w:t>
      </w:r>
      <w:r>
        <w:t xml:space="preserve"> Operating Capability </w:t>
      </w:r>
      <w:bookmarkEnd w:id="143"/>
      <w:bookmarkEnd w:id="144"/>
      <w:r w:rsidR="008D6753">
        <w:t>(IOC)</w:t>
      </w:r>
      <w:r w:rsidR="00E961E6">
        <w:t>Testing</w:t>
      </w:r>
      <w:bookmarkEnd w:id="145"/>
    </w:p>
    <w:p w14:paraId="5A1F9B4B" w14:textId="20E2D0AE" w:rsidR="00B54A4F" w:rsidRDefault="00B54A4F" w:rsidP="00B54A4F">
      <w:r>
        <w:t xml:space="preserve">The </w:t>
      </w:r>
      <w:proofErr w:type="spellStart"/>
      <w:r>
        <w:t>OneVA</w:t>
      </w:r>
      <w:proofErr w:type="spellEnd"/>
      <w:r>
        <w:t xml:space="preserve"> Pharmacy Implementation Team will coordinate and facilitate all aspects of the Initial Operating Capability (IOC) testing. P</w:t>
      </w:r>
      <w:r w:rsidRPr="00F12264">
        <w:t>rior to starting IOC</w:t>
      </w:r>
      <w:r w:rsidRPr="00884B2F">
        <w:t xml:space="preserve"> Testing, the Team ensures all required documentation is comp</w:t>
      </w:r>
      <w:r>
        <w:t>lete and available for review. Once ready, the Team will co</w:t>
      </w:r>
      <w:r w:rsidRPr="00884B2F">
        <w:t>mplete and submit the IOC Entry Request to obtain approval</w:t>
      </w:r>
      <w:r w:rsidRPr="00B43977">
        <w:t>.</w:t>
      </w:r>
    </w:p>
    <w:p w14:paraId="09957CDE" w14:textId="2A7100A8" w:rsidR="00B54A4F" w:rsidRPr="00B43977" w:rsidRDefault="00B54A4F" w:rsidP="00B54A4F">
      <w:r>
        <w:t xml:space="preserve">The </w:t>
      </w:r>
      <w:proofErr w:type="spellStart"/>
      <w:r>
        <w:t>OneVA</w:t>
      </w:r>
      <w:proofErr w:type="spellEnd"/>
      <w:r>
        <w:t xml:space="preserve"> Pharmacy Implementation Team will respond to all questions and queries from the VHA Release Management in support of the IOC Entry Process.</w:t>
      </w:r>
    </w:p>
    <w:p w14:paraId="27F4411B" w14:textId="66D8D7FC" w:rsidR="008D6753" w:rsidRDefault="00B54A4F" w:rsidP="00B54A4F">
      <w:r>
        <w:t>Once all</w:t>
      </w:r>
      <w:r w:rsidRPr="00B43977">
        <w:t xml:space="preserve"> prerequisites have been met, the IOC test sites install and use the developed solution in their production account for the established timeframe</w:t>
      </w:r>
      <w:r w:rsidR="008D6753">
        <w:t>,</w:t>
      </w:r>
      <w:r w:rsidRPr="00B43977">
        <w:t xml:space="preserve"> determined during </w:t>
      </w:r>
      <w:r w:rsidR="008D6753">
        <w:t>the planning phase.</w:t>
      </w:r>
      <w:r>
        <w:t xml:space="preserve"> During </w:t>
      </w:r>
      <w:r w:rsidR="00294D2C">
        <w:t>the</w:t>
      </w:r>
      <w:r w:rsidR="008D6753">
        <w:t xml:space="preserve"> </w:t>
      </w:r>
      <w:r w:rsidRPr="00B43977">
        <w:t>testing</w:t>
      </w:r>
      <w:r w:rsidR="008D6753">
        <w:t xml:space="preserve"> phase</w:t>
      </w:r>
      <w:r w:rsidRPr="00B43977">
        <w:t xml:space="preserve">, the </w:t>
      </w:r>
      <w:r>
        <w:t xml:space="preserve">Development Team </w:t>
      </w:r>
      <w:r w:rsidR="008D6753">
        <w:t>will provide the following:</w:t>
      </w:r>
    </w:p>
    <w:p w14:paraId="3106793D" w14:textId="77777777" w:rsidR="008D6753" w:rsidRDefault="00B54A4F" w:rsidP="008D6753">
      <w:pPr>
        <w:numPr>
          <w:ilvl w:val="0"/>
          <w:numId w:val="32"/>
        </w:numPr>
      </w:pPr>
      <w:proofErr w:type="spellStart"/>
      <w:r w:rsidRPr="008B2C59">
        <w:t>VistA</w:t>
      </w:r>
      <w:proofErr w:type="spellEnd"/>
      <w:r w:rsidRPr="008B2C59">
        <w:t xml:space="preserve"> code to test sites via</w:t>
      </w:r>
      <w:r>
        <w:t xml:space="preserve"> FORUM</w:t>
      </w:r>
    </w:p>
    <w:p w14:paraId="659E80A9" w14:textId="77777777" w:rsidR="008D6753" w:rsidRDefault="008D6753" w:rsidP="008D6753">
      <w:pPr>
        <w:numPr>
          <w:ilvl w:val="0"/>
          <w:numId w:val="32"/>
        </w:numPr>
      </w:pPr>
      <w:r>
        <w:t>I</w:t>
      </w:r>
      <w:r w:rsidR="00B54A4F">
        <w:t>nstallation and setup instructions</w:t>
      </w:r>
    </w:p>
    <w:p w14:paraId="6C108C82" w14:textId="77777777" w:rsidR="00294D2C" w:rsidRDefault="008D6753" w:rsidP="008D6753">
      <w:pPr>
        <w:numPr>
          <w:ilvl w:val="0"/>
          <w:numId w:val="32"/>
        </w:numPr>
      </w:pPr>
      <w:r>
        <w:t>T</w:t>
      </w:r>
      <w:r w:rsidR="00B54A4F">
        <w:t xml:space="preserve">roubleshooting support for </w:t>
      </w:r>
      <w:r w:rsidR="00B54A4F" w:rsidRPr="008B2C59">
        <w:t>installation</w:t>
      </w:r>
    </w:p>
    <w:p w14:paraId="1581DE39" w14:textId="77777777" w:rsidR="00294D2C" w:rsidRDefault="00294D2C" w:rsidP="008D6753">
      <w:pPr>
        <w:numPr>
          <w:ilvl w:val="0"/>
          <w:numId w:val="32"/>
        </w:numPr>
      </w:pPr>
      <w:r>
        <w:t>S</w:t>
      </w:r>
      <w:r w:rsidR="00B54A4F" w:rsidRPr="008B2C59">
        <w:t>etup</w:t>
      </w:r>
      <w:r>
        <w:t xml:space="preserve"> procedures</w:t>
      </w:r>
    </w:p>
    <w:p w14:paraId="46E40459" w14:textId="06C72CD1" w:rsidR="00B54A4F" w:rsidRPr="00450192" w:rsidRDefault="00294D2C" w:rsidP="008D6753">
      <w:pPr>
        <w:numPr>
          <w:ilvl w:val="0"/>
          <w:numId w:val="32"/>
        </w:numPr>
      </w:pPr>
      <w:r>
        <w:t>User guides and training manuals</w:t>
      </w:r>
    </w:p>
    <w:p w14:paraId="549AA7AB" w14:textId="71A3B9F2" w:rsidR="00B54A4F" w:rsidRDefault="00B54A4F" w:rsidP="00B54A4F">
      <w:r>
        <w:t>The IOC Testers perform tests and i</w:t>
      </w:r>
      <w:r w:rsidR="00294D2C">
        <w:t xml:space="preserve">dentify and report </w:t>
      </w:r>
      <w:r>
        <w:t>p</w:t>
      </w:r>
      <w:r w:rsidR="008D6753">
        <w:t xml:space="preserve">roblems to the Development Team. </w:t>
      </w:r>
      <w:r>
        <w:t>The Develo</w:t>
      </w:r>
      <w:r w:rsidR="008D6753">
        <w:t>pment T</w:t>
      </w:r>
      <w:r>
        <w:t xml:space="preserve">eam documents </w:t>
      </w:r>
      <w:r w:rsidR="008D6753">
        <w:t>d</w:t>
      </w:r>
      <w:r>
        <w:t>efects discovered during testing in the defect log</w:t>
      </w:r>
      <w:r w:rsidR="008D6753">
        <w:t xml:space="preserve">. The Team </w:t>
      </w:r>
      <w:r w:rsidR="00294D2C">
        <w:t>will immediately correct</w:t>
      </w:r>
      <w:r>
        <w:t xml:space="preserve"> Severity level 1 and 2 defects</w:t>
      </w:r>
      <w:r w:rsidR="00294D2C">
        <w:t xml:space="preserve">, </w:t>
      </w:r>
      <w:r>
        <w:t>perform appropriate tests</w:t>
      </w:r>
      <w:r w:rsidR="00294D2C">
        <w:t>, then rerelease the software</w:t>
      </w:r>
      <w:r>
        <w:t>.</w:t>
      </w:r>
    </w:p>
    <w:p w14:paraId="4C1F40D5" w14:textId="77777777" w:rsidR="00B54A4F" w:rsidRPr="00F036E3" w:rsidRDefault="00B54A4F" w:rsidP="00B54A4F">
      <w:r>
        <w:t xml:space="preserve">The </w:t>
      </w:r>
      <w:r w:rsidRPr="00F036E3">
        <w:t xml:space="preserve">IOC Site Results Evaluator </w:t>
      </w:r>
      <w:r>
        <w:t xml:space="preserve">and the </w:t>
      </w:r>
      <w:r w:rsidRPr="00F036E3">
        <w:t>IOC Site Re</w:t>
      </w:r>
      <w:r>
        <w:t xml:space="preserve">presentative complete and sign the </w:t>
      </w:r>
      <w:r w:rsidRPr="00F036E3">
        <w:t>Initial Operating Capability Site Concurrence Statement</w:t>
      </w:r>
      <w:r>
        <w:t>.</w:t>
      </w:r>
    </w:p>
    <w:p w14:paraId="6BC33971" w14:textId="7CE853A8" w:rsidR="00B54A4F" w:rsidRPr="00B54A4F" w:rsidRDefault="00B54A4F" w:rsidP="00B54A4F">
      <w:r>
        <w:t xml:space="preserve">The Development </w:t>
      </w:r>
      <w:r w:rsidR="00294D2C">
        <w:t>T</w:t>
      </w:r>
      <w:r>
        <w:t xml:space="preserve">eam completes and submits the </w:t>
      </w:r>
      <w:r w:rsidRPr="00CB6135">
        <w:t>IOC Exit Summary, IOC Site Evaluation Defect Log</w:t>
      </w:r>
      <w:r w:rsidR="00294D2C">
        <w:t>,</w:t>
      </w:r>
      <w:r w:rsidRPr="00CB6135">
        <w:t xml:space="preserve"> and Concurrence Statement </w:t>
      </w:r>
      <w:r>
        <w:t>to the VHA Release Management Board for approval to exit IOC Testing.</w:t>
      </w:r>
    </w:p>
    <w:p w14:paraId="247F0373" w14:textId="7760AB9F" w:rsidR="00D82879" w:rsidRDefault="00D82879" w:rsidP="000C5879">
      <w:pPr>
        <w:pStyle w:val="Heading1"/>
      </w:pPr>
      <w:bookmarkStart w:id="146" w:name="_Toc233599160"/>
      <w:bookmarkStart w:id="147" w:name="_Toc413762096"/>
      <w:bookmarkStart w:id="148" w:name="_Toc436390626"/>
      <w:r w:rsidRPr="0087049F">
        <w:lastRenderedPageBreak/>
        <w:t>Testing Techniques</w:t>
      </w:r>
      <w:bookmarkEnd w:id="146"/>
      <w:bookmarkEnd w:id="147"/>
      <w:bookmarkEnd w:id="148"/>
    </w:p>
    <w:p w14:paraId="247F0391" w14:textId="0A6E5AD0" w:rsidR="00D82879" w:rsidRDefault="00D82879" w:rsidP="00D67552">
      <w:pPr>
        <w:pStyle w:val="Heading2"/>
      </w:pPr>
      <w:bookmarkStart w:id="149" w:name="_Toc413762104"/>
      <w:bookmarkStart w:id="150" w:name="_Toc436390627"/>
      <w:r>
        <w:t>Test Types</w:t>
      </w:r>
      <w:bookmarkEnd w:id="149"/>
      <w:bookmarkEnd w:id="150"/>
    </w:p>
    <w:p w14:paraId="247F0392" w14:textId="51A5C9A8" w:rsidR="00D82879" w:rsidRDefault="00AE1F0F" w:rsidP="00AE1F0F">
      <w:pPr>
        <w:pStyle w:val="BodyText"/>
        <w:rPr>
          <w:bCs/>
        </w:rPr>
      </w:pPr>
      <w:r>
        <w:t xml:space="preserve">A ‘Test Type’ is a focused test objective and may take place on one or more test levels or phases of testing. The following table contains the test types being deployed for the </w:t>
      </w:r>
      <w:proofErr w:type="spellStart"/>
      <w:r>
        <w:t>OneVA</w:t>
      </w:r>
      <w:proofErr w:type="spellEnd"/>
      <w:r>
        <w:t xml:space="preserve"> Pharmacy Implementation project and the person responsible for the specific test.</w:t>
      </w:r>
    </w:p>
    <w:p w14:paraId="247F0393" w14:textId="7A9B07FA" w:rsidR="00D82879" w:rsidRDefault="00D82879" w:rsidP="00CD0435">
      <w:pPr>
        <w:pStyle w:val="Caption"/>
      </w:pPr>
      <w:r>
        <w:t xml:space="preserve">Table </w:t>
      </w:r>
      <w:r w:rsidR="00C01687">
        <w:fldChar w:fldCharType="begin"/>
      </w:r>
      <w:r w:rsidR="00C01687">
        <w:instrText xml:space="preserve"> SEQ Table \* ARABIC </w:instrText>
      </w:r>
      <w:r w:rsidR="00C01687">
        <w:fldChar w:fldCharType="separate"/>
      </w:r>
      <w:r w:rsidR="00C01687">
        <w:rPr>
          <w:noProof/>
        </w:rPr>
        <w:t>3</w:t>
      </w:r>
      <w:r w:rsidR="00C01687">
        <w:rPr>
          <w:noProof/>
        </w:rPr>
        <w:fldChar w:fldCharType="end"/>
      </w:r>
      <w:r>
        <w:t xml:space="preserve">: </w:t>
      </w:r>
      <w:r w:rsidRPr="00815BDB">
        <w:t>Test Types</w:t>
      </w:r>
    </w:p>
    <w:tbl>
      <w:tblPr>
        <w:tblStyle w:val="ListTable3Accent1"/>
        <w:tblW w:w="5000" w:type="pct"/>
        <w:tblLook w:val="00A0" w:firstRow="1" w:lastRow="0" w:firstColumn="1" w:lastColumn="0" w:noHBand="0" w:noVBand="0"/>
        <w:tblDescription w:val="Test Types table listing test types and party responsible for testing."/>
      </w:tblPr>
      <w:tblGrid>
        <w:gridCol w:w="3928"/>
        <w:gridCol w:w="5648"/>
      </w:tblGrid>
      <w:tr w:rsidR="00D82879" w:rsidRPr="00680356" w14:paraId="247F0396" w14:textId="77777777" w:rsidTr="002D698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051" w:type="pct"/>
          </w:tcPr>
          <w:p w14:paraId="247F0394" w14:textId="77777777" w:rsidR="00D82879" w:rsidRPr="002D6983" w:rsidRDefault="00D82879" w:rsidP="00C64684">
            <w:pPr>
              <w:pStyle w:val="TableHeading"/>
              <w:jc w:val="center"/>
              <w:rPr>
                <w:b/>
                <w:sz w:val="24"/>
                <w:szCs w:val="24"/>
              </w:rPr>
            </w:pPr>
            <w:r w:rsidRPr="002D6983">
              <w:rPr>
                <w:b/>
                <w:sz w:val="24"/>
                <w:szCs w:val="24"/>
              </w:rPr>
              <w:t>Test Types</w:t>
            </w:r>
          </w:p>
        </w:tc>
        <w:tc>
          <w:tcPr>
            <w:cnfStyle w:val="000010000000" w:firstRow="0" w:lastRow="0" w:firstColumn="0" w:lastColumn="0" w:oddVBand="1" w:evenVBand="0" w:oddHBand="0" w:evenHBand="0" w:firstRowFirstColumn="0" w:firstRowLastColumn="0" w:lastRowFirstColumn="0" w:lastRowLastColumn="0"/>
            <w:tcW w:w="2949" w:type="pct"/>
          </w:tcPr>
          <w:p w14:paraId="247F0395" w14:textId="77777777" w:rsidR="00D82879" w:rsidRPr="002D6983" w:rsidRDefault="00D82879" w:rsidP="00C64684">
            <w:pPr>
              <w:pStyle w:val="TableHeading"/>
              <w:jc w:val="center"/>
              <w:rPr>
                <w:b/>
                <w:sz w:val="24"/>
                <w:szCs w:val="24"/>
              </w:rPr>
            </w:pPr>
            <w:r w:rsidRPr="002D6983">
              <w:rPr>
                <w:b/>
                <w:sz w:val="24"/>
                <w:szCs w:val="24"/>
              </w:rPr>
              <w:t>Party Responsible</w:t>
            </w:r>
          </w:p>
        </w:tc>
      </w:tr>
      <w:tr w:rsidR="00D82879" w:rsidRPr="002124CE" w14:paraId="247F039C"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9A" w14:textId="77777777" w:rsidR="00D82879" w:rsidRPr="002124CE" w:rsidRDefault="00D82879" w:rsidP="00F8149C">
            <w:pPr>
              <w:pStyle w:val="TableText"/>
            </w:pPr>
            <w:r w:rsidRPr="002124CE">
              <w:t>Build verification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9B" w14:textId="4B5B7D4E" w:rsidR="00D82879" w:rsidRPr="002124CE" w:rsidRDefault="00501BE1" w:rsidP="00F8149C">
            <w:pPr>
              <w:pStyle w:val="TableText"/>
            </w:pPr>
            <w:r>
              <w:t>System Architect</w:t>
            </w:r>
          </w:p>
        </w:tc>
      </w:tr>
      <w:tr w:rsidR="00D82879" w:rsidRPr="002124CE" w14:paraId="247F039F"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9D" w14:textId="77777777" w:rsidR="00D82879" w:rsidRPr="002124CE" w:rsidRDefault="00D82879" w:rsidP="00F8149C">
            <w:pPr>
              <w:pStyle w:val="TableText"/>
            </w:pPr>
            <w:r w:rsidRPr="002124CE">
              <w:t>Business cycle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9E" w14:textId="6FF73EE0" w:rsidR="00D82879" w:rsidRPr="002124CE" w:rsidRDefault="00501BE1" w:rsidP="00F8149C">
            <w:pPr>
              <w:pStyle w:val="TableText"/>
            </w:pPr>
            <w:r>
              <w:t>VA Stakeholders</w:t>
            </w:r>
          </w:p>
        </w:tc>
      </w:tr>
      <w:tr w:rsidR="00D82879" w:rsidRPr="002124CE" w14:paraId="247F03A5"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A3" w14:textId="77777777" w:rsidR="00D82879" w:rsidRPr="002124CE" w:rsidRDefault="00D82879" w:rsidP="00F8149C">
            <w:pPr>
              <w:pStyle w:val="TableText"/>
            </w:pPr>
            <w:r>
              <w:t>Component integration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A4" w14:textId="2A55511E" w:rsidR="00D82879" w:rsidRPr="002124CE" w:rsidRDefault="00501BE1" w:rsidP="00F8149C">
            <w:pPr>
              <w:pStyle w:val="TableText"/>
            </w:pPr>
            <w:proofErr w:type="spellStart"/>
            <w:r>
              <w:t>VistA</w:t>
            </w:r>
            <w:proofErr w:type="spellEnd"/>
            <w:r>
              <w:t xml:space="preserve"> Developer &amp; System Architect</w:t>
            </w:r>
          </w:p>
        </w:tc>
      </w:tr>
      <w:tr w:rsidR="00501BE1" w:rsidRPr="002124CE" w14:paraId="247F03A8"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A6" w14:textId="77777777" w:rsidR="00501BE1" w:rsidRPr="002124CE" w:rsidRDefault="00501BE1" w:rsidP="00501BE1">
            <w:pPr>
              <w:pStyle w:val="TableText"/>
            </w:pPr>
            <w:r w:rsidRPr="002124CE">
              <w:t>Configuration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A7" w14:textId="3C3C6A72" w:rsidR="00501BE1" w:rsidRPr="002124CE" w:rsidRDefault="00501BE1" w:rsidP="00501BE1">
            <w:pPr>
              <w:pStyle w:val="TableText"/>
            </w:pPr>
            <w:proofErr w:type="spellStart"/>
            <w:r>
              <w:t>VistA</w:t>
            </w:r>
            <w:proofErr w:type="spellEnd"/>
            <w:r>
              <w:t xml:space="preserve"> Developer &amp; System Architect</w:t>
            </w:r>
          </w:p>
        </w:tc>
      </w:tr>
      <w:tr w:rsidR="00501BE1" w:rsidRPr="002124CE" w14:paraId="247F03AE"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AC" w14:textId="77777777" w:rsidR="00501BE1" w:rsidRPr="002124CE" w:rsidRDefault="00501BE1" w:rsidP="00501BE1">
            <w:pPr>
              <w:pStyle w:val="TableText"/>
              <w:rPr>
                <w:highlight w:val="yellow"/>
              </w:rPr>
            </w:pPr>
            <w:r w:rsidRPr="002124CE">
              <w:t>Documentation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AD" w14:textId="31E8A386" w:rsidR="00501BE1" w:rsidRPr="002124CE" w:rsidRDefault="00501BE1" w:rsidP="00501BE1">
            <w:pPr>
              <w:pStyle w:val="TableText"/>
            </w:pPr>
            <w:r>
              <w:t>QA Tester</w:t>
            </w:r>
          </w:p>
        </w:tc>
      </w:tr>
      <w:tr w:rsidR="00501BE1" w:rsidRPr="002124CE" w14:paraId="247F03B1"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AF" w14:textId="2147FDE6" w:rsidR="00501BE1" w:rsidRDefault="00501BE1" w:rsidP="00501BE1">
            <w:pPr>
              <w:pStyle w:val="TableText"/>
            </w:pPr>
            <w:r>
              <w:t>Error analysis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B0" w14:textId="376DC2A9" w:rsidR="00501BE1" w:rsidRPr="002124CE" w:rsidRDefault="00501BE1" w:rsidP="00501BE1">
            <w:pPr>
              <w:pStyle w:val="TableText"/>
            </w:pPr>
            <w:r>
              <w:t>Test Lead &amp; QA Tester</w:t>
            </w:r>
          </w:p>
        </w:tc>
      </w:tr>
      <w:tr w:rsidR="00501BE1" w:rsidRPr="002124CE" w14:paraId="247F03BA"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B8" w14:textId="456D8C55" w:rsidR="00501BE1" w:rsidRPr="002124CE" w:rsidRDefault="00501BE1" w:rsidP="00501BE1">
            <w:pPr>
              <w:pStyle w:val="TableText"/>
            </w:pPr>
            <w:r w:rsidRPr="002124CE">
              <w:t>Installation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B9" w14:textId="260086F7" w:rsidR="00501BE1" w:rsidRPr="002124CE" w:rsidRDefault="00501BE1" w:rsidP="00501BE1">
            <w:pPr>
              <w:pStyle w:val="TableText"/>
            </w:pPr>
            <w:r>
              <w:t>Test Lead &amp; QA Tester</w:t>
            </w:r>
          </w:p>
        </w:tc>
      </w:tr>
      <w:tr w:rsidR="00501BE1" w:rsidRPr="002124CE" w14:paraId="247F03BD"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BB" w14:textId="48C0928F" w:rsidR="00501BE1" w:rsidRPr="002124CE" w:rsidRDefault="00501BE1" w:rsidP="00501BE1">
            <w:pPr>
              <w:pStyle w:val="TableText"/>
            </w:pPr>
            <w:r>
              <w:t>Integration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BC" w14:textId="1A28FBEE" w:rsidR="00501BE1" w:rsidRPr="002124CE" w:rsidRDefault="00501BE1" w:rsidP="00501BE1">
            <w:pPr>
              <w:pStyle w:val="TableText"/>
            </w:pPr>
            <w:r>
              <w:t>Test Lead &amp; QA Tester</w:t>
            </w:r>
          </w:p>
        </w:tc>
      </w:tr>
      <w:tr w:rsidR="00501BE1" w:rsidRPr="002124CE" w14:paraId="247F03CC"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CA" w14:textId="00A67AB4" w:rsidR="00501BE1" w:rsidRPr="002124CE" w:rsidRDefault="00501BE1" w:rsidP="00501BE1">
            <w:pPr>
              <w:pStyle w:val="TableText"/>
            </w:pPr>
            <w:r w:rsidRPr="002124CE">
              <w:t>Performance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CB" w14:textId="0CF8961E" w:rsidR="00501BE1" w:rsidRPr="002124CE" w:rsidRDefault="00501BE1" w:rsidP="00501BE1">
            <w:pPr>
              <w:pStyle w:val="TableText"/>
            </w:pPr>
            <w:proofErr w:type="spellStart"/>
            <w:r>
              <w:t>VistA</w:t>
            </w:r>
            <w:proofErr w:type="spellEnd"/>
            <w:r>
              <w:t xml:space="preserve"> Developer</w:t>
            </w:r>
          </w:p>
        </w:tc>
      </w:tr>
      <w:tr w:rsidR="00501BE1" w:rsidRPr="002124CE" w14:paraId="247F03E7"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E5" w14:textId="448DA870" w:rsidR="00501BE1" w:rsidRDefault="00501BE1" w:rsidP="00501BE1">
            <w:pPr>
              <w:pStyle w:val="TableText"/>
            </w:pPr>
            <w:r>
              <w:t>Product component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E6" w14:textId="23FE9364" w:rsidR="00501BE1" w:rsidRPr="002124CE" w:rsidRDefault="001D6401" w:rsidP="00501BE1">
            <w:pPr>
              <w:pStyle w:val="TableText"/>
            </w:pPr>
            <w:proofErr w:type="spellStart"/>
            <w:r>
              <w:t>VistA</w:t>
            </w:r>
            <w:proofErr w:type="spellEnd"/>
            <w:r>
              <w:t xml:space="preserve"> Developer &amp; System Architect</w:t>
            </w:r>
          </w:p>
        </w:tc>
      </w:tr>
      <w:tr w:rsidR="00501BE1" w:rsidRPr="002124CE" w14:paraId="247F03F3"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F1" w14:textId="22FF96E3" w:rsidR="00501BE1" w:rsidRPr="002124CE" w:rsidRDefault="00501BE1" w:rsidP="00501BE1">
            <w:pPr>
              <w:pStyle w:val="TableText"/>
            </w:pPr>
            <w:r>
              <w:t>Section 508 compliance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F2" w14:textId="6E67274E" w:rsidR="00501BE1" w:rsidRPr="002124CE" w:rsidRDefault="001D6401" w:rsidP="00501BE1">
            <w:pPr>
              <w:pStyle w:val="TableText"/>
            </w:pPr>
            <w:r>
              <w:t>IOC</w:t>
            </w:r>
          </w:p>
        </w:tc>
      </w:tr>
      <w:tr w:rsidR="00501BE1" w:rsidRPr="002124CE" w14:paraId="247F03FC"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FA" w14:textId="6FF4882F" w:rsidR="00501BE1" w:rsidRPr="002124CE" w:rsidRDefault="00501BE1" w:rsidP="00501BE1">
            <w:pPr>
              <w:pStyle w:val="TableText"/>
            </w:pPr>
            <w:r>
              <w:t>System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FB" w14:textId="64FECE5B" w:rsidR="00501BE1" w:rsidRPr="002124CE" w:rsidRDefault="001D6401" w:rsidP="00501BE1">
            <w:pPr>
              <w:pStyle w:val="TableText"/>
            </w:pPr>
            <w:r>
              <w:t>Test Lead &amp; QA Tester</w:t>
            </w:r>
          </w:p>
        </w:tc>
      </w:tr>
      <w:tr w:rsidR="00501BE1" w:rsidRPr="002124CE" w14:paraId="247F0402"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400" w14:textId="0DDA3DF7" w:rsidR="00501BE1" w:rsidRPr="002124CE" w:rsidRDefault="00501BE1" w:rsidP="00501BE1">
            <w:pPr>
              <w:pStyle w:val="TableText"/>
            </w:pPr>
            <w:r>
              <w:t>User Functionality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401" w14:textId="5D09F278" w:rsidR="00501BE1" w:rsidRPr="002124CE" w:rsidRDefault="006707F8" w:rsidP="00501BE1">
            <w:pPr>
              <w:pStyle w:val="TableText"/>
            </w:pPr>
            <w:r>
              <w:t>VA Stakeholders</w:t>
            </w:r>
          </w:p>
        </w:tc>
      </w:tr>
      <w:tr w:rsidR="00501BE1" w:rsidRPr="002124CE" w14:paraId="247F0405"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403" w14:textId="77DD936B" w:rsidR="00501BE1" w:rsidRPr="002124CE" w:rsidRDefault="00501BE1" w:rsidP="00501BE1">
            <w:pPr>
              <w:pStyle w:val="TableText"/>
            </w:pPr>
            <w:r w:rsidRPr="002124CE">
              <w:t>User interface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404" w14:textId="0B5F5549" w:rsidR="00501BE1" w:rsidRPr="002124CE" w:rsidRDefault="001D6401" w:rsidP="00501BE1">
            <w:pPr>
              <w:pStyle w:val="TableText"/>
            </w:pPr>
            <w:r>
              <w:t>Test Lead &amp; QA Tester</w:t>
            </w:r>
          </w:p>
        </w:tc>
      </w:tr>
    </w:tbl>
    <w:p w14:paraId="247F0407" w14:textId="2850AD40" w:rsidR="00D82879" w:rsidRDefault="00D82879" w:rsidP="00BC5CD6">
      <w:pPr>
        <w:pStyle w:val="Heading2"/>
      </w:pPr>
      <w:bookmarkStart w:id="151" w:name="_Toc205632728"/>
      <w:bookmarkStart w:id="152" w:name="_Toc233599169"/>
      <w:bookmarkStart w:id="153" w:name="_Toc413762105"/>
      <w:bookmarkStart w:id="154" w:name="_Toc436390628"/>
      <w:r>
        <w:t>Productivity and Support Tools</w:t>
      </w:r>
      <w:bookmarkEnd w:id="151"/>
      <w:bookmarkEnd w:id="152"/>
      <w:bookmarkEnd w:id="153"/>
      <w:bookmarkEnd w:id="154"/>
    </w:p>
    <w:p w14:paraId="247F0408" w14:textId="347850E5" w:rsidR="00D82879" w:rsidRPr="00653613" w:rsidRDefault="00D82879" w:rsidP="00140CC3">
      <w:r w:rsidRPr="00653613">
        <w:fldChar w:fldCharType="begin"/>
      </w:r>
      <w:r w:rsidRPr="00653613">
        <w:instrText xml:space="preserve"> REF _Ref205274841 \h </w:instrText>
      </w:r>
      <w:r>
        <w:instrText xml:space="preserve"> \* MERGEFORMAT </w:instrText>
      </w:r>
      <w:r w:rsidRPr="00653613">
        <w:fldChar w:fldCharType="separate"/>
      </w:r>
      <w:r w:rsidR="00C01687">
        <w:t>Table 4</w:t>
      </w:r>
      <w:r w:rsidRPr="00653613">
        <w:fldChar w:fldCharType="end"/>
      </w:r>
      <w:r w:rsidRPr="00653613">
        <w:t xml:space="preserve"> describes the tools that </w:t>
      </w:r>
      <w:proofErr w:type="gramStart"/>
      <w:r w:rsidRPr="00653613">
        <w:t>will be employed</w:t>
      </w:r>
      <w:proofErr w:type="gramEnd"/>
      <w:r w:rsidRPr="00653613">
        <w:t xml:space="preserve"> to support th</w:t>
      </w:r>
      <w:r w:rsidR="002464B8">
        <w:t xml:space="preserve">e </w:t>
      </w:r>
      <w:proofErr w:type="spellStart"/>
      <w:r w:rsidR="002464B8">
        <w:t>OneVA</w:t>
      </w:r>
      <w:proofErr w:type="spellEnd"/>
      <w:r w:rsidR="002464B8">
        <w:t xml:space="preserve"> Pharmacy </w:t>
      </w:r>
      <w:r w:rsidR="00EA5C11">
        <w:t>Implementation</w:t>
      </w:r>
      <w:r w:rsidRPr="00653613">
        <w:t xml:space="preserve"> Master Test Plan.</w:t>
      </w:r>
    </w:p>
    <w:p w14:paraId="247F0409" w14:textId="305E733A" w:rsidR="00D82879" w:rsidRDefault="00D82879" w:rsidP="00CD0435">
      <w:pPr>
        <w:pStyle w:val="Caption"/>
      </w:pPr>
      <w:bookmarkStart w:id="155" w:name="_Ref205274841"/>
      <w:r>
        <w:lastRenderedPageBreak/>
        <w:t xml:space="preserve">Table </w:t>
      </w:r>
      <w:r w:rsidR="00C01687">
        <w:fldChar w:fldCharType="begin"/>
      </w:r>
      <w:r w:rsidR="00C01687">
        <w:instrText xml:space="preserve"> SEQ Table \* ARABIC </w:instrText>
      </w:r>
      <w:r w:rsidR="00C01687">
        <w:fldChar w:fldCharType="separate"/>
      </w:r>
      <w:r w:rsidR="00C01687">
        <w:rPr>
          <w:noProof/>
        </w:rPr>
        <w:t>4</w:t>
      </w:r>
      <w:r w:rsidR="00C01687">
        <w:rPr>
          <w:noProof/>
        </w:rPr>
        <w:fldChar w:fldCharType="end"/>
      </w:r>
      <w:bookmarkEnd w:id="155"/>
      <w:r>
        <w:t>: Tool Category or Types</w:t>
      </w:r>
    </w:p>
    <w:tbl>
      <w:tblPr>
        <w:tblStyle w:val="ListTable3Accent1"/>
        <w:tblW w:w="5000" w:type="pct"/>
        <w:tblLook w:val="00A0" w:firstRow="1" w:lastRow="0" w:firstColumn="1" w:lastColumn="0" w:noHBand="0" w:noVBand="0"/>
        <w:tblDescription w:val="Tool Category or Types listing the tool category or type, the tool brand name, detailing whether vendor or in-house, and version number."/>
      </w:tblPr>
      <w:tblGrid>
        <w:gridCol w:w="3097"/>
        <w:gridCol w:w="2384"/>
        <w:gridCol w:w="2821"/>
        <w:gridCol w:w="1274"/>
      </w:tblGrid>
      <w:tr w:rsidR="00D82879" w14:paraId="247F040E" w14:textId="77777777" w:rsidTr="00FF22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17" w:type="pct"/>
          </w:tcPr>
          <w:p w14:paraId="247F040A" w14:textId="77777777" w:rsidR="00D82879" w:rsidRDefault="00D82879" w:rsidP="00140CC3">
            <w:pPr>
              <w:pStyle w:val="TableHeading"/>
              <w:keepNext/>
              <w:jc w:val="center"/>
            </w:pPr>
            <w:r>
              <w:t>Tool Category or Type</w:t>
            </w:r>
          </w:p>
        </w:tc>
        <w:tc>
          <w:tcPr>
            <w:cnfStyle w:val="000010000000" w:firstRow="0" w:lastRow="0" w:firstColumn="0" w:lastColumn="0" w:oddVBand="1" w:evenVBand="0" w:oddHBand="0" w:evenHBand="0" w:firstRowFirstColumn="0" w:firstRowLastColumn="0" w:lastRowFirstColumn="0" w:lastRowLastColumn="0"/>
            <w:tcW w:w="1245" w:type="pct"/>
          </w:tcPr>
          <w:p w14:paraId="247F040B" w14:textId="77777777" w:rsidR="00D82879" w:rsidRDefault="00D82879" w:rsidP="00140CC3">
            <w:pPr>
              <w:pStyle w:val="TableHeading"/>
              <w:keepNext/>
              <w:jc w:val="center"/>
            </w:pPr>
            <w:r>
              <w:t>Tool Brand Name</w:t>
            </w:r>
          </w:p>
        </w:tc>
        <w:tc>
          <w:tcPr>
            <w:tcW w:w="1473" w:type="pct"/>
          </w:tcPr>
          <w:p w14:paraId="247F040C" w14:textId="77777777" w:rsidR="00D82879" w:rsidRDefault="00D82879" w:rsidP="00140CC3">
            <w:pPr>
              <w:pStyle w:val="TableHeading"/>
              <w:keepNext/>
              <w:jc w:val="center"/>
              <w:cnfStyle w:val="100000000000" w:firstRow="1" w:lastRow="0" w:firstColumn="0" w:lastColumn="0" w:oddVBand="0" w:evenVBand="0" w:oddHBand="0" w:evenHBand="0" w:firstRowFirstColumn="0" w:firstRowLastColumn="0" w:lastRowFirstColumn="0" w:lastRowLastColumn="0"/>
            </w:pPr>
            <w:r>
              <w:t>Vendor or In-house</w:t>
            </w:r>
          </w:p>
        </w:tc>
        <w:tc>
          <w:tcPr>
            <w:cnfStyle w:val="000010000000" w:firstRow="0" w:lastRow="0" w:firstColumn="0" w:lastColumn="0" w:oddVBand="1" w:evenVBand="0" w:oddHBand="0" w:evenHBand="0" w:firstRowFirstColumn="0" w:firstRowLastColumn="0" w:lastRowFirstColumn="0" w:lastRowLastColumn="0"/>
            <w:tcW w:w="665" w:type="pct"/>
          </w:tcPr>
          <w:p w14:paraId="247F040D" w14:textId="77777777" w:rsidR="00D82879" w:rsidRDefault="00D82879" w:rsidP="00140CC3">
            <w:pPr>
              <w:pStyle w:val="TableHeading"/>
              <w:keepNext/>
              <w:jc w:val="center"/>
            </w:pPr>
            <w:r>
              <w:t>Version</w:t>
            </w:r>
          </w:p>
        </w:tc>
      </w:tr>
      <w:tr w:rsidR="00D82879" w14:paraId="247F0413" w14:textId="77777777" w:rsidTr="00FF2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pct"/>
          </w:tcPr>
          <w:p w14:paraId="247F040F" w14:textId="77777777" w:rsidR="00D82879" w:rsidRPr="00FF0631" w:rsidRDefault="00D82879" w:rsidP="00F8149C">
            <w:pPr>
              <w:pStyle w:val="TableInstructions"/>
            </w:pPr>
            <w:r w:rsidRPr="00FF0631">
              <w:t>Test Management</w:t>
            </w:r>
          </w:p>
        </w:tc>
        <w:tc>
          <w:tcPr>
            <w:cnfStyle w:val="000010000000" w:firstRow="0" w:lastRow="0" w:firstColumn="0" w:lastColumn="0" w:oddVBand="1" w:evenVBand="0" w:oddHBand="0" w:evenHBand="0" w:firstRowFirstColumn="0" w:firstRowLastColumn="0" w:lastRowFirstColumn="0" w:lastRowLastColumn="0"/>
            <w:tcW w:w="1245" w:type="pct"/>
          </w:tcPr>
          <w:p w14:paraId="247F0410" w14:textId="77777777" w:rsidR="00D82879" w:rsidRDefault="00D82879" w:rsidP="00F8149C">
            <w:pPr>
              <w:pStyle w:val="TableText"/>
            </w:pPr>
          </w:p>
        </w:tc>
        <w:tc>
          <w:tcPr>
            <w:tcW w:w="1473" w:type="pct"/>
          </w:tcPr>
          <w:p w14:paraId="247F0411" w14:textId="77777777" w:rsidR="00D82879" w:rsidRDefault="00D82879" w:rsidP="00F8149C">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65" w:type="pct"/>
          </w:tcPr>
          <w:p w14:paraId="247F0412" w14:textId="77777777" w:rsidR="00D82879" w:rsidRDefault="00D82879" w:rsidP="00F8149C">
            <w:pPr>
              <w:pStyle w:val="TableText"/>
            </w:pPr>
          </w:p>
        </w:tc>
      </w:tr>
      <w:tr w:rsidR="00D82879" w14:paraId="247F0418" w14:textId="77777777" w:rsidTr="00FF229E">
        <w:tc>
          <w:tcPr>
            <w:cnfStyle w:val="001000000000" w:firstRow="0" w:lastRow="0" w:firstColumn="1" w:lastColumn="0" w:oddVBand="0" w:evenVBand="0" w:oddHBand="0" w:evenHBand="0" w:firstRowFirstColumn="0" w:firstRowLastColumn="0" w:lastRowFirstColumn="0" w:lastRowLastColumn="0"/>
            <w:tcW w:w="1617" w:type="pct"/>
          </w:tcPr>
          <w:p w14:paraId="247F0414" w14:textId="77777777" w:rsidR="00D82879" w:rsidRPr="00FF0631" w:rsidRDefault="00D82879" w:rsidP="00F8149C">
            <w:pPr>
              <w:pStyle w:val="TableInstructions"/>
            </w:pPr>
            <w:r w:rsidRPr="00FF0631">
              <w:t>Defect Tracking</w:t>
            </w:r>
          </w:p>
        </w:tc>
        <w:tc>
          <w:tcPr>
            <w:cnfStyle w:val="000010000000" w:firstRow="0" w:lastRow="0" w:firstColumn="0" w:lastColumn="0" w:oddVBand="1" w:evenVBand="0" w:oddHBand="0" w:evenHBand="0" w:firstRowFirstColumn="0" w:firstRowLastColumn="0" w:lastRowFirstColumn="0" w:lastRowLastColumn="0"/>
            <w:tcW w:w="1245" w:type="pct"/>
          </w:tcPr>
          <w:p w14:paraId="247F0415" w14:textId="4A28BD49" w:rsidR="00D82879" w:rsidRDefault="00FF229E" w:rsidP="00F8149C">
            <w:pPr>
              <w:pStyle w:val="TableText"/>
            </w:pPr>
            <w:r>
              <w:t>Excel</w:t>
            </w:r>
          </w:p>
        </w:tc>
        <w:tc>
          <w:tcPr>
            <w:tcW w:w="1473" w:type="pct"/>
          </w:tcPr>
          <w:p w14:paraId="247F0416" w14:textId="4BA34FCD" w:rsidR="00D82879" w:rsidRDefault="00D82879" w:rsidP="00F8149C">
            <w:pPr>
              <w:pStyle w:val="TableTex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65" w:type="pct"/>
          </w:tcPr>
          <w:p w14:paraId="247F0417" w14:textId="77777777" w:rsidR="00D82879" w:rsidRDefault="00D82879" w:rsidP="00F8149C">
            <w:pPr>
              <w:pStyle w:val="TableText"/>
            </w:pPr>
          </w:p>
        </w:tc>
      </w:tr>
      <w:tr w:rsidR="00D82879" w14:paraId="247F041D" w14:textId="77777777" w:rsidTr="00FF2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pct"/>
          </w:tcPr>
          <w:p w14:paraId="247F0419" w14:textId="77777777" w:rsidR="00D82879" w:rsidRPr="00FF0631" w:rsidRDefault="00D82879" w:rsidP="00F8149C">
            <w:pPr>
              <w:pStyle w:val="TableInstructions"/>
            </w:pPr>
            <w:r w:rsidRPr="00FF0631">
              <w:t>Test Coverage Monitor or Profiler</w:t>
            </w:r>
          </w:p>
        </w:tc>
        <w:tc>
          <w:tcPr>
            <w:cnfStyle w:val="000010000000" w:firstRow="0" w:lastRow="0" w:firstColumn="0" w:lastColumn="0" w:oddVBand="1" w:evenVBand="0" w:oddHBand="0" w:evenHBand="0" w:firstRowFirstColumn="0" w:firstRowLastColumn="0" w:lastRowFirstColumn="0" w:lastRowLastColumn="0"/>
            <w:tcW w:w="1245" w:type="pct"/>
          </w:tcPr>
          <w:p w14:paraId="247F041A" w14:textId="77777777" w:rsidR="00D82879" w:rsidRDefault="00D82879" w:rsidP="00F8149C">
            <w:pPr>
              <w:pStyle w:val="TableText"/>
            </w:pPr>
          </w:p>
        </w:tc>
        <w:tc>
          <w:tcPr>
            <w:tcW w:w="1473" w:type="pct"/>
          </w:tcPr>
          <w:p w14:paraId="247F041B" w14:textId="77777777" w:rsidR="00D82879" w:rsidRDefault="00D82879" w:rsidP="00F8149C">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65" w:type="pct"/>
          </w:tcPr>
          <w:p w14:paraId="247F041C" w14:textId="77777777" w:rsidR="00D82879" w:rsidRDefault="00D82879" w:rsidP="00F8149C">
            <w:pPr>
              <w:pStyle w:val="TableText"/>
            </w:pPr>
          </w:p>
        </w:tc>
      </w:tr>
      <w:tr w:rsidR="00D82879" w14:paraId="247F0427" w14:textId="77777777" w:rsidTr="00FF229E">
        <w:tc>
          <w:tcPr>
            <w:cnfStyle w:val="001000000000" w:firstRow="0" w:lastRow="0" w:firstColumn="1" w:lastColumn="0" w:oddVBand="0" w:evenVBand="0" w:oddHBand="0" w:evenHBand="0" w:firstRowFirstColumn="0" w:firstRowLastColumn="0" w:lastRowFirstColumn="0" w:lastRowLastColumn="0"/>
            <w:tcW w:w="1617" w:type="pct"/>
          </w:tcPr>
          <w:p w14:paraId="247F0423" w14:textId="77777777" w:rsidR="00D82879" w:rsidRPr="00FF0631" w:rsidRDefault="00D82879" w:rsidP="00F8149C">
            <w:pPr>
              <w:pStyle w:val="TableInstructions"/>
            </w:pPr>
            <w:r w:rsidRPr="00FF0631">
              <w:t>Performance Testing</w:t>
            </w:r>
          </w:p>
        </w:tc>
        <w:tc>
          <w:tcPr>
            <w:cnfStyle w:val="000010000000" w:firstRow="0" w:lastRow="0" w:firstColumn="0" w:lastColumn="0" w:oddVBand="1" w:evenVBand="0" w:oddHBand="0" w:evenHBand="0" w:firstRowFirstColumn="0" w:firstRowLastColumn="0" w:lastRowFirstColumn="0" w:lastRowLastColumn="0"/>
            <w:tcW w:w="1245" w:type="pct"/>
          </w:tcPr>
          <w:p w14:paraId="247F0424" w14:textId="77777777" w:rsidR="00D82879" w:rsidRDefault="00D82879" w:rsidP="00F8149C">
            <w:pPr>
              <w:pStyle w:val="TableText"/>
            </w:pPr>
          </w:p>
        </w:tc>
        <w:tc>
          <w:tcPr>
            <w:tcW w:w="1473" w:type="pct"/>
          </w:tcPr>
          <w:p w14:paraId="247F0425" w14:textId="77777777" w:rsidR="00D82879" w:rsidRDefault="00D82879" w:rsidP="00F8149C">
            <w:pPr>
              <w:pStyle w:val="TableTex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65" w:type="pct"/>
          </w:tcPr>
          <w:p w14:paraId="247F0426" w14:textId="77777777" w:rsidR="00D82879" w:rsidRDefault="00D82879" w:rsidP="00F8149C">
            <w:pPr>
              <w:pStyle w:val="TableText"/>
            </w:pPr>
          </w:p>
        </w:tc>
      </w:tr>
      <w:tr w:rsidR="00D82879" w14:paraId="247F042C" w14:textId="77777777" w:rsidTr="00FF2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pct"/>
          </w:tcPr>
          <w:p w14:paraId="247F0428" w14:textId="77777777" w:rsidR="00D82879" w:rsidRPr="00FF0631" w:rsidRDefault="00D82879" w:rsidP="00F8149C">
            <w:pPr>
              <w:pStyle w:val="TableInstructions"/>
            </w:pPr>
            <w:r w:rsidRPr="00FF0631">
              <w:t>Configuration Management</w:t>
            </w:r>
          </w:p>
        </w:tc>
        <w:tc>
          <w:tcPr>
            <w:cnfStyle w:val="000010000000" w:firstRow="0" w:lastRow="0" w:firstColumn="0" w:lastColumn="0" w:oddVBand="1" w:evenVBand="0" w:oddHBand="0" w:evenHBand="0" w:firstRowFirstColumn="0" w:firstRowLastColumn="0" w:lastRowFirstColumn="0" w:lastRowLastColumn="0"/>
            <w:tcW w:w="1245" w:type="pct"/>
          </w:tcPr>
          <w:p w14:paraId="247F0429" w14:textId="18FA47E3" w:rsidR="00D82879" w:rsidRDefault="00FA6EEC" w:rsidP="00F8149C">
            <w:pPr>
              <w:pStyle w:val="TableText"/>
            </w:pPr>
            <w:r>
              <w:t>FORUM</w:t>
            </w:r>
          </w:p>
        </w:tc>
        <w:tc>
          <w:tcPr>
            <w:tcW w:w="1473" w:type="pct"/>
          </w:tcPr>
          <w:p w14:paraId="247F042A" w14:textId="455EF5A3" w:rsidR="00D82879" w:rsidRDefault="00FA6EEC" w:rsidP="00F8149C">
            <w:pPr>
              <w:pStyle w:val="TableText"/>
              <w:cnfStyle w:val="000000100000" w:firstRow="0" w:lastRow="0" w:firstColumn="0" w:lastColumn="0" w:oddVBand="0" w:evenVBand="0" w:oddHBand="1" w:evenHBand="0" w:firstRowFirstColumn="0" w:firstRowLastColumn="0" w:lastRowFirstColumn="0" w:lastRowLastColumn="0"/>
            </w:pPr>
            <w:r>
              <w:t>In-house</w:t>
            </w:r>
          </w:p>
        </w:tc>
        <w:tc>
          <w:tcPr>
            <w:cnfStyle w:val="000010000000" w:firstRow="0" w:lastRow="0" w:firstColumn="0" w:lastColumn="0" w:oddVBand="1" w:evenVBand="0" w:oddHBand="0" w:evenHBand="0" w:firstRowFirstColumn="0" w:firstRowLastColumn="0" w:lastRowFirstColumn="0" w:lastRowLastColumn="0"/>
            <w:tcW w:w="665" w:type="pct"/>
          </w:tcPr>
          <w:p w14:paraId="247F042B" w14:textId="3789B59D" w:rsidR="00D82879" w:rsidRDefault="00FA6EEC" w:rsidP="00F8149C">
            <w:pPr>
              <w:pStyle w:val="TableText"/>
            </w:pPr>
            <w:r>
              <w:t>7</w:t>
            </w:r>
          </w:p>
        </w:tc>
      </w:tr>
      <w:tr w:rsidR="00D82879" w14:paraId="247F0436" w14:textId="77777777" w:rsidTr="00FF229E">
        <w:tc>
          <w:tcPr>
            <w:cnfStyle w:val="001000000000" w:firstRow="0" w:lastRow="0" w:firstColumn="1" w:lastColumn="0" w:oddVBand="0" w:evenVBand="0" w:oddHBand="0" w:evenHBand="0" w:firstRowFirstColumn="0" w:firstRowLastColumn="0" w:lastRowFirstColumn="0" w:lastRowLastColumn="0"/>
            <w:tcW w:w="1617" w:type="pct"/>
          </w:tcPr>
          <w:p w14:paraId="247F0432" w14:textId="77777777" w:rsidR="00D82879" w:rsidRPr="00FF0631" w:rsidRDefault="00D82879" w:rsidP="00F8149C">
            <w:pPr>
              <w:pStyle w:val="TableInstructions"/>
            </w:pPr>
            <w:r>
              <w:t>Functional Test Automation</w:t>
            </w:r>
          </w:p>
        </w:tc>
        <w:tc>
          <w:tcPr>
            <w:cnfStyle w:val="000010000000" w:firstRow="0" w:lastRow="0" w:firstColumn="0" w:lastColumn="0" w:oddVBand="1" w:evenVBand="0" w:oddHBand="0" w:evenHBand="0" w:firstRowFirstColumn="0" w:firstRowLastColumn="0" w:lastRowFirstColumn="0" w:lastRowLastColumn="0"/>
            <w:tcW w:w="1245" w:type="pct"/>
          </w:tcPr>
          <w:p w14:paraId="247F0433" w14:textId="4823A39B" w:rsidR="00D82879" w:rsidRDefault="00FD2CFD" w:rsidP="00F8149C">
            <w:pPr>
              <w:pStyle w:val="TableText"/>
            </w:pPr>
            <w:r>
              <w:t xml:space="preserve">Visual Studio VB.NET </w:t>
            </w:r>
          </w:p>
        </w:tc>
        <w:tc>
          <w:tcPr>
            <w:tcW w:w="1473" w:type="pct"/>
          </w:tcPr>
          <w:p w14:paraId="247F0434" w14:textId="64F9F75C" w:rsidR="00D82879" w:rsidRDefault="00FD2CFD" w:rsidP="00F8149C">
            <w:pPr>
              <w:pStyle w:val="TableText"/>
              <w:cnfStyle w:val="000000000000" w:firstRow="0" w:lastRow="0" w:firstColumn="0" w:lastColumn="0" w:oddVBand="0" w:evenVBand="0" w:oddHBand="0" w:evenHBand="0" w:firstRowFirstColumn="0" w:firstRowLastColumn="0" w:lastRowFirstColumn="0" w:lastRowLastColumn="0"/>
            </w:pPr>
            <w:r>
              <w:t>Microsoft</w:t>
            </w:r>
          </w:p>
        </w:tc>
        <w:tc>
          <w:tcPr>
            <w:cnfStyle w:val="000010000000" w:firstRow="0" w:lastRow="0" w:firstColumn="0" w:lastColumn="0" w:oddVBand="1" w:evenVBand="0" w:oddHBand="0" w:evenHBand="0" w:firstRowFirstColumn="0" w:firstRowLastColumn="0" w:lastRowFirstColumn="0" w:lastRowLastColumn="0"/>
            <w:tcW w:w="665" w:type="pct"/>
          </w:tcPr>
          <w:p w14:paraId="247F0435" w14:textId="77777777" w:rsidR="00D82879" w:rsidRDefault="00D82879" w:rsidP="00F8149C">
            <w:pPr>
              <w:pStyle w:val="TableText"/>
            </w:pPr>
          </w:p>
        </w:tc>
      </w:tr>
      <w:tr w:rsidR="00D82879" w14:paraId="247F043B" w14:textId="77777777" w:rsidTr="00FF2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pct"/>
          </w:tcPr>
          <w:p w14:paraId="247F0437" w14:textId="77777777" w:rsidR="00D82879" w:rsidRPr="00FF0631" w:rsidRDefault="00D82879" w:rsidP="00F8149C">
            <w:pPr>
              <w:pStyle w:val="TableInstructions"/>
            </w:pPr>
            <w:r w:rsidRPr="00FF0631">
              <w:t>Other</w:t>
            </w:r>
          </w:p>
        </w:tc>
        <w:tc>
          <w:tcPr>
            <w:cnfStyle w:val="000010000000" w:firstRow="0" w:lastRow="0" w:firstColumn="0" w:lastColumn="0" w:oddVBand="1" w:evenVBand="0" w:oddHBand="0" w:evenHBand="0" w:firstRowFirstColumn="0" w:firstRowLastColumn="0" w:lastRowFirstColumn="0" w:lastRowLastColumn="0"/>
            <w:tcW w:w="1245" w:type="pct"/>
          </w:tcPr>
          <w:p w14:paraId="247F0438" w14:textId="77777777" w:rsidR="00D82879" w:rsidRDefault="00D82879" w:rsidP="00F8149C">
            <w:pPr>
              <w:pStyle w:val="TableText"/>
            </w:pPr>
          </w:p>
        </w:tc>
        <w:tc>
          <w:tcPr>
            <w:tcW w:w="1473" w:type="pct"/>
          </w:tcPr>
          <w:p w14:paraId="247F0439" w14:textId="77777777" w:rsidR="00D82879" w:rsidRDefault="00D82879" w:rsidP="00F8149C">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65" w:type="pct"/>
          </w:tcPr>
          <w:p w14:paraId="247F043A" w14:textId="77777777" w:rsidR="00D82879" w:rsidRDefault="00D82879" w:rsidP="00F8149C">
            <w:pPr>
              <w:pStyle w:val="TableText"/>
            </w:pPr>
          </w:p>
        </w:tc>
      </w:tr>
    </w:tbl>
    <w:p w14:paraId="247F043D" w14:textId="6233FD54" w:rsidR="00D82879" w:rsidRPr="00FF2309" w:rsidRDefault="00D82879" w:rsidP="000C5879">
      <w:pPr>
        <w:pStyle w:val="Heading1"/>
      </w:pPr>
      <w:bookmarkStart w:id="156" w:name="_Toc205632729"/>
      <w:bookmarkStart w:id="157" w:name="_Toc233599170"/>
      <w:bookmarkStart w:id="158" w:name="_Toc413762106"/>
      <w:bookmarkStart w:id="159" w:name="_Toc436390629"/>
      <w:r>
        <w:t>Test</w:t>
      </w:r>
      <w:r w:rsidRPr="00FF2309">
        <w:t xml:space="preserve"> Criteria</w:t>
      </w:r>
      <w:bookmarkEnd w:id="156"/>
      <w:bookmarkEnd w:id="157"/>
      <w:bookmarkEnd w:id="158"/>
      <w:bookmarkEnd w:id="159"/>
    </w:p>
    <w:p w14:paraId="247F043E" w14:textId="3ECFAD8C" w:rsidR="00D82879" w:rsidRDefault="00D82879" w:rsidP="00D67552">
      <w:pPr>
        <w:pStyle w:val="Heading2"/>
      </w:pPr>
      <w:bookmarkStart w:id="160" w:name="_Toc205632730"/>
      <w:bookmarkStart w:id="161" w:name="_Toc233599171"/>
      <w:bookmarkStart w:id="162" w:name="_Toc413762107"/>
      <w:bookmarkStart w:id="163" w:name="_Toc436390630"/>
      <w:r>
        <w:t>Process Reviews</w:t>
      </w:r>
      <w:bookmarkEnd w:id="160"/>
      <w:bookmarkEnd w:id="161"/>
      <w:bookmarkEnd w:id="162"/>
      <w:bookmarkEnd w:id="163"/>
    </w:p>
    <w:p w14:paraId="247F043F" w14:textId="28788A04" w:rsidR="00D82879" w:rsidRDefault="00D82879" w:rsidP="00140CC3">
      <w:r>
        <w:t xml:space="preserve">The </w:t>
      </w:r>
      <w:proofErr w:type="spellStart"/>
      <w:r w:rsidR="002464B8">
        <w:t>OneVA</w:t>
      </w:r>
      <w:proofErr w:type="spellEnd"/>
      <w:r w:rsidR="002464B8">
        <w:t xml:space="preserve"> Pharmacy Implementation </w:t>
      </w:r>
      <w:r>
        <w:t xml:space="preserve">Master Test Plan </w:t>
      </w:r>
      <w:r w:rsidR="00604E24">
        <w:t xml:space="preserve">will undergo two separate </w:t>
      </w:r>
      <w:r>
        <w:t>reviews</w:t>
      </w:r>
      <w:r w:rsidR="002464B8">
        <w:t>. They are:</w:t>
      </w:r>
    </w:p>
    <w:p w14:paraId="247F0440" w14:textId="09BA2E03" w:rsidR="00D82879" w:rsidRDefault="00604E24" w:rsidP="00140CC3">
      <w:pPr>
        <w:pStyle w:val="BodyTextBullet1"/>
      </w:pPr>
      <w:r>
        <w:t>Peer Review (</w:t>
      </w:r>
      <w:r w:rsidR="00D82879">
        <w:t>upon completion of the Master Test Plan</w:t>
      </w:r>
      <w:r>
        <w:t>)</w:t>
      </w:r>
    </w:p>
    <w:p w14:paraId="247F0441" w14:textId="47F47C17" w:rsidR="00D82879" w:rsidRDefault="00604E24" w:rsidP="00140CC3">
      <w:pPr>
        <w:pStyle w:val="BodyTextBullet1"/>
      </w:pPr>
      <w:r>
        <w:t>Formal Review (</w:t>
      </w:r>
      <w:r w:rsidR="00D82879">
        <w:t xml:space="preserve">after </w:t>
      </w:r>
      <w:r>
        <w:t>Development Manager approval</w:t>
      </w:r>
      <w:r w:rsidR="00D82879">
        <w:t xml:space="preserve"> </w:t>
      </w:r>
      <w:r>
        <w:t xml:space="preserve">of </w:t>
      </w:r>
      <w:r w:rsidR="00D82879">
        <w:t>the Master Test Plan</w:t>
      </w:r>
      <w:r>
        <w:t>)</w:t>
      </w:r>
    </w:p>
    <w:p w14:paraId="247F0444" w14:textId="79DB5210" w:rsidR="00004DAD" w:rsidRDefault="00D82879" w:rsidP="00140CC3">
      <w:r w:rsidRPr="003147EC">
        <w:t>For more information on the reviews associated with testing, see the Product Build, Test Prepara</w:t>
      </w:r>
      <w:r>
        <w:t>tion, and Independent Test and Evaluation</w:t>
      </w:r>
      <w:r w:rsidRPr="003147EC">
        <w:t xml:space="preserve"> processes.</w:t>
      </w:r>
    </w:p>
    <w:p w14:paraId="247F0445" w14:textId="2A3431EE" w:rsidR="00D82879" w:rsidRDefault="00D82879" w:rsidP="00D67552">
      <w:pPr>
        <w:pStyle w:val="Heading2"/>
      </w:pPr>
      <w:bookmarkStart w:id="164" w:name="_Toc205632731"/>
      <w:bookmarkStart w:id="165" w:name="_Toc233599172"/>
      <w:bookmarkStart w:id="166" w:name="_Toc413762108"/>
      <w:bookmarkStart w:id="167" w:name="_Toc436390631"/>
      <w:r>
        <w:t>Pass/Fail Criteria</w:t>
      </w:r>
      <w:bookmarkEnd w:id="164"/>
      <w:bookmarkEnd w:id="165"/>
      <w:bookmarkEnd w:id="166"/>
      <w:bookmarkEnd w:id="167"/>
    </w:p>
    <w:p w14:paraId="247F0447" w14:textId="0E07799A" w:rsidR="00D82879" w:rsidRPr="00680356" w:rsidRDefault="00E41855" w:rsidP="00E41855">
      <w:pPr>
        <w:pStyle w:val="BodyText"/>
      </w:pPr>
      <w:r>
        <w:t>Each test case and test script developed will be designed to “pass” or “fail” a test. All failed test scripts will be logged and tracked and resolution will be made by the Development Team.</w:t>
      </w:r>
    </w:p>
    <w:p w14:paraId="247F0448" w14:textId="0FE8579F" w:rsidR="00D82879" w:rsidRDefault="00D82879" w:rsidP="00D67552">
      <w:pPr>
        <w:pStyle w:val="Heading2"/>
      </w:pPr>
      <w:bookmarkStart w:id="168" w:name="_Toc205632732"/>
      <w:bookmarkStart w:id="169" w:name="_Toc233599173"/>
      <w:bookmarkStart w:id="170" w:name="_Toc413762109"/>
      <w:bookmarkStart w:id="171" w:name="_Toc436390632"/>
      <w:r>
        <w:t>Suspension and Resumption Criteria</w:t>
      </w:r>
      <w:bookmarkEnd w:id="168"/>
      <w:bookmarkEnd w:id="169"/>
      <w:bookmarkEnd w:id="170"/>
      <w:bookmarkEnd w:id="171"/>
    </w:p>
    <w:p w14:paraId="5F76184F" w14:textId="078CA817" w:rsidR="00E41855" w:rsidRPr="00E41855" w:rsidRDefault="00E41855" w:rsidP="00E41855">
      <w:pPr>
        <w:pStyle w:val="BodyText"/>
      </w:pPr>
      <w:r>
        <w:t>Not applicable.</w:t>
      </w:r>
    </w:p>
    <w:p w14:paraId="247F044C" w14:textId="4FDD3568" w:rsidR="00D82879" w:rsidRPr="00FF2309" w:rsidRDefault="00D82879" w:rsidP="000C5879">
      <w:pPr>
        <w:pStyle w:val="Heading1"/>
      </w:pPr>
      <w:bookmarkStart w:id="172" w:name="_Toc205632734"/>
      <w:bookmarkStart w:id="173" w:name="_Toc233599175"/>
      <w:bookmarkStart w:id="174" w:name="_Toc413762110"/>
      <w:bookmarkStart w:id="175" w:name="_Toc436390633"/>
      <w:r w:rsidRPr="00D94106">
        <w:t>Test Deliverables</w:t>
      </w:r>
      <w:bookmarkEnd w:id="172"/>
      <w:bookmarkEnd w:id="173"/>
      <w:bookmarkEnd w:id="174"/>
      <w:bookmarkEnd w:id="175"/>
    </w:p>
    <w:p w14:paraId="247F044F" w14:textId="62FD8FB1" w:rsidR="00D82879" w:rsidRDefault="00D82879" w:rsidP="00140CC3">
      <w:r>
        <w:fldChar w:fldCharType="begin"/>
      </w:r>
      <w:r>
        <w:instrText xml:space="preserve"> REF _Ref205275008 \h </w:instrText>
      </w:r>
      <w:r w:rsidR="002464B8">
        <w:instrText xml:space="preserve"> \* MERGEFORMAT </w:instrText>
      </w:r>
      <w:r>
        <w:fldChar w:fldCharType="separate"/>
      </w:r>
      <w:r w:rsidR="00C01687">
        <w:t xml:space="preserve">Table </w:t>
      </w:r>
      <w:r w:rsidR="00C01687">
        <w:rPr>
          <w:noProof/>
        </w:rPr>
        <w:t>5</w:t>
      </w:r>
      <w:r>
        <w:fldChar w:fldCharType="end"/>
      </w:r>
      <w:r>
        <w:t xml:space="preserve"> lists the </w:t>
      </w:r>
      <w:r w:rsidRPr="00532275">
        <w:t>test deliverables for the</w:t>
      </w:r>
      <w:r w:rsidR="002464B8">
        <w:t xml:space="preserve"> </w:t>
      </w:r>
      <w:proofErr w:type="spellStart"/>
      <w:r w:rsidR="002464B8">
        <w:t>OneVA</w:t>
      </w:r>
      <w:proofErr w:type="spellEnd"/>
      <w:r w:rsidR="002464B8">
        <w:t xml:space="preserve"> Pharmacy Implementation</w:t>
      </w:r>
      <w:r w:rsidRPr="00532275">
        <w:t xml:space="preserve"> project</w:t>
      </w:r>
      <w:r>
        <w:t>.</w:t>
      </w:r>
    </w:p>
    <w:p w14:paraId="247F0451" w14:textId="678F59FD" w:rsidR="00D82879" w:rsidRDefault="00D82879" w:rsidP="00CD0435">
      <w:pPr>
        <w:pStyle w:val="Caption"/>
      </w:pPr>
      <w:bookmarkStart w:id="176" w:name="_Ref205275008"/>
      <w:r>
        <w:t xml:space="preserve">Table </w:t>
      </w:r>
      <w:r w:rsidR="00C01687">
        <w:fldChar w:fldCharType="begin"/>
      </w:r>
      <w:r w:rsidR="00C01687">
        <w:instrText xml:space="preserve"> SEQ Table \* ARABIC </w:instrText>
      </w:r>
      <w:r w:rsidR="00C01687">
        <w:fldChar w:fldCharType="separate"/>
      </w:r>
      <w:r w:rsidR="00C01687">
        <w:rPr>
          <w:noProof/>
        </w:rPr>
        <w:t>5</w:t>
      </w:r>
      <w:r w:rsidR="00C01687">
        <w:rPr>
          <w:noProof/>
        </w:rPr>
        <w:fldChar w:fldCharType="end"/>
      </w:r>
      <w:bookmarkEnd w:id="176"/>
      <w:r>
        <w:t>: Test Deliverables</w:t>
      </w:r>
    </w:p>
    <w:tbl>
      <w:tblPr>
        <w:tblStyle w:val="ListTable3Accent1"/>
        <w:tblW w:w="5000" w:type="pct"/>
        <w:jc w:val="center"/>
        <w:tblLook w:val="00A0" w:firstRow="1" w:lastRow="0" w:firstColumn="1" w:lastColumn="0" w:noHBand="0" w:noVBand="0"/>
        <w:tblDescription w:val="Test Deliverables, listing the deliverables and responsible party"/>
      </w:tblPr>
      <w:tblGrid>
        <w:gridCol w:w="5250"/>
        <w:gridCol w:w="4326"/>
      </w:tblGrid>
      <w:tr w:rsidR="007878AC" w:rsidRPr="00532275" w14:paraId="4B888E76" w14:textId="77777777" w:rsidTr="007878AC">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2741" w:type="pct"/>
          </w:tcPr>
          <w:p w14:paraId="38553DBF" w14:textId="77777777" w:rsidR="007878AC" w:rsidRPr="00532275" w:rsidRDefault="007878AC" w:rsidP="00095948">
            <w:pPr>
              <w:pStyle w:val="TableHeading"/>
              <w:jc w:val="center"/>
            </w:pPr>
            <w:r w:rsidRPr="00532275">
              <w:t>Test Deliverables</w:t>
            </w:r>
          </w:p>
        </w:tc>
        <w:tc>
          <w:tcPr>
            <w:cnfStyle w:val="000010000000" w:firstRow="0" w:lastRow="0" w:firstColumn="0" w:lastColumn="0" w:oddVBand="1" w:evenVBand="0" w:oddHBand="0" w:evenHBand="0" w:firstRowFirstColumn="0" w:firstRowLastColumn="0" w:lastRowFirstColumn="0" w:lastRowLastColumn="0"/>
            <w:tcW w:w="2259" w:type="pct"/>
          </w:tcPr>
          <w:p w14:paraId="392E97F6" w14:textId="77777777" w:rsidR="007878AC" w:rsidRPr="00532275" w:rsidRDefault="007878AC" w:rsidP="00095948">
            <w:pPr>
              <w:pStyle w:val="TableHeading"/>
              <w:jc w:val="center"/>
            </w:pPr>
            <w:r w:rsidRPr="00532275">
              <w:t>Responsible Party</w:t>
            </w:r>
          </w:p>
        </w:tc>
      </w:tr>
      <w:tr w:rsidR="007878AC" w:rsidRPr="00680356" w14:paraId="5AD8D47F"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50CE1364" w14:textId="77777777" w:rsidR="007878AC" w:rsidRPr="00680356" w:rsidRDefault="007878AC" w:rsidP="00095948">
            <w:pPr>
              <w:pStyle w:val="TableText"/>
            </w:pPr>
            <w:r>
              <w:t xml:space="preserve">Signed </w:t>
            </w:r>
            <w:r w:rsidRPr="00680356">
              <w:t>Master Test Plan</w:t>
            </w:r>
            <w:r>
              <w:t xml:space="preserve"> (0004AA)</w:t>
            </w:r>
          </w:p>
        </w:tc>
        <w:tc>
          <w:tcPr>
            <w:cnfStyle w:val="000010000000" w:firstRow="0" w:lastRow="0" w:firstColumn="0" w:lastColumn="0" w:oddVBand="1" w:evenVBand="0" w:oddHBand="0" w:evenHBand="0" w:firstRowFirstColumn="0" w:firstRowLastColumn="0" w:lastRowFirstColumn="0" w:lastRowLastColumn="0"/>
            <w:tcW w:w="2259" w:type="pct"/>
          </w:tcPr>
          <w:p w14:paraId="0CCACAF5" w14:textId="77777777" w:rsidR="007878AC" w:rsidRPr="00680356" w:rsidRDefault="007878AC" w:rsidP="00095948">
            <w:pPr>
              <w:pStyle w:val="TableText"/>
            </w:pPr>
            <w:r>
              <w:t>TJ Cope, Test Lead</w:t>
            </w:r>
          </w:p>
        </w:tc>
      </w:tr>
      <w:tr w:rsidR="007878AC" w:rsidRPr="00680356" w14:paraId="2A6FD7B3"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4B5CEE84" w14:textId="77777777" w:rsidR="007878AC" w:rsidRPr="00680356" w:rsidRDefault="007878AC" w:rsidP="00095948">
            <w:pPr>
              <w:pStyle w:val="TableText"/>
            </w:pPr>
            <w:r w:rsidRPr="00194350">
              <w:t xml:space="preserve">Peer and User Reviewed and Approved </w:t>
            </w:r>
            <w:r w:rsidRPr="00680356">
              <w:t>Test Cases/Test Scripts</w:t>
            </w:r>
            <w:r>
              <w:t xml:space="preserve"> (0004AB)</w:t>
            </w:r>
          </w:p>
        </w:tc>
        <w:tc>
          <w:tcPr>
            <w:cnfStyle w:val="000010000000" w:firstRow="0" w:lastRow="0" w:firstColumn="0" w:lastColumn="0" w:oddVBand="1" w:evenVBand="0" w:oddHBand="0" w:evenHBand="0" w:firstRowFirstColumn="0" w:firstRowLastColumn="0" w:lastRowFirstColumn="0" w:lastRowLastColumn="0"/>
            <w:tcW w:w="2259" w:type="pct"/>
          </w:tcPr>
          <w:p w14:paraId="47372AC0" w14:textId="77777777" w:rsidR="007878AC" w:rsidRPr="00680356" w:rsidRDefault="007878AC" w:rsidP="00095948">
            <w:pPr>
              <w:pStyle w:val="TableText"/>
            </w:pPr>
            <w:r>
              <w:t>TJ Cope, Test Lead</w:t>
            </w:r>
          </w:p>
        </w:tc>
      </w:tr>
      <w:tr w:rsidR="007878AC" w:rsidRPr="00680356" w14:paraId="62B640C8"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1FB2C09A" w14:textId="77777777" w:rsidR="007878AC" w:rsidRPr="00680356" w:rsidRDefault="007878AC" w:rsidP="00095948">
            <w:pPr>
              <w:pStyle w:val="TableText"/>
            </w:pPr>
            <w:r w:rsidRPr="003A1DC8">
              <w:t>Testing Related Tasks Entered into RTC</w:t>
            </w:r>
            <w:r>
              <w:t xml:space="preserve"> (0004AC)</w:t>
            </w:r>
          </w:p>
        </w:tc>
        <w:tc>
          <w:tcPr>
            <w:cnfStyle w:val="000010000000" w:firstRow="0" w:lastRow="0" w:firstColumn="0" w:lastColumn="0" w:oddVBand="1" w:evenVBand="0" w:oddHBand="0" w:evenHBand="0" w:firstRowFirstColumn="0" w:firstRowLastColumn="0" w:lastRowFirstColumn="0" w:lastRowLastColumn="0"/>
            <w:tcW w:w="2259" w:type="pct"/>
          </w:tcPr>
          <w:p w14:paraId="27938DDE" w14:textId="77777777" w:rsidR="007878AC" w:rsidRPr="00680356" w:rsidRDefault="007878AC" w:rsidP="00095948">
            <w:pPr>
              <w:pStyle w:val="TableText"/>
            </w:pPr>
            <w:r>
              <w:t>TJ Cope, Test Lead</w:t>
            </w:r>
          </w:p>
        </w:tc>
      </w:tr>
      <w:tr w:rsidR="007878AC" w:rsidRPr="00680356" w14:paraId="48CAAB9A"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04E02F46" w14:textId="77777777" w:rsidR="007878AC" w:rsidRPr="00680356" w:rsidRDefault="007878AC" w:rsidP="00095948">
            <w:pPr>
              <w:pStyle w:val="TableText"/>
            </w:pPr>
            <w:r>
              <w:lastRenderedPageBreak/>
              <w:t xml:space="preserve">Signed </w:t>
            </w:r>
            <w:r w:rsidRPr="003A1DC8">
              <w:t>IOC Site Memorandum of Understanding</w:t>
            </w:r>
            <w:r>
              <w:t xml:space="preserve"> (0004AD)</w:t>
            </w:r>
          </w:p>
        </w:tc>
        <w:tc>
          <w:tcPr>
            <w:cnfStyle w:val="000010000000" w:firstRow="0" w:lastRow="0" w:firstColumn="0" w:lastColumn="0" w:oddVBand="1" w:evenVBand="0" w:oddHBand="0" w:evenHBand="0" w:firstRowFirstColumn="0" w:firstRowLastColumn="0" w:lastRowFirstColumn="0" w:lastRowLastColumn="0"/>
            <w:tcW w:w="2259" w:type="pct"/>
          </w:tcPr>
          <w:p w14:paraId="27823226" w14:textId="77777777" w:rsidR="007878AC" w:rsidRPr="00680356" w:rsidRDefault="007878AC" w:rsidP="00095948">
            <w:pPr>
              <w:pStyle w:val="TableText"/>
            </w:pPr>
            <w:r>
              <w:t>TJ Cope, Test Lead</w:t>
            </w:r>
          </w:p>
        </w:tc>
      </w:tr>
      <w:tr w:rsidR="007878AC" w:rsidRPr="00680356" w14:paraId="5918B4A7"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22261DF2" w14:textId="77777777" w:rsidR="007878AC" w:rsidRPr="003A1DC8" w:rsidRDefault="007878AC" w:rsidP="00095948">
            <w:pPr>
              <w:pStyle w:val="TableText"/>
              <w:rPr>
                <w:b w:val="0"/>
                <w:bCs w:val="0"/>
              </w:rPr>
            </w:pPr>
            <w:r>
              <w:t xml:space="preserve">Risk Analysis and Testing Scope Report (0004AE) </w:t>
            </w:r>
          </w:p>
        </w:tc>
        <w:tc>
          <w:tcPr>
            <w:cnfStyle w:val="000010000000" w:firstRow="0" w:lastRow="0" w:firstColumn="0" w:lastColumn="0" w:oddVBand="1" w:evenVBand="0" w:oddHBand="0" w:evenHBand="0" w:firstRowFirstColumn="0" w:firstRowLastColumn="0" w:lastRowFirstColumn="0" w:lastRowLastColumn="0"/>
            <w:tcW w:w="2259" w:type="pct"/>
          </w:tcPr>
          <w:p w14:paraId="2B578F14" w14:textId="77777777" w:rsidR="007878AC" w:rsidRDefault="007878AC" w:rsidP="00095948">
            <w:pPr>
              <w:pStyle w:val="TableText"/>
            </w:pPr>
            <w:r>
              <w:t>TJ Cope, Test Lead</w:t>
            </w:r>
          </w:p>
        </w:tc>
      </w:tr>
      <w:tr w:rsidR="007878AC" w:rsidRPr="00680356" w14:paraId="691140A9"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3D741F6" w14:textId="77777777" w:rsidR="007878AC" w:rsidRDefault="007878AC" w:rsidP="00095948">
            <w:pPr>
              <w:pStyle w:val="TableText"/>
            </w:pPr>
            <w:r>
              <w:t>Primary Developer Checklists (0004AF)</w:t>
            </w:r>
          </w:p>
        </w:tc>
        <w:tc>
          <w:tcPr>
            <w:cnfStyle w:val="000010000000" w:firstRow="0" w:lastRow="0" w:firstColumn="0" w:lastColumn="0" w:oddVBand="1" w:evenVBand="0" w:oddHBand="0" w:evenHBand="0" w:firstRowFirstColumn="0" w:firstRowLastColumn="0" w:lastRowFirstColumn="0" w:lastRowLastColumn="0"/>
            <w:tcW w:w="2259" w:type="pct"/>
          </w:tcPr>
          <w:p w14:paraId="140A454C" w14:textId="77777777" w:rsidR="007878AC" w:rsidRDefault="007878AC" w:rsidP="00095948">
            <w:pPr>
              <w:pStyle w:val="TableText"/>
            </w:pPr>
            <w:r>
              <w:t xml:space="preserve">Brad Fisher, </w:t>
            </w:r>
            <w:proofErr w:type="spellStart"/>
            <w:r>
              <w:t>VistA</w:t>
            </w:r>
            <w:proofErr w:type="spellEnd"/>
            <w:r>
              <w:t xml:space="preserve"> Developer</w:t>
            </w:r>
          </w:p>
        </w:tc>
      </w:tr>
      <w:tr w:rsidR="007878AC" w:rsidRPr="00680356" w14:paraId="16BCF68A"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55EA7B3E" w14:textId="77777777" w:rsidR="007878AC" w:rsidRDefault="007878AC" w:rsidP="00095948">
            <w:pPr>
              <w:pStyle w:val="TableText"/>
            </w:pPr>
            <w:r>
              <w:t>Secondary Developer Checklists (0004AG)</w:t>
            </w:r>
          </w:p>
        </w:tc>
        <w:tc>
          <w:tcPr>
            <w:cnfStyle w:val="000010000000" w:firstRow="0" w:lastRow="0" w:firstColumn="0" w:lastColumn="0" w:oddVBand="1" w:evenVBand="0" w:oddHBand="0" w:evenHBand="0" w:firstRowFirstColumn="0" w:firstRowLastColumn="0" w:lastRowFirstColumn="0" w:lastRowLastColumn="0"/>
            <w:tcW w:w="2259" w:type="pct"/>
          </w:tcPr>
          <w:p w14:paraId="1F86F049" w14:textId="77777777" w:rsidR="007878AC" w:rsidRDefault="007878AC" w:rsidP="00095948">
            <w:pPr>
              <w:pStyle w:val="TableText"/>
            </w:pPr>
            <w:r>
              <w:t>TBD</w:t>
            </w:r>
          </w:p>
        </w:tc>
      </w:tr>
      <w:tr w:rsidR="007878AC" w:rsidRPr="00680356" w14:paraId="4C5BF35A"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00CCCFFE" w14:textId="77777777" w:rsidR="007878AC" w:rsidRDefault="007878AC" w:rsidP="00095948">
            <w:pPr>
              <w:pStyle w:val="TableText"/>
            </w:pPr>
            <w:r>
              <w:t>HP Fortify Static Code Analyzer Scan Results (0004AJ)</w:t>
            </w:r>
          </w:p>
        </w:tc>
        <w:tc>
          <w:tcPr>
            <w:cnfStyle w:val="000010000000" w:firstRow="0" w:lastRow="0" w:firstColumn="0" w:lastColumn="0" w:oddVBand="1" w:evenVBand="0" w:oddHBand="0" w:evenHBand="0" w:firstRowFirstColumn="0" w:firstRowLastColumn="0" w:lastRowFirstColumn="0" w:lastRowLastColumn="0"/>
            <w:tcW w:w="2259" w:type="pct"/>
          </w:tcPr>
          <w:p w14:paraId="4C53F7F3" w14:textId="77777777" w:rsidR="007878AC" w:rsidRDefault="007878AC" w:rsidP="00095948">
            <w:pPr>
              <w:pStyle w:val="TableText"/>
            </w:pPr>
            <w:r>
              <w:t>Tony Burleson, Developer</w:t>
            </w:r>
          </w:p>
        </w:tc>
      </w:tr>
      <w:tr w:rsidR="007878AC" w:rsidRPr="00680356" w14:paraId="434AC0B3"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7E93B356" w14:textId="77777777" w:rsidR="007878AC" w:rsidRDefault="007878AC" w:rsidP="00095948">
            <w:pPr>
              <w:pStyle w:val="TableText"/>
            </w:pPr>
            <w:r>
              <w:t>Product Build for SQA Testing (0004AK)</w:t>
            </w:r>
          </w:p>
        </w:tc>
        <w:tc>
          <w:tcPr>
            <w:cnfStyle w:val="000010000000" w:firstRow="0" w:lastRow="0" w:firstColumn="0" w:lastColumn="0" w:oddVBand="1" w:evenVBand="0" w:oddHBand="0" w:evenHBand="0" w:firstRowFirstColumn="0" w:firstRowLastColumn="0" w:lastRowFirstColumn="0" w:lastRowLastColumn="0"/>
            <w:tcW w:w="2259" w:type="pct"/>
          </w:tcPr>
          <w:p w14:paraId="0353DCD0" w14:textId="77777777" w:rsidR="007878AC" w:rsidRDefault="007878AC" w:rsidP="00095948">
            <w:pPr>
              <w:pStyle w:val="TableText"/>
            </w:pPr>
            <w:r>
              <w:t xml:space="preserve">Brad Fisher, </w:t>
            </w:r>
            <w:proofErr w:type="spellStart"/>
            <w:r>
              <w:t>VistA</w:t>
            </w:r>
            <w:proofErr w:type="spellEnd"/>
            <w:r>
              <w:t xml:space="preserve"> Developer</w:t>
            </w:r>
            <w:r>
              <w:br/>
              <w:t>Tony Burleson, Developer</w:t>
            </w:r>
          </w:p>
        </w:tc>
      </w:tr>
      <w:tr w:rsidR="007878AC" w:rsidRPr="00680356" w14:paraId="22D03F1D"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5CF6228" w14:textId="29CA9924" w:rsidR="007878AC" w:rsidRDefault="007878AC" w:rsidP="001C074B">
            <w:pPr>
              <w:pStyle w:val="TableText"/>
            </w:pPr>
            <w:r w:rsidRPr="00AD3B4E">
              <w:t>Updated Test Cases and Test Scripts and Results</w:t>
            </w:r>
            <w:r>
              <w:t xml:space="preserve"> (0004A</w:t>
            </w:r>
            <w:r w:rsidR="001C074B">
              <w:t>H</w:t>
            </w:r>
          </w:p>
        </w:tc>
        <w:tc>
          <w:tcPr>
            <w:cnfStyle w:val="000010000000" w:firstRow="0" w:lastRow="0" w:firstColumn="0" w:lastColumn="0" w:oddVBand="1" w:evenVBand="0" w:oddHBand="0" w:evenHBand="0" w:firstRowFirstColumn="0" w:firstRowLastColumn="0" w:lastRowFirstColumn="0" w:lastRowLastColumn="0"/>
            <w:tcW w:w="2259" w:type="pct"/>
          </w:tcPr>
          <w:p w14:paraId="1FF55BD2" w14:textId="77777777" w:rsidR="007878AC" w:rsidRDefault="007878AC" w:rsidP="00095948">
            <w:pPr>
              <w:pStyle w:val="TableText"/>
            </w:pPr>
            <w:r>
              <w:t>TJ Cope, Test Lead</w:t>
            </w:r>
          </w:p>
        </w:tc>
      </w:tr>
      <w:tr w:rsidR="002E0A33" w:rsidRPr="00680356" w14:paraId="228FF0FE"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4FCE09A9" w14:textId="201C7AB4" w:rsidR="002E0A33" w:rsidRPr="00AD3B4E" w:rsidRDefault="001C074B" w:rsidP="00095948">
            <w:pPr>
              <w:pStyle w:val="TableText"/>
            </w:pPr>
            <w:r>
              <w:t>Test Case and Test Script Results (0004AL)</w:t>
            </w:r>
          </w:p>
        </w:tc>
        <w:tc>
          <w:tcPr>
            <w:cnfStyle w:val="000010000000" w:firstRow="0" w:lastRow="0" w:firstColumn="0" w:lastColumn="0" w:oddVBand="1" w:evenVBand="0" w:oddHBand="0" w:evenHBand="0" w:firstRowFirstColumn="0" w:firstRowLastColumn="0" w:lastRowFirstColumn="0" w:lastRowLastColumn="0"/>
            <w:tcW w:w="2259" w:type="pct"/>
          </w:tcPr>
          <w:p w14:paraId="2E5589B0" w14:textId="7DFFB3D6" w:rsidR="002E0A33" w:rsidRDefault="001C074B" w:rsidP="00095948">
            <w:pPr>
              <w:pStyle w:val="TableText"/>
            </w:pPr>
            <w:r>
              <w:t>TJ Cope, Test Lead</w:t>
            </w:r>
          </w:p>
        </w:tc>
      </w:tr>
      <w:tr w:rsidR="007878AC" w:rsidRPr="00680356" w14:paraId="10FDAD31"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A11FB60" w14:textId="77777777" w:rsidR="007878AC" w:rsidRDefault="007878AC" w:rsidP="00095948">
            <w:pPr>
              <w:pStyle w:val="TableText"/>
            </w:pPr>
            <w:r w:rsidRPr="00194350">
              <w:t>Updated Requir</w:t>
            </w:r>
            <w:r>
              <w:t>ements Traceability Matrix (0004AM)</w:t>
            </w:r>
          </w:p>
        </w:tc>
        <w:tc>
          <w:tcPr>
            <w:cnfStyle w:val="000010000000" w:firstRow="0" w:lastRow="0" w:firstColumn="0" w:lastColumn="0" w:oddVBand="1" w:evenVBand="0" w:oddHBand="0" w:evenHBand="0" w:firstRowFirstColumn="0" w:firstRowLastColumn="0" w:lastRowFirstColumn="0" w:lastRowLastColumn="0"/>
            <w:tcW w:w="2259" w:type="pct"/>
          </w:tcPr>
          <w:p w14:paraId="0EE5626D" w14:textId="77777777" w:rsidR="007878AC" w:rsidRDefault="007878AC" w:rsidP="00095948">
            <w:pPr>
              <w:pStyle w:val="TableText"/>
            </w:pPr>
            <w:r>
              <w:t>TJ Cope, Test Lead</w:t>
            </w:r>
          </w:p>
        </w:tc>
      </w:tr>
      <w:tr w:rsidR="007878AC" w:rsidRPr="00680356" w14:paraId="5C6F8E58"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6EE9F01D" w14:textId="77777777" w:rsidR="007878AC" w:rsidRPr="003A1DC8" w:rsidRDefault="007878AC" w:rsidP="00095948">
            <w:pPr>
              <w:spacing w:before="0" w:after="0"/>
              <w:jc w:val="left"/>
              <w:rPr>
                <w:rFonts w:cs="Arial"/>
                <w:sz w:val="22"/>
                <w:szCs w:val="20"/>
              </w:rPr>
            </w:pPr>
            <w:r>
              <w:rPr>
                <w:rFonts w:cs="Arial"/>
                <w:sz w:val="22"/>
                <w:szCs w:val="20"/>
              </w:rPr>
              <w:t>Product Build Test Evaluations (0004AN)</w:t>
            </w:r>
          </w:p>
        </w:tc>
        <w:tc>
          <w:tcPr>
            <w:cnfStyle w:val="000010000000" w:firstRow="0" w:lastRow="0" w:firstColumn="0" w:lastColumn="0" w:oddVBand="1" w:evenVBand="0" w:oddHBand="0" w:evenHBand="0" w:firstRowFirstColumn="0" w:firstRowLastColumn="0" w:lastRowFirstColumn="0" w:lastRowLastColumn="0"/>
            <w:tcW w:w="2259" w:type="pct"/>
          </w:tcPr>
          <w:p w14:paraId="1FAD7509" w14:textId="77777777" w:rsidR="007878AC" w:rsidRDefault="007878AC" w:rsidP="00095948">
            <w:pPr>
              <w:pStyle w:val="TableText"/>
            </w:pPr>
            <w:r>
              <w:t>TJ Cope, Test Lead</w:t>
            </w:r>
          </w:p>
        </w:tc>
      </w:tr>
      <w:tr w:rsidR="007878AC" w:rsidRPr="00680356" w14:paraId="2DE7B9F4"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3EB4A906" w14:textId="77777777" w:rsidR="007878AC" w:rsidRPr="003A1DC8" w:rsidRDefault="007878AC" w:rsidP="00095948">
            <w:pPr>
              <w:spacing w:before="0" w:after="0"/>
              <w:jc w:val="left"/>
              <w:rPr>
                <w:rFonts w:cs="Arial"/>
                <w:sz w:val="22"/>
                <w:szCs w:val="20"/>
              </w:rPr>
            </w:pPr>
            <w:r w:rsidRPr="003A1DC8">
              <w:rPr>
                <w:rFonts w:cs="Arial"/>
                <w:sz w:val="22"/>
                <w:szCs w:val="20"/>
              </w:rPr>
              <w:t>Pro</w:t>
            </w:r>
            <w:r>
              <w:rPr>
                <w:rFonts w:cs="Arial"/>
                <w:sz w:val="22"/>
                <w:szCs w:val="20"/>
              </w:rPr>
              <w:t xml:space="preserve">duct Build </w:t>
            </w:r>
            <w:proofErr w:type="spellStart"/>
            <w:r>
              <w:rPr>
                <w:rFonts w:cs="Arial"/>
                <w:sz w:val="22"/>
                <w:szCs w:val="20"/>
              </w:rPr>
              <w:t>VistA</w:t>
            </w:r>
            <w:proofErr w:type="spellEnd"/>
            <w:r>
              <w:rPr>
                <w:rFonts w:cs="Arial"/>
                <w:sz w:val="22"/>
                <w:szCs w:val="20"/>
              </w:rPr>
              <w:t xml:space="preserve"> SQA Checklists (0004AP)</w:t>
            </w:r>
          </w:p>
        </w:tc>
        <w:tc>
          <w:tcPr>
            <w:cnfStyle w:val="000010000000" w:firstRow="0" w:lastRow="0" w:firstColumn="0" w:lastColumn="0" w:oddVBand="1" w:evenVBand="0" w:oddHBand="0" w:evenHBand="0" w:firstRowFirstColumn="0" w:firstRowLastColumn="0" w:lastRowFirstColumn="0" w:lastRowLastColumn="0"/>
            <w:tcW w:w="2259" w:type="pct"/>
          </w:tcPr>
          <w:p w14:paraId="33C529F7" w14:textId="77777777" w:rsidR="007878AC" w:rsidRDefault="007878AC" w:rsidP="00095948">
            <w:pPr>
              <w:pStyle w:val="TableText"/>
            </w:pPr>
            <w:r>
              <w:t>TJ Cope, Test Lead</w:t>
            </w:r>
          </w:p>
        </w:tc>
      </w:tr>
      <w:tr w:rsidR="007878AC" w:rsidRPr="00680356" w14:paraId="06C41123"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2DD59B96" w14:textId="77777777" w:rsidR="007878AC" w:rsidRPr="003A1DC8" w:rsidRDefault="007878AC" w:rsidP="00095948">
            <w:pPr>
              <w:spacing w:before="0" w:after="0"/>
              <w:jc w:val="left"/>
              <w:rPr>
                <w:rFonts w:cs="Arial"/>
                <w:sz w:val="22"/>
                <w:szCs w:val="20"/>
              </w:rPr>
            </w:pPr>
            <w:r w:rsidRPr="003A1DC8">
              <w:rPr>
                <w:rFonts w:cs="Arial"/>
                <w:sz w:val="22"/>
                <w:szCs w:val="20"/>
              </w:rPr>
              <w:t>UFT Test Cas</w:t>
            </w:r>
            <w:r>
              <w:rPr>
                <w:rFonts w:cs="Arial"/>
                <w:sz w:val="22"/>
                <w:szCs w:val="20"/>
              </w:rPr>
              <w:t>es and Test Scripts and Results (0004AQ)</w:t>
            </w:r>
          </w:p>
        </w:tc>
        <w:tc>
          <w:tcPr>
            <w:cnfStyle w:val="000010000000" w:firstRow="0" w:lastRow="0" w:firstColumn="0" w:lastColumn="0" w:oddVBand="1" w:evenVBand="0" w:oddHBand="0" w:evenHBand="0" w:firstRowFirstColumn="0" w:firstRowLastColumn="0" w:lastRowFirstColumn="0" w:lastRowLastColumn="0"/>
            <w:tcW w:w="2259" w:type="pct"/>
          </w:tcPr>
          <w:p w14:paraId="76BE8A14" w14:textId="77777777" w:rsidR="007878AC" w:rsidRDefault="007878AC" w:rsidP="00095948">
            <w:pPr>
              <w:pStyle w:val="TableText"/>
            </w:pPr>
            <w:r>
              <w:t>TJ Cope, Test Lead</w:t>
            </w:r>
          </w:p>
        </w:tc>
      </w:tr>
      <w:tr w:rsidR="007878AC" w:rsidRPr="00680356" w14:paraId="0759C0A3"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AD22689" w14:textId="77777777" w:rsidR="007878AC" w:rsidRPr="003A1DC8" w:rsidRDefault="007878AC" w:rsidP="00095948">
            <w:pPr>
              <w:spacing w:before="0" w:after="0"/>
              <w:jc w:val="left"/>
              <w:rPr>
                <w:rFonts w:cs="Arial"/>
                <w:sz w:val="22"/>
                <w:szCs w:val="20"/>
              </w:rPr>
            </w:pPr>
            <w:r w:rsidRPr="003A1DC8">
              <w:rPr>
                <w:rFonts w:cs="Arial"/>
                <w:sz w:val="22"/>
                <w:szCs w:val="20"/>
              </w:rPr>
              <w:t>S</w:t>
            </w:r>
            <w:r>
              <w:rPr>
                <w:rFonts w:cs="Arial"/>
                <w:sz w:val="22"/>
                <w:szCs w:val="20"/>
              </w:rPr>
              <w:t>igned Customer Acceptance Form (0004AR)</w:t>
            </w:r>
          </w:p>
        </w:tc>
        <w:tc>
          <w:tcPr>
            <w:cnfStyle w:val="000010000000" w:firstRow="0" w:lastRow="0" w:firstColumn="0" w:lastColumn="0" w:oddVBand="1" w:evenVBand="0" w:oddHBand="0" w:evenHBand="0" w:firstRowFirstColumn="0" w:firstRowLastColumn="0" w:lastRowFirstColumn="0" w:lastRowLastColumn="0"/>
            <w:tcW w:w="2259" w:type="pct"/>
          </w:tcPr>
          <w:p w14:paraId="5B1D1FCC" w14:textId="77777777" w:rsidR="007878AC" w:rsidRDefault="007878AC" w:rsidP="00095948">
            <w:pPr>
              <w:pStyle w:val="TableText"/>
            </w:pPr>
            <w:r>
              <w:t>Cecelia Wray, Project Manager</w:t>
            </w:r>
          </w:p>
        </w:tc>
      </w:tr>
      <w:tr w:rsidR="007878AC" w:rsidRPr="00680356" w14:paraId="2C3E6E33"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193FD36E" w14:textId="77777777" w:rsidR="007878AC" w:rsidRPr="003A1DC8" w:rsidRDefault="007878AC" w:rsidP="00095948">
            <w:pPr>
              <w:spacing w:before="0" w:after="0"/>
              <w:jc w:val="left"/>
              <w:rPr>
                <w:rFonts w:cs="Arial"/>
                <w:sz w:val="22"/>
                <w:szCs w:val="20"/>
              </w:rPr>
            </w:pPr>
            <w:r>
              <w:rPr>
                <w:rFonts w:cs="Arial"/>
                <w:sz w:val="22"/>
                <w:szCs w:val="20"/>
              </w:rPr>
              <w:t>IOC Exit Summary (0004AS)</w:t>
            </w:r>
          </w:p>
        </w:tc>
        <w:tc>
          <w:tcPr>
            <w:cnfStyle w:val="000010000000" w:firstRow="0" w:lastRow="0" w:firstColumn="0" w:lastColumn="0" w:oddVBand="1" w:evenVBand="0" w:oddHBand="0" w:evenHBand="0" w:firstRowFirstColumn="0" w:firstRowLastColumn="0" w:lastRowFirstColumn="0" w:lastRowLastColumn="0"/>
            <w:tcW w:w="2259" w:type="pct"/>
          </w:tcPr>
          <w:p w14:paraId="409EEEDD" w14:textId="77777777" w:rsidR="007878AC" w:rsidRDefault="007878AC" w:rsidP="00095948">
            <w:pPr>
              <w:pStyle w:val="TableText"/>
            </w:pPr>
            <w:r>
              <w:t>Cecelia Wray, Project Manager</w:t>
            </w:r>
          </w:p>
        </w:tc>
      </w:tr>
      <w:tr w:rsidR="007878AC" w:rsidRPr="00680356" w14:paraId="411AB294"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7216732A" w14:textId="77777777" w:rsidR="007878AC" w:rsidRDefault="007878AC" w:rsidP="00095948">
            <w:pPr>
              <w:spacing w:before="0" w:after="0"/>
              <w:jc w:val="left"/>
            </w:pPr>
            <w:r w:rsidRPr="003A1DC8">
              <w:rPr>
                <w:rFonts w:cs="Arial"/>
                <w:sz w:val="22"/>
                <w:szCs w:val="20"/>
              </w:rPr>
              <w:t>IOC Site Evaluation Defect Log and Concurrence Statement</w:t>
            </w:r>
            <w:r>
              <w:rPr>
                <w:rFonts w:cs="Arial"/>
                <w:sz w:val="22"/>
                <w:szCs w:val="20"/>
              </w:rPr>
              <w:t xml:space="preserve"> (0004AT)</w:t>
            </w:r>
          </w:p>
        </w:tc>
        <w:tc>
          <w:tcPr>
            <w:cnfStyle w:val="000010000000" w:firstRow="0" w:lastRow="0" w:firstColumn="0" w:lastColumn="0" w:oddVBand="1" w:evenVBand="0" w:oddHBand="0" w:evenHBand="0" w:firstRowFirstColumn="0" w:firstRowLastColumn="0" w:lastRowFirstColumn="0" w:lastRowLastColumn="0"/>
            <w:tcW w:w="2259" w:type="pct"/>
          </w:tcPr>
          <w:p w14:paraId="624D0DE3" w14:textId="77777777" w:rsidR="007878AC" w:rsidRDefault="007878AC" w:rsidP="00095948">
            <w:pPr>
              <w:pStyle w:val="TableText"/>
            </w:pPr>
            <w:r>
              <w:t>TJ Cope, Test Lead</w:t>
            </w:r>
          </w:p>
        </w:tc>
      </w:tr>
    </w:tbl>
    <w:p w14:paraId="28020C54" w14:textId="77777777" w:rsidR="007878AC" w:rsidRPr="007878AC" w:rsidRDefault="007878AC" w:rsidP="007878AC">
      <w:pPr>
        <w:pStyle w:val="BodyText"/>
      </w:pPr>
    </w:p>
    <w:p w14:paraId="247F0474" w14:textId="46B2CC6E" w:rsidR="00D82879" w:rsidRDefault="00D82879" w:rsidP="000C5879">
      <w:pPr>
        <w:pStyle w:val="Heading1"/>
      </w:pPr>
      <w:bookmarkStart w:id="177" w:name="_Toc435432296"/>
      <w:bookmarkStart w:id="178" w:name="_Toc205632735"/>
      <w:bookmarkStart w:id="179" w:name="_Toc233599176"/>
      <w:bookmarkStart w:id="180" w:name="_Toc413762111"/>
      <w:bookmarkStart w:id="181" w:name="_Toc436390634"/>
      <w:bookmarkEnd w:id="177"/>
      <w:r>
        <w:t>Test</w:t>
      </w:r>
      <w:r w:rsidRPr="00FF2309">
        <w:t xml:space="preserve"> </w:t>
      </w:r>
      <w:r>
        <w:t>Schedule</w:t>
      </w:r>
      <w:bookmarkEnd w:id="178"/>
      <w:bookmarkEnd w:id="179"/>
      <w:bookmarkEnd w:id="180"/>
      <w:bookmarkEnd w:id="181"/>
    </w:p>
    <w:p w14:paraId="247F0475" w14:textId="70B81985" w:rsidR="00D82879" w:rsidRPr="00680356" w:rsidRDefault="00847C3F" w:rsidP="00847C3F">
      <w:pPr>
        <w:pStyle w:val="BodyText"/>
      </w:pPr>
      <w:r>
        <w:t xml:space="preserve">The testing schedule is documented in the </w:t>
      </w:r>
      <w:proofErr w:type="spellStart"/>
      <w:r>
        <w:t>OneVA</w:t>
      </w:r>
      <w:proofErr w:type="spellEnd"/>
      <w:r>
        <w:t xml:space="preserve"> Pharmacy Work Breakdown Structure (WBS) Project Plan. Each </w:t>
      </w:r>
      <w:proofErr w:type="spellStart"/>
      <w:r>
        <w:t>OneVA</w:t>
      </w:r>
      <w:proofErr w:type="spellEnd"/>
      <w:r>
        <w:t xml:space="preserve"> Pharmacy Implementation project milestone and milestone due date is available in the WBS.  The following table lists the testing milestones and the responsible party.</w:t>
      </w:r>
    </w:p>
    <w:p w14:paraId="247F0476" w14:textId="3205431D" w:rsidR="00D82879" w:rsidRDefault="00D82879" w:rsidP="00CD0435">
      <w:pPr>
        <w:pStyle w:val="Caption"/>
      </w:pPr>
      <w:r>
        <w:t xml:space="preserve">Table </w:t>
      </w:r>
      <w:r w:rsidR="00C01687">
        <w:fldChar w:fldCharType="begin"/>
      </w:r>
      <w:r w:rsidR="00C01687">
        <w:instrText xml:space="preserve"> SEQ Table \* ARABIC </w:instrText>
      </w:r>
      <w:r w:rsidR="00C01687">
        <w:fldChar w:fldCharType="separate"/>
      </w:r>
      <w:r w:rsidR="00C01687">
        <w:rPr>
          <w:noProof/>
        </w:rPr>
        <w:t>6</w:t>
      </w:r>
      <w:r w:rsidR="00C01687">
        <w:rPr>
          <w:noProof/>
        </w:rPr>
        <w:fldChar w:fldCharType="end"/>
      </w:r>
      <w:r>
        <w:t xml:space="preserve">: </w:t>
      </w:r>
      <w:r w:rsidRPr="003C3E3F">
        <w:t>Testing Milestones</w:t>
      </w:r>
    </w:p>
    <w:tbl>
      <w:tblPr>
        <w:tblStyle w:val="ListTable3Accent1"/>
        <w:tblW w:w="5000" w:type="pct"/>
        <w:tblLook w:val="00A0" w:firstRow="1" w:lastRow="0" w:firstColumn="1" w:lastColumn="0" w:noHBand="0" w:noVBand="0"/>
        <w:tblDescription w:val="Testing Milestones listing the milestones and responsible paties"/>
      </w:tblPr>
      <w:tblGrid>
        <w:gridCol w:w="4788"/>
        <w:gridCol w:w="4788"/>
      </w:tblGrid>
      <w:tr w:rsidR="00D316B7" w:rsidRPr="00653613" w14:paraId="03BEAA0C" w14:textId="77777777" w:rsidTr="0009594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500" w:type="pct"/>
          </w:tcPr>
          <w:p w14:paraId="0A2FDD2B" w14:textId="77777777" w:rsidR="00D316B7" w:rsidRPr="00653613" w:rsidRDefault="00D316B7" w:rsidP="00095948">
            <w:pPr>
              <w:pStyle w:val="TableHeading"/>
              <w:jc w:val="center"/>
            </w:pPr>
            <w:r w:rsidRPr="00653613">
              <w:t>Testing Milestones</w:t>
            </w:r>
          </w:p>
        </w:tc>
        <w:tc>
          <w:tcPr>
            <w:cnfStyle w:val="000010000000" w:firstRow="0" w:lastRow="0" w:firstColumn="0" w:lastColumn="0" w:oddVBand="1" w:evenVBand="0" w:oddHBand="0" w:evenHBand="0" w:firstRowFirstColumn="0" w:firstRowLastColumn="0" w:lastRowFirstColumn="0" w:lastRowLastColumn="0"/>
            <w:tcW w:w="2500" w:type="pct"/>
          </w:tcPr>
          <w:p w14:paraId="69447EBB" w14:textId="77777777" w:rsidR="00D316B7" w:rsidRPr="00653613" w:rsidRDefault="00D316B7" w:rsidP="00095948">
            <w:pPr>
              <w:pStyle w:val="TableHeading"/>
              <w:jc w:val="center"/>
            </w:pPr>
            <w:r w:rsidRPr="00653613">
              <w:t>Responsible Party</w:t>
            </w:r>
          </w:p>
        </w:tc>
      </w:tr>
      <w:tr w:rsidR="00D316B7" w:rsidRPr="00653613" w14:paraId="00990407"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48E473B" w14:textId="77777777" w:rsidR="00D316B7" w:rsidRPr="00653613" w:rsidRDefault="00D316B7" w:rsidP="00095948">
            <w:pPr>
              <w:pStyle w:val="TableText"/>
            </w:pPr>
            <w:r>
              <w:t xml:space="preserve">Project moves into SQA Testing </w:t>
            </w:r>
          </w:p>
        </w:tc>
        <w:tc>
          <w:tcPr>
            <w:cnfStyle w:val="000010000000" w:firstRow="0" w:lastRow="0" w:firstColumn="0" w:lastColumn="0" w:oddVBand="1" w:evenVBand="0" w:oddHBand="0" w:evenHBand="0" w:firstRowFirstColumn="0" w:firstRowLastColumn="0" w:lastRowFirstColumn="0" w:lastRowLastColumn="0"/>
            <w:tcW w:w="2500" w:type="pct"/>
          </w:tcPr>
          <w:p w14:paraId="214F771B" w14:textId="77777777" w:rsidR="00D316B7" w:rsidRPr="00653613" w:rsidRDefault="00D316B7" w:rsidP="00095948">
            <w:pPr>
              <w:pStyle w:val="TableText"/>
            </w:pPr>
            <w:r>
              <w:t xml:space="preserve">Brad Fisher, </w:t>
            </w:r>
            <w:proofErr w:type="spellStart"/>
            <w:r>
              <w:t>VistA</w:t>
            </w:r>
            <w:proofErr w:type="spellEnd"/>
            <w:r>
              <w:t xml:space="preserve"> Developer</w:t>
            </w:r>
            <w:r>
              <w:br/>
              <w:t>Tony Burleson, Developer</w:t>
            </w:r>
          </w:p>
        </w:tc>
      </w:tr>
      <w:tr w:rsidR="00D316B7" w:rsidRPr="00653613" w14:paraId="3F9EECE3"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093C4362" w14:textId="77777777" w:rsidR="00D316B7" w:rsidRDefault="00D316B7" w:rsidP="00095948">
            <w:pPr>
              <w:pStyle w:val="TableText"/>
            </w:pPr>
            <w:r>
              <w:t>SQA Testing complete</w:t>
            </w:r>
          </w:p>
        </w:tc>
        <w:tc>
          <w:tcPr>
            <w:cnfStyle w:val="000010000000" w:firstRow="0" w:lastRow="0" w:firstColumn="0" w:lastColumn="0" w:oddVBand="1" w:evenVBand="0" w:oddHBand="0" w:evenHBand="0" w:firstRowFirstColumn="0" w:firstRowLastColumn="0" w:lastRowFirstColumn="0" w:lastRowLastColumn="0"/>
            <w:tcW w:w="2500" w:type="pct"/>
          </w:tcPr>
          <w:p w14:paraId="67F1BAFA" w14:textId="77777777" w:rsidR="00D316B7" w:rsidRDefault="00D316B7" w:rsidP="00095948">
            <w:pPr>
              <w:pStyle w:val="TableText"/>
            </w:pPr>
            <w:r>
              <w:t>TJ Cope, Test Lead</w:t>
            </w:r>
          </w:p>
        </w:tc>
      </w:tr>
      <w:tr w:rsidR="00D316B7" w:rsidRPr="00653613" w14:paraId="3DB43FA2"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EF29D60" w14:textId="77777777" w:rsidR="00D316B7" w:rsidRPr="00653613" w:rsidRDefault="00D316B7" w:rsidP="00095948">
            <w:pPr>
              <w:pStyle w:val="TableText"/>
            </w:pPr>
            <w:r>
              <w:t>Project moves into User Functional Testing</w:t>
            </w:r>
          </w:p>
        </w:tc>
        <w:tc>
          <w:tcPr>
            <w:cnfStyle w:val="000010000000" w:firstRow="0" w:lastRow="0" w:firstColumn="0" w:lastColumn="0" w:oddVBand="1" w:evenVBand="0" w:oddHBand="0" w:evenHBand="0" w:firstRowFirstColumn="0" w:firstRowLastColumn="0" w:lastRowFirstColumn="0" w:lastRowLastColumn="0"/>
            <w:tcW w:w="2500" w:type="pct"/>
          </w:tcPr>
          <w:p w14:paraId="4C8C4EB4" w14:textId="77777777" w:rsidR="00D316B7" w:rsidRPr="00653613" w:rsidRDefault="00D316B7" w:rsidP="00095948">
            <w:pPr>
              <w:pStyle w:val="TableText"/>
            </w:pPr>
            <w:r>
              <w:t>TJ Cope, Test Lead</w:t>
            </w:r>
          </w:p>
        </w:tc>
      </w:tr>
      <w:tr w:rsidR="00D316B7" w:rsidRPr="00653613" w14:paraId="64AACE61"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46FA0770" w14:textId="77777777" w:rsidR="00D316B7" w:rsidRDefault="00D316B7" w:rsidP="00095948">
            <w:pPr>
              <w:pStyle w:val="TableText"/>
            </w:pPr>
            <w:r>
              <w:t>User Functional Testing complete</w:t>
            </w:r>
          </w:p>
        </w:tc>
        <w:tc>
          <w:tcPr>
            <w:cnfStyle w:val="000010000000" w:firstRow="0" w:lastRow="0" w:firstColumn="0" w:lastColumn="0" w:oddVBand="1" w:evenVBand="0" w:oddHBand="0" w:evenHBand="0" w:firstRowFirstColumn="0" w:firstRowLastColumn="0" w:lastRowFirstColumn="0" w:lastRowLastColumn="0"/>
            <w:tcW w:w="2500" w:type="pct"/>
          </w:tcPr>
          <w:p w14:paraId="00FC2883" w14:textId="77777777" w:rsidR="00D316B7" w:rsidRDefault="00D316B7" w:rsidP="00095948">
            <w:pPr>
              <w:pStyle w:val="TableText"/>
            </w:pPr>
            <w:r>
              <w:t>TJ Cope, Test Lead</w:t>
            </w:r>
          </w:p>
        </w:tc>
      </w:tr>
      <w:tr w:rsidR="00D316B7" w:rsidRPr="00653613" w14:paraId="46863967"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7BC4033" w14:textId="77777777" w:rsidR="00D316B7" w:rsidRPr="00653613" w:rsidRDefault="00D316B7" w:rsidP="00095948">
            <w:pPr>
              <w:pStyle w:val="TableText"/>
            </w:pPr>
            <w:r w:rsidRPr="00EC2B26">
              <w:lastRenderedPageBreak/>
              <w:t>Project moves into ETS</w:t>
            </w:r>
            <w:r>
              <w:t xml:space="preserve"> Testing and </w:t>
            </w:r>
            <w:r w:rsidRPr="00EC2B26">
              <w:t>O</w:t>
            </w:r>
            <w:r>
              <w:t xml:space="preserve">perational </w:t>
            </w:r>
            <w:r w:rsidRPr="00EC2B26">
              <w:t>R</w:t>
            </w:r>
            <w:r>
              <w:t xml:space="preserve">eadiness </w:t>
            </w:r>
            <w:r w:rsidRPr="00EC2B26">
              <w:t>R</w:t>
            </w:r>
            <w:r>
              <w:t>eview</w:t>
            </w:r>
          </w:p>
        </w:tc>
        <w:tc>
          <w:tcPr>
            <w:cnfStyle w:val="000010000000" w:firstRow="0" w:lastRow="0" w:firstColumn="0" w:lastColumn="0" w:oddVBand="1" w:evenVBand="0" w:oddHBand="0" w:evenHBand="0" w:firstRowFirstColumn="0" w:firstRowLastColumn="0" w:lastRowFirstColumn="0" w:lastRowLastColumn="0"/>
            <w:tcW w:w="2500" w:type="pct"/>
          </w:tcPr>
          <w:p w14:paraId="5BF7A51D" w14:textId="77777777" w:rsidR="00D316B7" w:rsidRPr="00653613" w:rsidRDefault="00D316B7" w:rsidP="00095948">
            <w:pPr>
              <w:pStyle w:val="TableText"/>
            </w:pPr>
            <w:r>
              <w:t>Cecelia Wray, Project Manager</w:t>
            </w:r>
          </w:p>
        </w:tc>
      </w:tr>
      <w:tr w:rsidR="00D316B7" w:rsidRPr="00653613" w14:paraId="74330816"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26550587" w14:textId="77777777" w:rsidR="00D316B7" w:rsidRPr="00653613" w:rsidRDefault="00D316B7" w:rsidP="00095948">
            <w:pPr>
              <w:pStyle w:val="TableText"/>
            </w:pPr>
            <w:r>
              <w:t>ETS Testing and ORR complete</w:t>
            </w:r>
          </w:p>
        </w:tc>
        <w:tc>
          <w:tcPr>
            <w:cnfStyle w:val="000010000000" w:firstRow="0" w:lastRow="0" w:firstColumn="0" w:lastColumn="0" w:oddVBand="1" w:evenVBand="0" w:oddHBand="0" w:evenHBand="0" w:firstRowFirstColumn="0" w:firstRowLastColumn="0" w:lastRowFirstColumn="0" w:lastRowLastColumn="0"/>
            <w:tcW w:w="2500" w:type="pct"/>
          </w:tcPr>
          <w:p w14:paraId="26C1CF1B" w14:textId="77777777" w:rsidR="00D316B7" w:rsidRPr="00653613" w:rsidRDefault="00D316B7" w:rsidP="00095948">
            <w:pPr>
              <w:pStyle w:val="TableText"/>
            </w:pPr>
            <w:r>
              <w:t>Cecelia Wray, Project Manager</w:t>
            </w:r>
          </w:p>
        </w:tc>
      </w:tr>
      <w:tr w:rsidR="00D316B7" w:rsidRPr="00653613" w14:paraId="466209E7"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4CA268E" w14:textId="77777777" w:rsidR="00D316B7" w:rsidRPr="00653613" w:rsidRDefault="00D316B7" w:rsidP="00095948">
            <w:pPr>
              <w:pStyle w:val="TableText"/>
            </w:pPr>
            <w:r w:rsidRPr="00EC2B26">
              <w:t>Project moves into IOC Testing</w:t>
            </w:r>
          </w:p>
        </w:tc>
        <w:tc>
          <w:tcPr>
            <w:cnfStyle w:val="000010000000" w:firstRow="0" w:lastRow="0" w:firstColumn="0" w:lastColumn="0" w:oddVBand="1" w:evenVBand="0" w:oddHBand="0" w:evenHBand="0" w:firstRowFirstColumn="0" w:firstRowLastColumn="0" w:lastRowFirstColumn="0" w:lastRowLastColumn="0"/>
            <w:tcW w:w="2500" w:type="pct"/>
          </w:tcPr>
          <w:p w14:paraId="3A360B73" w14:textId="77777777" w:rsidR="00D316B7" w:rsidRPr="00653613" w:rsidRDefault="00D316B7" w:rsidP="00095948">
            <w:pPr>
              <w:pStyle w:val="TableText"/>
            </w:pPr>
            <w:r>
              <w:t>Cecelia Wray, Project Manager</w:t>
            </w:r>
          </w:p>
        </w:tc>
      </w:tr>
      <w:tr w:rsidR="00D316B7" w:rsidRPr="00653613" w14:paraId="64CC45B0"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3A22B591" w14:textId="77777777" w:rsidR="00D316B7" w:rsidRPr="00653613" w:rsidRDefault="00D316B7" w:rsidP="00095948">
            <w:pPr>
              <w:pStyle w:val="TableText"/>
            </w:pPr>
            <w:r>
              <w:t>IOC Testing complete</w:t>
            </w:r>
          </w:p>
        </w:tc>
        <w:tc>
          <w:tcPr>
            <w:cnfStyle w:val="000010000000" w:firstRow="0" w:lastRow="0" w:firstColumn="0" w:lastColumn="0" w:oddVBand="1" w:evenVBand="0" w:oddHBand="0" w:evenHBand="0" w:firstRowFirstColumn="0" w:firstRowLastColumn="0" w:lastRowFirstColumn="0" w:lastRowLastColumn="0"/>
            <w:tcW w:w="2500" w:type="pct"/>
          </w:tcPr>
          <w:p w14:paraId="609C3C90" w14:textId="77777777" w:rsidR="00D316B7" w:rsidRPr="00653613" w:rsidRDefault="00D316B7" w:rsidP="00095948">
            <w:pPr>
              <w:pStyle w:val="TableText"/>
            </w:pPr>
            <w:r>
              <w:t>Cecelia Wray, Project Manager</w:t>
            </w:r>
          </w:p>
        </w:tc>
      </w:tr>
    </w:tbl>
    <w:p w14:paraId="247F0496" w14:textId="0820E2E6" w:rsidR="00D82879" w:rsidRDefault="00D82879" w:rsidP="000C5879">
      <w:pPr>
        <w:pStyle w:val="Heading1"/>
      </w:pPr>
      <w:bookmarkStart w:id="182" w:name="_Toc435432298"/>
      <w:bookmarkStart w:id="183" w:name="_Toc205632736"/>
      <w:bookmarkStart w:id="184" w:name="_Toc233599177"/>
      <w:bookmarkStart w:id="185" w:name="_Toc413762112"/>
      <w:bookmarkStart w:id="186" w:name="_Toc436390635"/>
      <w:bookmarkEnd w:id="182"/>
      <w:r>
        <w:t>Test Environments</w:t>
      </w:r>
      <w:bookmarkEnd w:id="183"/>
      <w:bookmarkEnd w:id="184"/>
      <w:bookmarkEnd w:id="185"/>
      <w:bookmarkEnd w:id="186"/>
    </w:p>
    <w:p w14:paraId="247F0497" w14:textId="77777777" w:rsidR="00D82879" w:rsidRPr="00AD5E81" w:rsidRDefault="00D82879" w:rsidP="00140CC3">
      <w:r>
        <w:t>A test environment is a</w:t>
      </w:r>
      <w:r w:rsidRPr="00A8284A">
        <w:t xml:space="preserve">n environment containing hardware, instrumentation, simulators, software tools, and other support elements needed to conduct </w:t>
      </w:r>
      <w:r w:rsidRPr="0043453E">
        <w:t>a</w:t>
      </w:r>
      <w:r w:rsidRPr="00A8284A">
        <w:t xml:space="preserve"> test.</w:t>
      </w:r>
    </w:p>
    <w:p w14:paraId="247F0498" w14:textId="60B59359" w:rsidR="00D82879" w:rsidRDefault="00D82879" w:rsidP="00D67552">
      <w:pPr>
        <w:pStyle w:val="Heading2"/>
      </w:pPr>
      <w:bookmarkStart w:id="187" w:name="_Toc205632737"/>
      <w:bookmarkStart w:id="188" w:name="_Toc233599178"/>
      <w:bookmarkStart w:id="189" w:name="_Toc413762113"/>
      <w:bookmarkStart w:id="190" w:name="_Toc436390636"/>
      <w:r>
        <w:t>Test Environment Configurations</w:t>
      </w:r>
      <w:bookmarkEnd w:id="187"/>
      <w:bookmarkEnd w:id="188"/>
      <w:bookmarkEnd w:id="189"/>
      <w:bookmarkEnd w:id="190"/>
    </w:p>
    <w:p w14:paraId="30E2A0C3" w14:textId="5B5DFCFB" w:rsidR="00040E5A" w:rsidRDefault="00040E5A" w:rsidP="00040E5A">
      <w:pPr>
        <w:pStyle w:val="BodyText"/>
      </w:pPr>
      <w:r>
        <w:t>The test environment will be a controlled environment in order to avoid the introduction of defects that would alter the expected test results and invalidate the test cases. The goal is to replicate the test environment as-closely-as-possible to productio</w:t>
      </w:r>
      <w:r w:rsidR="0045431A">
        <w:t xml:space="preserve">n. </w:t>
      </w:r>
      <w:r>
        <w:t xml:space="preserve">In order to ensure such an environment, TJ Cope, the </w:t>
      </w:r>
      <w:proofErr w:type="spellStart"/>
      <w:r>
        <w:t>OneVA</w:t>
      </w:r>
      <w:proofErr w:type="spellEnd"/>
      <w:r>
        <w:t xml:space="preserve"> Pharmacy Test Lead will be responsible for maintain</w:t>
      </w:r>
      <w:r w:rsidR="005A65F9">
        <w:t>ing</w:t>
      </w:r>
      <w:r>
        <w:t xml:space="preserve"> the following test environments:</w:t>
      </w:r>
    </w:p>
    <w:p w14:paraId="349EAA26" w14:textId="77777777" w:rsidR="00040E5A" w:rsidRDefault="00040E5A" w:rsidP="00040E5A">
      <w:pPr>
        <w:numPr>
          <w:ilvl w:val="0"/>
          <w:numId w:val="35"/>
        </w:numPr>
      </w:pPr>
      <w:r>
        <w:t>cheyl197 – 54791</w:t>
      </w:r>
    </w:p>
    <w:p w14:paraId="45F25476" w14:textId="77777777" w:rsidR="00040E5A" w:rsidRDefault="00040E5A" w:rsidP="00040E5A">
      <w:pPr>
        <w:numPr>
          <w:ilvl w:val="0"/>
          <w:numId w:val="35"/>
        </w:numPr>
      </w:pPr>
      <w:r>
        <w:t>cheyl198 – 54795</w:t>
      </w:r>
    </w:p>
    <w:p w14:paraId="247F049C" w14:textId="4EA51D81" w:rsidR="00D82879" w:rsidRPr="00040E5A" w:rsidRDefault="00040E5A" w:rsidP="00040E5A">
      <w:pPr>
        <w:numPr>
          <w:ilvl w:val="0"/>
          <w:numId w:val="35"/>
        </w:numPr>
      </w:pPr>
      <w:r>
        <w:t>cheyl199 - 54796</w:t>
      </w:r>
    </w:p>
    <w:p w14:paraId="247F049D" w14:textId="78A810E1" w:rsidR="00D82879" w:rsidRPr="001E111E" w:rsidRDefault="00D82879" w:rsidP="00D67552">
      <w:pPr>
        <w:pStyle w:val="Heading2"/>
      </w:pPr>
      <w:bookmarkStart w:id="191" w:name="_Toc205632738"/>
      <w:bookmarkStart w:id="192" w:name="_Toc233599179"/>
      <w:bookmarkStart w:id="193" w:name="_Toc413762114"/>
      <w:bookmarkStart w:id="194" w:name="_Toc436390637"/>
      <w:r>
        <w:t>Base System Hardware</w:t>
      </w:r>
      <w:bookmarkEnd w:id="191"/>
      <w:bookmarkEnd w:id="192"/>
      <w:bookmarkEnd w:id="193"/>
      <w:bookmarkEnd w:id="194"/>
    </w:p>
    <w:p w14:paraId="247F049F" w14:textId="54B9DB8A" w:rsidR="00D82879" w:rsidRDefault="00D82879" w:rsidP="00140CC3">
      <w:r>
        <w:t xml:space="preserve">Table 6 </w:t>
      </w:r>
      <w:r w:rsidRPr="00551427">
        <w:t>sets forth the system resources for the test effort presented in th</w:t>
      </w:r>
      <w:r w:rsidR="002464B8">
        <w:t xml:space="preserve">e </w:t>
      </w:r>
      <w:proofErr w:type="spellStart"/>
      <w:r w:rsidR="002464B8">
        <w:t>OneVA</w:t>
      </w:r>
      <w:proofErr w:type="spellEnd"/>
      <w:r w:rsidR="002464B8">
        <w:t xml:space="preserve"> Pharmacy Implementation</w:t>
      </w:r>
      <w:r w:rsidRPr="00551427">
        <w:t xml:space="preserve"> </w:t>
      </w:r>
      <w:r w:rsidRPr="00653613">
        <w:t>Master Test Plan</w:t>
      </w:r>
      <w:r w:rsidRPr="00551427">
        <w:t>.</w:t>
      </w:r>
      <w:r w:rsidR="002464B8">
        <w:t xml:space="preserve"> </w:t>
      </w:r>
      <w:r>
        <w:t>The specific elements of the test system may not be fully understood in early iterations, so this section may be completed ove</w:t>
      </w:r>
      <w:r w:rsidRPr="00CF2C88">
        <w:t>r</w:t>
      </w:r>
      <w:r>
        <w:t xml:space="preserve"> time. The test system should simulate the production environment as closely as possible, scaling down the concurrent access and database size, and so forth, if and where appropriate. Tailor the System Hardware Resources table as required.</w:t>
      </w:r>
    </w:p>
    <w:p w14:paraId="247F04A0" w14:textId="649F17BF" w:rsidR="00D82879" w:rsidRDefault="00D82879" w:rsidP="00CD0435">
      <w:pPr>
        <w:pStyle w:val="Caption"/>
      </w:pPr>
      <w:bookmarkStart w:id="195" w:name="_Ref205275236"/>
      <w:r>
        <w:t xml:space="preserve">Table </w:t>
      </w:r>
      <w:r w:rsidR="00C01687">
        <w:fldChar w:fldCharType="begin"/>
      </w:r>
      <w:r w:rsidR="00C01687">
        <w:instrText xml:space="preserve"> SEQ Table \* ARABIC </w:instrText>
      </w:r>
      <w:r w:rsidR="00C01687">
        <w:fldChar w:fldCharType="separate"/>
      </w:r>
      <w:r w:rsidR="00C01687">
        <w:rPr>
          <w:noProof/>
        </w:rPr>
        <w:t>7</w:t>
      </w:r>
      <w:r w:rsidR="00C01687">
        <w:rPr>
          <w:noProof/>
        </w:rPr>
        <w:fldChar w:fldCharType="end"/>
      </w:r>
      <w:bookmarkEnd w:id="195"/>
      <w:r>
        <w:t xml:space="preserve">: </w:t>
      </w:r>
      <w:r w:rsidRPr="001F2261">
        <w:t>System Hardware Resources</w:t>
      </w:r>
    </w:p>
    <w:tbl>
      <w:tblPr>
        <w:tblStyle w:val="ListTable3Accent1"/>
        <w:tblW w:w="5000" w:type="pct"/>
        <w:tblLook w:val="00A0" w:firstRow="1" w:lastRow="0" w:firstColumn="1" w:lastColumn="0" w:noHBand="0" w:noVBand="0"/>
        <w:tblDescription w:val="System Hardware Resources, listing the resources, quantities, and names and types of resources."/>
      </w:tblPr>
      <w:tblGrid>
        <w:gridCol w:w="3625"/>
        <w:gridCol w:w="1860"/>
        <w:gridCol w:w="4091"/>
      </w:tblGrid>
      <w:tr w:rsidR="00D82879" w14:paraId="247F04A4" w14:textId="77777777" w:rsidTr="00201B6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93" w:type="pct"/>
          </w:tcPr>
          <w:p w14:paraId="247F04A1" w14:textId="77777777" w:rsidR="00D82879" w:rsidRDefault="00D82879" w:rsidP="00140CC3">
            <w:pPr>
              <w:pStyle w:val="TableHeading"/>
              <w:jc w:val="center"/>
            </w:pPr>
            <w:r>
              <w:t>Resource</w:t>
            </w:r>
          </w:p>
        </w:tc>
        <w:tc>
          <w:tcPr>
            <w:cnfStyle w:val="000010000000" w:firstRow="0" w:lastRow="0" w:firstColumn="0" w:lastColumn="0" w:oddVBand="1" w:evenVBand="0" w:oddHBand="0" w:evenHBand="0" w:firstRowFirstColumn="0" w:firstRowLastColumn="0" w:lastRowFirstColumn="0" w:lastRowLastColumn="0"/>
            <w:tcW w:w="971" w:type="pct"/>
          </w:tcPr>
          <w:p w14:paraId="247F04A2" w14:textId="77777777" w:rsidR="00D82879" w:rsidRDefault="00D82879" w:rsidP="00140CC3">
            <w:pPr>
              <w:pStyle w:val="TableHeading"/>
              <w:jc w:val="center"/>
            </w:pPr>
            <w:r>
              <w:t>Quantity</w:t>
            </w:r>
          </w:p>
        </w:tc>
        <w:tc>
          <w:tcPr>
            <w:tcW w:w="2136" w:type="pct"/>
          </w:tcPr>
          <w:p w14:paraId="247F04A3" w14:textId="77777777" w:rsidR="00D82879" w:rsidRDefault="00D82879" w:rsidP="00140CC3">
            <w:pPr>
              <w:pStyle w:val="TableHeading"/>
              <w:jc w:val="center"/>
              <w:cnfStyle w:val="100000000000" w:firstRow="1" w:lastRow="0" w:firstColumn="0" w:lastColumn="0" w:oddVBand="0" w:evenVBand="0" w:oddHBand="0" w:evenHBand="0" w:firstRowFirstColumn="0" w:firstRowLastColumn="0" w:lastRowFirstColumn="0" w:lastRowLastColumn="0"/>
            </w:pPr>
            <w:r>
              <w:t>Name and Type</w:t>
            </w:r>
          </w:p>
        </w:tc>
      </w:tr>
      <w:tr w:rsidR="00D82879" w14:paraId="247F04AC"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pct"/>
          </w:tcPr>
          <w:p w14:paraId="247F04A9" w14:textId="77777777" w:rsidR="00D82879" w:rsidRPr="00C64684" w:rsidRDefault="00D82879" w:rsidP="00F8149C">
            <w:pPr>
              <w:pStyle w:val="TableInstructions"/>
              <w:rPr>
                <w:b w:val="0"/>
                <w:i w:val="0"/>
                <w:color w:val="auto"/>
              </w:rPr>
            </w:pPr>
            <w:r w:rsidRPr="00C64684">
              <w:rPr>
                <w:b w:val="0"/>
                <w:i w:val="0"/>
                <w:color w:val="auto"/>
              </w:rPr>
              <w:lastRenderedPageBreak/>
              <w:t>Network or Subnet</w:t>
            </w:r>
          </w:p>
        </w:tc>
        <w:tc>
          <w:tcPr>
            <w:cnfStyle w:val="000010000000" w:firstRow="0" w:lastRow="0" w:firstColumn="0" w:lastColumn="0" w:oddVBand="1" w:evenVBand="0" w:oddHBand="0" w:evenHBand="0" w:firstRowFirstColumn="0" w:firstRowLastColumn="0" w:lastRowFirstColumn="0" w:lastRowLastColumn="0"/>
            <w:tcW w:w="971" w:type="pct"/>
          </w:tcPr>
          <w:p w14:paraId="247F04AA" w14:textId="77777777" w:rsidR="00D82879" w:rsidRPr="00C64684" w:rsidRDefault="00D82879" w:rsidP="00F8149C">
            <w:pPr>
              <w:pStyle w:val="TableText"/>
            </w:pPr>
          </w:p>
        </w:tc>
        <w:tc>
          <w:tcPr>
            <w:tcW w:w="2136" w:type="pct"/>
          </w:tcPr>
          <w:p w14:paraId="247F04AB" w14:textId="77777777" w:rsidR="00D82879" w:rsidRPr="00C64684"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rPr>
            </w:pPr>
            <w:r w:rsidRPr="00C64684">
              <w:rPr>
                <w:i w:val="0"/>
                <w:color w:val="auto"/>
              </w:rPr>
              <w:t>TBD</w:t>
            </w:r>
          </w:p>
        </w:tc>
      </w:tr>
      <w:tr w:rsidR="00D82879" w14:paraId="247F04B0" w14:textId="77777777" w:rsidTr="00201B6E">
        <w:tc>
          <w:tcPr>
            <w:cnfStyle w:val="001000000000" w:firstRow="0" w:lastRow="0" w:firstColumn="1" w:lastColumn="0" w:oddVBand="0" w:evenVBand="0" w:oddHBand="0" w:evenHBand="0" w:firstRowFirstColumn="0" w:firstRowLastColumn="0" w:lastRowFirstColumn="0" w:lastRowLastColumn="0"/>
            <w:tcW w:w="1893" w:type="pct"/>
          </w:tcPr>
          <w:p w14:paraId="247F04AD" w14:textId="77777777" w:rsidR="00D82879" w:rsidRPr="00C64684" w:rsidRDefault="00D82879" w:rsidP="00F8149C">
            <w:pPr>
              <w:pStyle w:val="TableInstructions"/>
              <w:rPr>
                <w:b w:val="0"/>
                <w:i w:val="0"/>
                <w:color w:val="auto"/>
              </w:rPr>
            </w:pPr>
            <w:r w:rsidRPr="00C64684">
              <w:rPr>
                <w:b w:val="0"/>
                <w:i w:val="0"/>
                <w:color w:val="auto"/>
              </w:rPr>
              <w:t>Server Name</w:t>
            </w:r>
          </w:p>
        </w:tc>
        <w:tc>
          <w:tcPr>
            <w:cnfStyle w:val="000010000000" w:firstRow="0" w:lastRow="0" w:firstColumn="0" w:lastColumn="0" w:oddVBand="1" w:evenVBand="0" w:oddHBand="0" w:evenHBand="0" w:firstRowFirstColumn="0" w:firstRowLastColumn="0" w:lastRowFirstColumn="0" w:lastRowLastColumn="0"/>
            <w:tcW w:w="971" w:type="pct"/>
          </w:tcPr>
          <w:p w14:paraId="247F04AE" w14:textId="77777777" w:rsidR="00D82879" w:rsidRPr="00C64684" w:rsidRDefault="00D82879" w:rsidP="00F8149C">
            <w:pPr>
              <w:pStyle w:val="TableText"/>
            </w:pPr>
          </w:p>
        </w:tc>
        <w:tc>
          <w:tcPr>
            <w:tcW w:w="2136" w:type="pct"/>
          </w:tcPr>
          <w:p w14:paraId="247F04AF" w14:textId="77777777" w:rsidR="00D82879" w:rsidRPr="00C64684" w:rsidRDefault="00D82879" w:rsidP="00F8149C">
            <w:pPr>
              <w:pStyle w:val="TableInstructions"/>
              <w:cnfStyle w:val="000000000000" w:firstRow="0" w:lastRow="0" w:firstColumn="0" w:lastColumn="0" w:oddVBand="0" w:evenVBand="0" w:oddHBand="0" w:evenHBand="0" w:firstRowFirstColumn="0" w:firstRowLastColumn="0" w:lastRowFirstColumn="0" w:lastRowLastColumn="0"/>
              <w:rPr>
                <w:i w:val="0"/>
                <w:color w:val="auto"/>
              </w:rPr>
            </w:pPr>
            <w:r w:rsidRPr="00C64684">
              <w:rPr>
                <w:i w:val="0"/>
                <w:color w:val="auto"/>
              </w:rPr>
              <w:t>TBD</w:t>
            </w:r>
          </w:p>
        </w:tc>
      </w:tr>
      <w:tr w:rsidR="00D82879" w14:paraId="247F04B8"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pct"/>
          </w:tcPr>
          <w:p w14:paraId="247F04B5" w14:textId="77777777" w:rsidR="00D82879" w:rsidRPr="00C64684" w:rsidRDefault="00D82879" w:rsidP="00F8149C">
            <w:pPr>
              <w:pStyle w:val="TableInstructions"/>
              <w:rPr>
                <w:b w:val="0"/>
                <w:i w:val="0"/>
                <w:color w:val="auto"/>
              </w:rPr>
            </w:pPr>
            <w:r w:rsidRPr="00C64684">
              <w:rPr>
                <w:b w:val="0"/>
                <w:i w:val="0"/>
                <w:color w:val="auto"/>
              </w:rPr>
              <w:t>Client Test PCs</w:t>
            </w:r>
          </w:p>
        </w:tc>
        <w:tc>
          <w:tcPr>
            <w:cnfStyle w:val="000010000000" w:firstRow="0" w:lastRow="0" w:firstColumn="0" w:lastColumn="0" w:oddVBand="1" w:evenVBand="0" w:oddHBand="0" w:evenHBand="0" w:firstRowFirstColumn="0" w:firstRowLastColumn="0" w:lastRowFirstColumn="0" w:lastRowLastColumn="0"/>
            <w:tcW w:w="971" w:type="pct"/>
          </w:tcPr>
          <w:p w14:paraId="247F04B6" w14:textId="77777777" w:rsidR="00D82879" w:rsidRPr="00C64684" w:rsidRDefault="00D82879" w:rsidP="00F8149C">
            <w:pPr>
              <w:pStyle w:val="TableText"/>
            </w:pPr>
          </w:p>
        </w:tc>
        <w:tc>
          <w:tcPr>
            <w:tcW w:w="2136" w:type="pct"/>
          </w:tcPr>
          <w:p w14:paraId="247F04B7" w14:textId="77777777" w:rsidR="00D82879" w:rsidRPr="00C64684" w:rsidRDefault="00D82879" w:rsidP="00F8149C">
            <w:pPr>
              <w:pStyle w:val="TableText"/>
              <w:cnfStyle w:val="000000100000" w:firstRow="0" w:lastRow="0" w:firstColumn="0" w:lastColumn="0" w:oddVBand="0" w:evenVBand="0" w:oddHBand="1" w:evenHBand="0" w:firstRowFirstColumn="0" w:firstRowLastColumn="0" w:lastRowFirstColumn="0" w:lastRowLastColumn="0"/>
            </w:pPr>
          </w:p>
        </w:tc>
      </w:tr>
      <w:tr w:rsidR="00D82879" w14:paraId="247F04BC" w14:textId="77777777" w:rsidTr="00201B6E">
        <w:tc>
          <w:tcPr>
            <w:cnfStyle w:val="001000000000" w:firstRow="0" w:lastRow="0" w:firstColumn="1" w:lastColumn="0" w:oddVBand="0" w:evenVBand="0" w:oddHBand="0" w:evenHBand="0" w:firstRowFirstColumn="0" w:firstRowLastColumn="0" w:lastRowFirstColumn="0" w:lastRowLastColumn="0"/>
            <w:tcW w:w="1893" w:type="pct"/>
          </w:tcPr>
          <w:p w14:paraId="247F04B9" w14:textId="77777777" w:rsidR="00D82879" w:rsidRPr="00C64684" w:rsidRDefault="00D82879" w:rsidP="00F8149C">
            <w:pPr>
              <w:pStyle w:val="TableInstructions"/>
              <w:rPr>
                <w:b w:val="0"/>
                <w:i w:val="0"/>
                <w:color w:val="auto"/>
              </w:rPr>
            </w:pPr>
            <w:r w:rsidRPr="00C64684">
              <w:rPr>
                <w:b w:val="0"/>
                <w:i w:val="0"/>
                <w:color w:val="auto"/>
              </w:rPr>
              <w:t>Include special configuration requirements</w:t>
            </w:r>
          </w:p>
        </w:tc>
        <w:tc>
          <w:tcPr>
            <w:cnfStyle w:val="000010000000" w:firstRow="0" w:lastRow="0" w:firstColumn="0" w:lastColumn="0" w:oddVBand="1" w:evenVBand="0" w:oddHBand="0" w:evenHBand="0" w:firstRowFirstColumn="0" w:firstRowLastColumn="0" w:lastRowFirstColumn="0" w:lastRowLastColumn="0"/>
            <w:tcW w:w="971" w:type="pct"/>
          </w:tcPr>
          <w:p w14:paraId="247F04BA" w14:textId="77777777" w:rsidR="00D82879" w:rsidRPr="00C64684" w:rsidRDefault="00D82879" w:rsidP="00F8149C">
            <w:pPr>
              <w:pStyle w:val="TableText"/>
            </w:pPr>
          </w:p>
        </w:tc>
        <w:tc>
          <w:tcPr>
            <w:tcW w:w="2136" w:type="pct"/>
          </w:tcPr>
          <w:p w14:paraId="247F04BB" w14:textId="77777777" w:rsidR="00D82879" w:rsidRPr="00C64684" w:rsidRDefault="00D82879" w:rsidP="00F8149C">
            <w:pPr>
              <w:pStyle w:val="TableInstructions"/>
              <w:cnfStyle w:val="000000000000" w:firstRow="0" w:lastRow="0" w:firstColumn="0" w:lastColumn="0" w:oddVBand="0" w:evenVBand="0" w:oddHBand="0" w:evenHBand="0" w:firstRowFirstColumn="0" w:firstRowLastColumn="0" w:lastRowFirstColumn="0" w:lastRowLastColumn="0"/>
              <w:rPr>
                <w:i w:val="0"/>
                <w:color w:val="auto"/>
              </w:rPr>
            </w:pPr>
            <w:r w:rsidRPr="00C64684">
              <w:rPr>
                <w:i w:val="0"/>
                <w:color w:val="auto"/>
              </w:rPr>
              <w:t>TBD</w:t>
            </w:r>
          </w:p>
        </w:tc>
      </w:tr>
      <w:tr w:rsidR="00D82879" w14:paraId="247F04C0"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pct"/>
          </w:tcPr>
          <w:p w14:paraId="247F04BD" w14:textId="77777777" w:rsidR="00D82879" w:rsidRPr="00C64684" w:rsidRDefault="00D82879" w:rsidP="00F8149C">
            <w:pPr>
              <w:pStyle w:val="TableInstructions"/>
              <w:rPr>
                <w:b w:val="0"/>
                <w:i w:val="0"/>
                <w:color w:val="auto"/>
              </w:rPr>
            </w:pPr>
            <w:r w:rsidRPr="00C64684">
              <w:rPr>
                <w:b w:val="0"/>
                <w:i w:val="0"/>
                <w:color w:val="auto"/>
              </w:rPr>
              <w:t>Test Repository</w:t>
            </w:r>
          </w:p>
        </w:tc>
        <w:tc>
          <w:tcPr>
            <w:cnfStyle w:val="000010000000" w:firstRow="0" w:lastRow="0" w:firstColumn="0" w:lastColumn="0" w:oddVBand="1" w:evenVBand="0" w:oddHBand="0" w:evenHBand="0" w:firstRowFirstColumn="0" w:firstRowLastColumn="0" w:lastRowFirstColumn="0" w:lastRowLastColumn="0"/>
            <w:tcW w:w="971" w:type="pct"/>
          </w:tcPr>
          <w:p w14:paraId="247F04BE" w14:textId="77777777" w:rsidR="00D82879" w:rsidRPr="00C64684" w:rsidRDefault="00D82879" w:rsidP="00F8149C">
            <w:pPr>
              <w:pStyle w:val="TableText"/>
            </w:pPr>
          </w:p>
        </w:tc>
        <w:tc>
          <w:tcPr>
            <w:tcW w:w="2136" w:type="pct"/>
          </w:tcPr>
          <w:p w14:paraId="247F04BF" w14:textId="77777777" w:rsidR="00D82879" w:rsidRPr="00C64684" w:rsidRDefault="00D82879" w:rsidP="00F8149C">
            <w:pPr>
              <w:pStyle w:val="TableText"/>
              <w:cnfStyle w:val="000000100000" w:firstRow="0" w:lastRow="0" w:firstColumn="0" w:lastColumn="0" w:oddVBand="0" w:evenVBand="0" w:oddHBand="1" w:evenHBand="0" w:firstRowFirstColumn="0" w:firstRowLastColumn="0" w:lastRowFirstColumn="0" w:lastRowLastColumn="0"/>
            </w:pPr>
          </w:p>
        </w:tc>
      </w:tr>
      <w:tr w:rsidR="00D82879" w14:paraId="247F04C4" w14:textId="77777777" w:rsidTr="00201B6E">
        <w:tc>
          <w:tcPr>
            <w:cnfStyle w:val="001000000000" w:firstRow="0" w:lastRow="0" w:firstColumn="1" w:lastColumn="0" w:oddVBand="0" w:evenVBand="0" w:oddHBand="0" w:evenHBand="0" w:firstRowFirstColumn="0" w:firstRowLastColumn="0" w:lastRowFirstColumn="0" w:lastRowLastColumn="0"/>
            <w:tcW w:w="1893" w:type="pct"/>
          </w:tcPr>
          <w:p w14:paraId="247F04C1" w14:textId="77777777" w:rsidR="00D82879" w:rsidRPr="00C64684" w:rsidRDefault="00D82879" w:rsidP="00F8149C">
            <w:pPr>
              <w:pStyle w:val="TableInstructions"/>
              <w:rPr>
                <w:b w:val="0"/>
                <w:i w:val="0"/>
                <w:color w:val="auto"/>
              </w:rPr>
            </w:pPr>
            <w:r w:rsidRPr="00C64684">
              <w:rPr>
                <w:b w:val="0"/>
                <w:i w:val="0"/>
                <w:color w:val="auto"/>
              </w:rPr>
              <w:t>Network or Subnet</w:t>
            </w:r>
          </w:p>
        </w:tc>
        <w:tc>
          <w:tcPr>
            <w:cnfStyle w:val="000010000000" w:firstRow="0" w:lastRow="0" w:firstColumn="0" w:lastColumn="0" w:oddVBand="1" w:evenVBand="0" w:oddHBand="0" w:evenHBand="0" w:firstRowFirstColumn="0" w:firstRowLastColumn="0" w:lastRowFirstColumn="0" w:lastRowLastColumn="0"/>
            <w:tcW w:w="971" w:type="pct"/>
          </w:tcPr>
          <w:p w14:paraId="247F04C2" w14:textId="77777777" w:rsidR="00D82879" w:rsidRPr="00C64684" w:rsidRDefault="00D82879" w:rsidP="00F8149C">
            <w:pPr>
              <w:pStyle w:val="TableText"/>
            </w:pPr>
          </w:p>
        </w:tc>
        <w:tc>
          <w:tcPr>
            <w:tcW w:w="2136" w:type="pct"/>
          </w:tcPr>
          <w:p w14:paraId="247F04C3" w14:textId="77777777" w:rsidR="00D82879" w:rsidRPr="00C64684" w:rsidRDefault="00D82879" w:rsidP="00F8149C">
            <w:pPr>
              <w:pStyle w:val="TableInstructions"/>
              <w:cnfStyle w:val="000000000000" w:firstRow="0" w:lastRow="0" w:firstColumn="0" w:lastColumn="0" w:oddVBand="0" w:evenVBand="0" w:oddHBand="0" w:evenHBand="0" w:firstRowFirstColumn="0" w:firstRowLastColumn="0" w:lastRowFirstColumn="0" w:lastRowLastColumn="0"/>
              <w:rPr>
                <w:i w:val="0"/>
                <w:color w:val="auto"/>
              </w:rPr>
            </w:pPr>
            <w:r w:rsidRPr="00C64684">
              <w:rPr>
                <w:i w:val="0"/>
                <w:color w:val="auto"/>
              </w:rPr>
              <w:t>TBD</w:t>
            </w:r>
          </w:p>
        </w:tc>
      </w:tr>
      <w:tr w:rsidR="00D82879" w14:paraId="247F04C8"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pct"/>
          </w:tcPr>
          <w:p w14:paraId="247F04C5" w14:textId="77777777" w:rsidR="00D82879" w:rsidRPr="00C64684" w:rsidRDefault="00D82879" w:rsidP="00F8149C">
            <w:pPr>
              <w:pStyle w:val="TableInstructions"/>
              <w:rPr>
                <w:b w:val="0"/>
                <w:i w:val="0"/>
                <w:color w:val="auto"/>
              </w:rPr>
            </w:pPr>
            <w:r w:rsidRPr="00C64684">
              <w:rPr>
                <w:b w:val="0"/>
                <w:i w:val="0"/>
                <w:color w:val="auto"/>
              </w:rPr>
              <w:t>Server Name</w:t>
            </w:r>
          </w:p>
        </w:tc>
        <w:tc>
          <w:tcPr>
            <w:cnfStyle w:val="000010000000" w:firstRow="0" w:lastRow="0" w:firstColumn="0" w:lastColumn="0" w:oddVBand="1" w:evenVBand="0" w:oddHBand="0" w:evenHBand="0" w:firstRowFirstColumn="0" w:firstRowLastColumn="0" w:lastRowFirstColumn="0" w:lastRowLastColumn="0"/>
            <w:tcW w:w="971" w:type="pct"/>
          </w:tcPr>
          <w:p w14:paraId="247F04C6" w14:textId="77777777" w:rsidR="00D82879" w:rsidRPr="00C64684" w:rsidRDefault="00D82879" w:rsidP="00F8149C">
            <w:pPr>
              <w:pStyle w:val="TableText"/>
            </w:pPr>
          </w:p>
        </w:tc>
        <w:tc>
          <w:tcPr>
            <w:tcW w:w="2136" w:type="pct"/>
          </w:tcPr>
          <w:p w14:paraId="247F04C7" w14:textId="77777777" w:rsidR="00D82879" w:rsidRPr="00C64684"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rPr>
            </w:pPr>
            <w:r w:rsidRPr="00C64684">
              <w:rPr>
                <w:i w:val="0"/>
                <w:color w:val="auto"/>
              </w:rPr>
              <w:t>TBD</w:t>
            </w:r>
          </w:p>
        </w:tc>
      </w:tr>
      <w:tr w:rsidR="00D82879" w14:paraId="247F04CC" w14:textId="77777777" w:rsidTr="00201B6E">
        <w:tc>
          <w:tcPr>
            <w:cnfStyle w:val="001000000000" w:firstRow="0" w:lastRow="0" w:firstColumn="1" w:lastColumn="0" w:oddVBand="0" w:evenVBand="0" w:oddHBand="0" w:evenHBand="0" w:firstRowFirstColumn="0" w:firstRowLastColumn="0" w:lastRowFirstColumn="0" w:lastRowLastColumn="0"/>
            <w:tcW w:w="1893" w:type="pct"/>
          </w:tcPr>
          <w:p w14:paraId="247F04C9" w14:textId="77777777" w:rsidR="00D82879" w:rsidRPr="00C64684" w:rsidRDefault="00D82879" w:rsidP="00F8149C">
            <w:pPr>
              <w:pStyle w:val="TableInstructions"/>
              <w:rPr>
                <w:b w:val="0"/>
                <w:i w:val="0"/>
                <w:color w:val="auto"/>
              </w:rPr>
            </w:pPr>
            <w:r w:rsidRPr="00C64684">
              <w:rPr>
                <w:b w:val="0"/>
                <w:i w:val="0"/>
                <w:color w:val="auto"/>
              </w:rPr>
              <w:t>Test Development PCs</w:t>
            </w:r>
          </w:p>
        </w:tc>
        <w:tc>
          <w:tcPr>
            <w:cnfStyle w:val="000010000000" w:firstRow="0" w:lastRow="0" w:firstColumn="0" w:lastColumn="0" w:oddVBand="1" w:evenVBand="0" w:oddHBand="0" w:evenHBand="0" w:firstRowFirstColumn="0" w:firstRowLastColumn="0" w:lastRowFirstColumn="0" w:lastRowLastColumn="0"/>
            <w:tcW w:w="971" w:type="pct"/>
          </w:tcPr>
          <w:p w14:paraId="247F04CA" w14:textId="77777777" w:rsidR="00D82879" w:rsidRPr="00C64684" w:rsidRDefault="00D82879" w:rsidP="00F8149C">
            <w:pPr>
              <w:pStyle w:val="TableText"/>
            </w:pPr>
          </w:p>
        </w:tc>
        <w:tc>
          <w:tcPr>
            <w:tcW w:w="2136" w:type="pct"/>
          </w:tcPr>
          <w:p w14:paraId="247F04CB" w14:textId="77777777" w:rsidR="00D82879" w:rsidRPr="00C64684" w:rsidRDefault="00D82879" w:rsidP="00F8149C">
            <w:pPr>
              <w:pStyle w:val="TableInstructions"/>
              <w:cnfStyle w:val="000000000000" w:firstRow="0" w:lastRow="0" w:firstColumn="0" w:lastColumn="0" w:oddVBand="0" w:evenVBand="0" w:oddHBand="0" w:evenHBand="0" w:firstRowFirstColumn="0" w:firstRowLastColumn="0" w:lastRowFirstColumn="0" w:lastRowLastColumn="0"/>
              <w:rPr>
                <w:i w:val="0"/>
                <w:color w:val="auto"/>
              </w:rPr>
            </w:pPr>
            <w:r w:rsidRPr="00C64684">
              <w:rPr>
                <w:i w:val="0"/>
                <w:color w:val="auto"/>
              </w:rPr>
              <w:t>TBD</w:t>
            </w:r>
          </w:p>
        </w:tc>
      </w:tr>
    </w:tbl>
    <w:p w14:paraId="247F04CE" w14:textId="03A29556" w:rsidR="00D82879" w:rsidRDefault="00D82879" w:rsidP="00D67552">
      <w:pPr>
        <w:pStyle w:val="Heading2"/>
      </w:pPr>
      <w:bookmarkStart w:id="196" w:name="_Toc435432302"/>
      <w:bookmarkStart w:id="197" w:name="_Toc205632739"/>
      <w:bookmarkStart w:id="198" w:name="_Toc233599180"/>
      <w:bookmarkStart w:id="199" w:name="_Toc413762115"/>
      <w:bookmarkStart w:id="200" w:name="_Toc436390638"/>
      <w:bookmarkEnd w:id="196"/>
      <w:r>
        <w:t>Base Software Elements in the Test Environments</w:t>
      </w:r>
      <w:bookmarkEnd w:id="197"/>
      <w:bookmarkEnd w:id="198"/>
      <w:bookmarkEnd w:id="199"/>
      <w:bookmarkEnd w:id="200"/>
    </w:p>
    <w:p w14:paraId="247F04D1" w14:textId="1A9A7F2E" w:rsidR="00D82879" w:rsidRDefault="009C190B" w:rsidP="00140CC3">
      <w:r>
        <w:t xml:space="preserve">The following table </w:t>
      </w:r>
      <w:r w:rsidR="00D82879" w:rsidRPr="00653613">
        <w:t>describes the base software elements that are required in the test environment for th</w:t>
      </w:r>
      <w:r w:rsidR="002464B8">
        <w:t xml:space="preserve">e </w:t>
      </w:r>
      <w:proofErr w:type="spellStart"/>
      <w:r w:rsidR="002464B8">
        <w:t>OneVA</w:t>
      </w:r>
      <w:proofErr w:type="spellEnd"/>
      <w:r w:rsidR="002464B8">
        <w:t xml:space="preserve"> Pharmacy Implementation </w:t>
      </w:r>
      <w:r w:rsidR="00D82879" w:rsidRPr="00653613">
        <w:t>Master Test Plan.</w:t>
      </w:r>
      <w:bookmarkStart w:id="201" w:name="_Ref205275328"/>
    </w:p>
    <w:p w14:paraId="247F04D2" w14:textId="073C5F2C" w:rsidR="00D82879" w:rsidRDefault="00D82879" w:rsidP="00CD0435">
      <w:pPr>
        <w:pStyle w:val="Caption"/>
      </w:pPr>
      <w:r>
        <w:t xml:space="preserve">Table </w:t>
      </w:r>
      <w:r w:rsidR="00C01687">
        <w:fldChar w:fldCharType="begin"/>
      </w:r>
      <w:r w:rsidR="00C01687">
        <w:instrText xml:space="preserve"> SEQ Table \* ARABIC </w:instrText>
      </w:r>
      <w:r w:rsidR="00C01687">
        <w:fldChar w:fldCharType="separate"/>
      </w:r>
      <w:r w:rsidR="00C01687">
        <w:rPr>
          <w:noProof/>
        </w:rPr>
        <w:t>8</w:t>
      </w:r>
      <w:r w:rsidR="00C01687">
        <w:rPr>
          <w:noProof/>
        </w:rPr>
        <w:fldChar w:fldCharType="end"/>
      </w:r>
      <w:bookmarkEnd w:id="201"/>
      <w:r>
        <w:t>: Software Elements</w:t>
      </w:r>
    </w:p>
    <w:tbl>
      <w:tblPr>
        <w:tblStyle w:val="ListTable3Accent1"/>
        <w:tblW w:w="5000" w:type="pct"/>
        <w:tblLook w:val="00A0" w:firstRow="1" w:lastRow="0" w:firstColumn="1" w:lastColumn="0" w:noHBand="0" w:noVBand="0"/>
        <w:tblDescription w:val="Software Elements, listing the element name, version, and type (and other notes), showing examples"/>
      </w:tblPr>
      <w:tblGrid>
        <w:gridCol w:w="4051"/>
        <w:gridCol w:w="2118"/>
        <w:gridCol w:w="3407"/>
      </w:tblGrid>
      <w:tr w:rsidR="00D82879" w14:paraId="247F04D6" w14:textId="77777777" w:rsidTr="00201B6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115" w:type="pct"/>
          </w:tcPr>
          <w:p w14:paraId="247F04D3" w14:textId="77777777" w:rsidR="00D82879" w:rsidRDefault="00D82879" w:rsidP="00201B6E">
            <w:pPr>
              <w:pStyle w:val="TableHeading"/>
              <w:keepNext/>
              <w:jc w:val="center"/>
            </w:pPr>
            <w:r>
              <w:t>Software Element Name</w:t>
            </w:r>
          </w:p>
        </w:tc>
        <w:tc>
          <w:tcPr>
            <w:cnfStyle w:val="000010000000" w:firstRow="0" w:lastRow="0" w:firstColumn="0" w:lastColumn="0" w:oddVBand="1" w:evenVBand="0" w:oddHBand="0" w:evenHBand="0" w:firstRowFirstColumn="0" w:firstRowLastColumn="0" w:lastRowFirstColumn="0" w:lastRowLastColumn="0"/>
            <w:tcW w:w="1106" w:type="pct"/>
          </w:tcPr>
          <w:p w14:paraId="247F04D4" w14:textId="77777777" w:rsidR="00D82879" w:rsidRDefault="00D82879" w:rsidP="00201B6E">
            <w:pPr>
              <w:pStyle w:val="TableHeading"/>
              <w:keepNext/>
              <w:jc w:val="center"/>
            </w:pPr>
            <w:r>
              <w:t>Version</w:t>
            </w:r>
          </w:p>
        </w:tc>
        <w:tc>
          <w:tcPr>
            <w:tcW w:w="1779" w:type="pct"/>
          </w:tcPr>
          <w:p w14:paraId="247F04D5" w14:textId="77777777" w:rsidR="00D82879" w:rsidRDefault="00D82879" w:rsidP="00201B6E">
            <w:pPr>
              <w:pStyle w:val="TableHeading"/>
              <w:keepNext/>
              <w:jc w:val="center"/>
              <w:cnfStyle w:val="100000000000" w:firstRow="1" w:lastRow="0" w:firstColumn="0" w:lastColumn="0" w:oddVBand="0" w:evenVBand="0" w:oddHBand="0" w:evenHBand="0" w:firstRowFirstColumn="0" w:firstRowLastColumn="0" w:lastRowFirstColumn="0" w:lastRowLastColumn="0"/>
            </w:pPr>
            <w:r>
              <w:t>Type and Other Notes</w:t>
            </w:r>
          </w:p>
        </w:tc>
      </w:tr>
      <w:tr w:rsidR="00D82879" w14:paraId="247F04DA"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pct"/>
          </w:tcPr>
          <w:p w14:paraId="247F04D7" w14:textId="77777777" w:rsidR="00D82879" w:rsidRPr="00DC2AB0" w:rsidRDefault="00D82879" w:rsidP="00F8149C">
            <w:pPr>
              <w:pStyle w:val="TableInstructions"/>
            </w:pPr>
            <w:r w:rsidRPr="00DC2AB0">
              <w:t>NT Workstation</w:t>
            </w:r>
          </w:p>
        </w:tc>
        <w:tc>
          <w:tcPr>
            <w:cnfStyle w:val="000010000000" w:firstRow="0" w:lastRow="0" w:firstColumn="0" w:lastColumn="0" w:oddVBand="1" w:evenVBand="0" w:oddHBand="0" w:evenHBand="0" w:firstRowFirstColumn="0" w:firstRowLastColumn="0" w:lastRowFirstColumn="0" w:lastRowLastColumn="0"/>
            <w:tcW w:w="1106" w:type="pct"/>
          </w:tcPr>
          <w:p w14:paraId="247F04D8" w14:textId="77777777" w:rsidR="00D82879" w:rsidRDefault="00D82879" w:rsidP="00F8149C">
            <w:pPr>
              <w:pStyle w:val="TableText"/>
            </w:pPr>
          </w:p>
        </w:tc>
        <w:tc>
          <w:tcPr>
            <w:tcW w:w="1779" w:type="pct"/>
          </w:tcPr>
          <w:p w14:paraId="247F04D9" w14:textId="77777777" w:rsidR="00D82879" w:rsidRPr="00DC2AB0" w:rsidRDefault="00D82879" w:rsidP="00F8149C">
            <w:pPr>
              <w:pStyle w:val="TableInstructions"/>
              <w:cnfStyle w:val="000000100000" w:firstRow="0" w:lastRow="0" w:firstColumn="0" w:lastColumn="0" w:oddVBand="0" w:evenVBand="0" w:oddHBand="1" w:evenHBand="0" w:firstRowFirstColumn="0" w:firstRowLastColumn="0" w:lastRowFirstColumn="0" w:lastRowLastColumn="0"/>
            </w:pPr>
            <w:r w:rsidRPr="00DC2AB0">
              <w:t>Operating System</w:t>
            </w:r>
          </w:p>
        </w:tc>
      </w:tr>
      <w:tr w:rsidR="00D82879" w14:paraId="247F04DE" w14:textId="77777777" w:rsidTr="00201B6E">
        <w:tc>
          <w:tcPr>
            <w:cnfStyle w:val="001000000000" w:firstRow="0" w:lastRow="0" w:firstColumn="1" w:lastColumn="0" w:oddVBand="0" w:evenVBand="0" w:oddHBand="0" w:evenHBand="0" w:firstRowFirstColumn="0" w:firstRowLastColumn="0" w:lastRowFirstColumn="0" w:lastRowLastColumn="0"/>
            <w:tcW w:w="2115" w:type="pct"/>
          </w:tcPr>
          <w:p w14:paraId="247F04DB" w14:textId="77777777" w:rsidR="00D82879" w:rsidRPr="00DC2AB0" w:rsidRDefault="00D82879" w:rsidP="00F8149C">
            <w:pPr>
              <w:pStyle w:val="TableInstructions"/>
            </w:pPr>
            <w:r w:rsidRPr="00DC2AB0">
              <w:t>Windows 2000</w:t>
            </w:r>
          </w:p>
        </w:tc>
        <w:tc>
          <w:tcPr>
            <w:cnfStyle w:val="000010000000" w:firstRow="0" w:lastRow="0" w:firstColumn="0" w:lastColumn="0" w:oddVBand="1" w:evenVBand="0" w:oddHBand="0" w:evenHBand="0" w:firstRowFirstColumn="0" w:firstRowLastColumn="0" w:lastRowFirstColumn="0" w:lastRowLastColumn="0"/>
            <w:tcW w:w="1106" w:type="pct"/>
          </w:tcPr>
          <w:p w14:paraId="247F04DC" w14:textId="77777777" w:rsidR="00D82879" w:rsidRDefault="00D82879" w:rsidP="00F8149C">
            <w:pPr>
              <w:pStyle w:val="TableText"/>
            </w:pPr>
          </w:p>
        </w:tc>
        <w:tc>
          <w:tcPr>
            <w:tcW w:w="1779" w:type="pct"/>
          </w:tcPr>
          <w:p w14:paraId="247F04DD" w14:textId="77777777" w:rsidR="00D82879" w:rsidRPr="00DC2AB0" w:rsidRDefault="00D82879" w:rsidP="00F8149C">
            <w:pPr>
              <w:pStyle w:val="TableInstructions"/>
              <w:cnfStyle w:val="000000000000" w:firstRow="0" w:lastRow="0" w:firstColumn="0" w:lastColumn="0" w:oddVBand="0" w:evenVBand="0" w:oddHBand="0" w:evenHBand="0" w:firstRowFirstColumn="0" w:firstRowLastColumn="0" w:lastRowFirstColumn="0" w:lastRowLastColumn="0"/>
            </w:pPr>
            <w:r w:rsidRPr="00DC2AB0">
              <w:t>Operating System</w:t>
            </w:r>
          </w:p>
        </w:tc>
      </w:tr>
      <w:tr w:rsidR="00D82879" w14:paraId="247F04EE"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pct"/>
          </w:tcPr>
          <w:p w14:paraId="247F04EB" w14:textId="77777777" w:rsidR="00D82879" w:rsidRPr="00DC2AB0" w:rsidRDefault="00D82879" w:rsidP="00F8149C">
            <w:pPr>
              <w:pStyle w:val="TableInstructions"/>
            </w:pPr>
            <w:r w:rsidRPr="00DC2AB0">
              <w:t>Network Associates McAfee Virus Checker</w:t>
            </w:r>
          </w:p>
        </w:tc>
        <w:tc>
          <w:tcPr>
            <w:cnfStyle w:val="000010000000" w:firstRow="0" w:lastRow="0" w:firstColumn="0" w:lastColumn="0" w:oddVBand="1" w:evenVBand="0" w:oddHBand="0" w:evenHBand="0" w:firstRowFirstColumn="0" w:firstRowLastColumn="0" w:lastRowFirstColumn="0" w:lastRowLastColumn="0"/>
            <w:tcW w:w="1106" w:type="pct"/>
          </w:tcPr>
          <w:p w14:paraId="247F04EC" w14:textId="77777777" w:rsidR="00D82879" w:rsidRDefault="00D82879" w:rsidP="00F8149C">
            <w:pPr>
              <w:pStyle w:val="TableText"/>
            </w:pPr>
          </w:p>
        </w:tc>
        <w:tc>
          <w:tcPr>
            <w:tcW w:w="1779" w:type="pct"/>
          </w:tcPr>
          <w:p w14:paraId="247F04ED" w14:textId="77777777" w:rsidR="00D82879" w:rsidRPr="00DC2AB0" w:rsidRDefault="00D82879" w:rsidP="00F8149C">
            <w:pPr>
              <w:pStyle w:val="TableInstructions"/>
              <w:cnfStyle w:val="000000100000" w:firstRow="0" w:lastRow="0" w:firstColumn="0" w:lastColumn="0" w:oddVBand="0" w:evenVBand="0" w:oddHBand="1" w:evenHBand="0" w:firstRowFirstColumn="0" w:firstRowLastColumn="0" w:lastRowFirstColumn="0" w:lastRowLastColumn="0"/>
            </w:pPr>
            <w:r w:rsidRPr="00DC2AB0">
              <w:t>Virus Detection and Recovery Software</w:t>
            </w:r>
          </w:p>
        </w:tc>
      </w:tr>
    </w:tbl>
    <w:p w14:paraId="247F04F4" w14:textId="3B35AD2E" w:rsidR="00D82879" w:rsidRDefault="00D82879" w:rsidP="000C5879">
      <w:pPr>
        <w:pStyle w:val="Heading1"/>
      </w:pPr>
      <w:bookmarkStart w:id="202" w:name="_Toc435432304"/>
      <w:bookmarkStart w:id="203" w:name="_Toc205632740"/>
      <w:bookmarkStart w:id="204" w:name="_Toc233599181"/>
      <w:bookmarkStart w:id="205" w:name="_Toc413762116"/>
      <w:bookmarkStart w:id="206" w:name="_Toc436390639"/>
      <w:bookmarkEnd w:id="202"/>
      <w:r>
        <w:t>Staffing and Training Needs</w:t>
      </w:r>
      <w:bookmarkEnd w:id="203"/>
      <w:bookmarkEnd w:id="204"/>
      <w:bookmarkEnd w:id="205"/>
      <w:bookmarkEnd w:id="206"/>
    </w:p>
    <w:p w14:paraId="247F04F5" w14:textId="09E7C329" w:rsidR="00D82879" w:rsidRDefault="00D82879" w:rsidP="00140CC3">
      <w:r>
        <w:fldChar w:fldCharType="begin"/>
      </w:r>
      <w:r>
        <w:instrText xml:space="preserve"> REF _Ref205275403 \h </w:instrText>
      </w:r>
      <w:r w:rsidR="002464B8">
        <w:instrText xml:space="preserve"> \* MERGEFORMAT </w:instrText>
      </w:r>
      <w:r>
        <w:fldChar w:fldCharType="separate"/>
      </w:r>
      <w:r w:rsidR="00C01687">
        <w:t xml:space="preserve">Table </w:t>
      </w:r>
      <w:r w:rsidR="00C01687">
        <w:rPr>
          <w:noProof/>
        </w:rPr>
        <w:t>9</w:t>
      </w:r>
      <w:r>
        <w:fldChar w:fldCharType="end"/>
      </w:r>
      <w:r>
        <w:t xml:space="preserve"> describes the </w:t>
      </w:r>
      <w:r w:rsidRPr="00565702">
        <w:t>personnel resources needed to plan, prepare, and execute th</w:t>
      </w:r>
      <w:r w:rsidR="002464B8">
        <w:t xml:space="preserve">e </w:t>
      </w:r>
      <w:proofErr w:type="spellStart"/>
      <w:r w:rsidR="002464B8">
        <w:t>OneVA</w:t>
      </w:r>
      <w:proofErr w:type="spellEnd"/>
      <w:r w:rsidR="002464B8">
        <w:t xml:space="preserve"> Pharmacy Implementation</w:t>
      </w:r>
      <w:r w:rsidRPr="00565702">
        <w:t xml:space="preserve"> </w:t>
      </w:r>
      <w:r>
        <w:t xml:space="preserve">Master </w:t>
      </w:r>
      <w:r w:rsidRPr="00565702">
        <w:t>Test Plan</w:t>
      </w:r>
      <w:r w:rsidR="00127B8C">
        <w:t xml:space="preserve"> and the test environments.</w:t>
      </w:r>
    </w:p>
    <w:p w14:paraId="247F04F6" w14:textId="2AF7A1F4" w:rsidR="00D82879" w:rsidRDefault="00D82879" w:rsidP="00CD0435">
      <w:pPr>
        <w:pStyle w:val="Caption"/>
      </w:pPr>
      <w:bookmarkStart w:id="207" w:name="_Ref205275403"/>
      <w:r>
        <w:t xml:space="preserve">Table </w:t>
      </w:r>
      <w:r w:rsidR="00C01687">
        <w:fldChar w:fldCharType="begin"/>
      </w:r>
      <w:r w:rsidR="00C01687">
        <w:instrText xml:space="preserve"> SEQ Table \* ARABIC </w:instrText>
      </w:r>
      <w:r w:rsidR="00C01687">
        <w:fldChar w:fldCharType="separate"/>
      </w:r>
      <w:r w:rsidR="00C01687">
        <w:rPr>
          <w:noProof/>
        </w:rPr>
        <w:t>9</w:t>
      </w:r>
      <w:r w:rsidR="00C01687">
        <w:rPr>
          <w:noProof/>
        </w:rPr>
        <w:fldChar w:fldCharType="end"/>
      </w:r>
      <w:bookmarkEnd w:id="207"/>
      <w:r>
        <w:t xml:space="preserve">: </w:t>
      </w:r>
      <w:r w:rsidRPr="00C83A0C">
        <w:t>Staffing Resources</w:t>
      </w:r>
    </w:p>
    <w:tbl>
      <w:tblPr>
        <w:tblStyle w:val="ListTable3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Staffing Resources Table, listing testing task, quantity of personnel needed, test process, and duration/days, including some instructional text."/>
      </w:tblPr>
      <w:tblGrid>
        <w:gridCol w:w="3279"/>
        <w:gridCol w:w="2645"/>
        <w:gridCol w:w="1743"/>
        <w:gridCol w:w="1909"/>
      </w:tblGrid>
      <w:tr w:rsidR="00D82879" w14:paraId="247F04FB" w14:textId="77777777" w:rsidTr="00604E2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12" w:type="pct"/>
            <w:tcBorders>
              <w:bottom w:val="none" w:sz="0" w:space="0" w:color="auto"/>
              <w:right w:val="none" w:sz="0" w:space="0" w:color="auto"/>
            </w:tcBorders>
          </w:tcPr>
          <w:p w14:paraId="247F04F7" w14:textId="77777777" w:rsidR="00D82879" w:rsidRPr="00681BE3" w:rsidRDefault="00D82879" w:rsidP="00201B6E">
            <w:pPr>
              <w:pStyle w:val="TableHeading"/>
              <w:jc w:val="center"/>
            </w:pPr>
            <w:r w:rsidRPr="00681BE3">
              <w:t>Testing Task</w:t>
            </w:r>
          </w:p>
        </w:tc>
        <w:tc>
          <w:tcPr>
            <w:cnfStyle w:val="000010000000" w:firstRow="0" w:lastRow="0" w:firstColumn="0" w:lastColumn="0" w:oddVBand="1" w:evenVBand="0" w:oddHBand="0" w:evenHBand="0" w:firstRowFirstColumn="0" w:firstRowLastColumn="0" w:lastRowFirstColumn="0" w:lastRowLastColumn="0"/>
            <w:tcW w:w="1381" w:type="pct"/>
            <w:tcBorders>
              <w:left w:val="none" w:sz="0" w:space="0" w:color="auto"/>
              <w:right w:val="none" w:sz="0" w:space="0" w:color="auto"/>
            </w:tcBorders>
          </w:tcPr>
          <w:p w14:paraId="247F04F8" w14:textId="77777777" w:rsidR="00D82879" w:rsidRPr="00681BE3" w:rsidRDefault="00D82879" w:rsidP="00201B6E">
            <w:pPr>
              <w:pStyle w:val="TableHeading"/>
              <w:jc w:val="center"/>
            </w:pPr>
            <w:r w:rsidRPr="00681BE3">
              <w:t>Quantity of Personnel Needed</w:t>
            </w:r>
          </w:p>
        </w:tc>
        <w:tc>
          <w:tcPr>
            <w:tcW w:w="910" w:type="pct"/>
          </w:tcPr>
          <w:p w14:paraId="247F04F9" w14:textId="77777777" w:rsidR="00D82879" w:rsidRPr="00681BE3" w:rsidRDefault="00D82879" w:rsidP="00201B6E">
            <w:pPr>
              <w:pStyle w:val="TableHeading"/>
              <w:jc w:val="center"/>
              <w:cnfStyle w:val="100000000000" w:firstRow="1" w:lastRow="0" w:firstColumn="0" w:lastColumn="0" w:oddVBand="0" w:evenVBand="0" w:oddHBand="0" w:evenHBand="0" w:firstRowFirstColumn="0" w:firstRowLastColumn="0" w:lastRowFirstColumn="0" w:lastRowLastColumn="0"/>
            </w:pPr>
            <w:r>
              <w:t>Test Process</w:t>
            </w:r>
          </w:p>
        </w:tc>
        <w:tc>
          <w:tcPr>
            <w:cnfStyle w:val="000010000000" w:firstRow="0" w:lastRow="0" w:firstColumn="0" w:lastColumn="0" w:oddVBand="1" w:evenVBand="0" w:oddHBand="0" w:evenHBand="0" w:firstRowFirstColumn="0" w:firstRowLastColumn="0" w:lastRowFirstColumn="0" w:lastRowLastColumn="0"/>
            <w:tcW w:w="997" w:type="pct"/>
            <w:tcBorders>
              <w:left w:val="none" w:sz="0" w:space="0" w:color="auto"/>
              <w:right w:val="none" w:sz="0" w:space="0" w:color="auto"/>
            </w:tcBorders>
          </w:tcPr>
          <w:p w14:paraId="247F04FA" w14:textId="77777777" w:rsidR="00D82879" w:rsidRPr="00681BE3" w:rsidRDefault="00D82879" w:rsidP="00201B6E">
            <w:pPr>
              <w:pStyle w:val="TableHeading"/>
              <w:jc w:val="center"/>
            </w:pPr>
            <w:r w:rsidRPr="00681BE3">
              <w:t>Duration/ Days</w:t>
            </w:r>
          </w:p>
        </w:tc>
      </w:tr>
      <w:tr w:rsidR="00D82879" w14:paraId="247F0500"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pct"/>
            <w:tcBorders>
              <w:top w:val="none" w:sz="0" w:space="0" w:color="auto"/>
              <w:bottom w:val="none" w:sz="0" w:space="0" w:color="auto"/>
              <w:right w:val="none" w:sz="0" w:space="0" w:color="auto"/>
            </w:tcBorders>
          </w:tcPr>
          <w:p w14:paraId="247F04FC" w14:textId="77777777" w:rsidR="00D82879" w:rsidRPr="00551427" w:rsidRDefault="00D82879" w:rsidP="00F8149C">
            <w:pPr>
              <w:pStyle w:val="TableText"/>
              <w:rPr>
                <w:highlight w:val="yellow"/>
              </w:rPr>
            </w:pPr>
            <w:r w:rsidRPr="00551427">
              <w:t>Create the Master Test Plan</w:t>
            </w:r>
          </w:p>
        </w:tc>
        <w:tc>
          <w:tcPr>
            <w:cnfStyle w:val="000010000000" w:firstRow="0" w:lastRow="0" w:firstColumn="0" w:lastColumn="0" w:oddVBand="1" w:evenVBand="0" w:oddHBand="0" w:evenHBand="0" w:firstRowFirstColumn="0" w:firstRowLastColumn="0" w:lastRowFirstColumn="0" w:lastRowLastColumn="0"/>
            <w:tcW w:w="1381" w:type="pct"/>
            <w:tcBorders>
              <w:top w:val="none" w:sz="0" w:space="0" w:color="auto"/>
              <w:left w:val="none" w:sz="0" w:space="0" w:color="auto"/>
              <w:bottom w:val="none" w:sz="0" w:space="0" w:color="auto"/>
              <w:right w:val="none" w:sz="0" w:space="0" w:color="auto"/>
            </w:tcBorders>
          </w:tcPr>
          <w:p w14:paraId="247F04FD" w14:textId="0F9DC482" w:rsidR="00D82879" w:rsidRPr="00551427" w:rsidRDefault="00847C3F" w:rsidP="00F8149C">
            <w:pPr>
              <w:pStyle w:val="TableText"/>
            </w:pPr>
            <w:r>
              <w:t>Test Lead and Technical Editor</w:t>
            </w:r>
          </w:p>
        </w:tc>
        <w:tc>
          <w:tcPr>
            <w:tcW w:w="910" w:type="pct"/>
            <w:tcBorders>
              <w:top w:val="none" w:sz="0" w:space="0" w:color="auto"/>
              <w:bottom w:val="none" w:sz="0" w:space="0" w:color="auto"/>
            </w:tcBorders>
          </w:tcPr>
          <w:p w14:paraId="247F04FE" w14:textId="77777777" w:rsidR="00D82879" w:rsidRPr="00127B8C"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highlight w:val="yellow"/>
              </w:rPr>
            </w:pPr>
            <w:r w:rsidRPr="00127B8C">
              <w:rPr>
                <w:i w:val="0"/>
                <w:color w:val="auto"/>
              </w:rPr>
              <w:t>Test Preparation</w:t>
            </w:r>
          </w:p>
        </w:tc>
        <w:tc>
          <w:tcPr>
            <w:cnfStyle w:val="000010000000" w:firstRow="0" w:lastRow="0" w:firstColumn="0" w:lastColumn="0" w:oddVBand="1" w:evenVBand="0" w:oddHBand="0" w:evenHBand="0" w:firstRowFirstColumn="0" w:firstRowLastColumn="0" w:lastRowFirstColumn="0" w:lastRowLastColumn="0"/>
            <w:tcW w:w="997" w:type="pct"/>
            <w:tcBorders>
              <w:top w:val="none" w:sz="0" w:space="0" w:color="auto"/>
              <w:left w:val="none" w:sz="0" w:space="0" w:color="auto"/>
              <w:bottom w:val="none" w:sz="0" w:space="0" w:color="auto"/>
              <w:right w:val="none" w:sz="0" w:space="0" w:color="auto"/>
            </w:tcBorders>
          </w:tcPr>
          <w:p w14:paraId="247F04FF" w14:textId="7692FCBA" w:rsidR="00D82879" w:rsidRPr="00127B8C" w:rsidRDefault="00127B8C" w:rsidP="00F8149C">
            <w:pPr>
              <w:pStyle w:val="TableInstructions"/>
              <w:rPr>
                <w:i w:val="0"/>
                <w:color w:val="auto"/>
              </w:rPr>
            </w:pPr>
            <w:r>
              <w:rPr>
                <w:i w:val="0"/>
                <w:color w:val="auto"/>
              </w:rPr>
              <w:t>4 weeks</w:t>
            </w:r>
          </w:p>
        </w:tc>
      </w:tr>
      <w:tr w:rsidR="00D82879" w14:paraId="247F0505" w14:textId="77777777" w:rsidTr="00201B6E">
        <w:tc>
          <w:tcPr>
            <w:cnfStyle w:val="001000000000" w:firstRow="0" w:lastRow="0" w:firstColumn="1" w:lastColumn="0" w:oddVBand="0" w:evenVBand="0" w:oddHBand="0" w:evenHBand="0" w:firstRowFirstColumn="0" w:firstRowLastColumn="0" w:lastRowFirstColumn="0" w:lastRowLastColumn="0"/>
            <w:tcW w:w="1712" w:type="pct"/>
            <w:tcBorders>
              <w:right w:val="none" w:sz="0" w:space="0" w:color="auto"/>
            </w:tcBorders>
          </w:tcPr>
          <w:p w14:paraId="247F0501" w14:textId="77777777" w:rsidR="00D82879" w:rsidRPr="00551427" w:rsidRDefault="00D82879" w:rsidP="00F8149C">
            <w:pPr>
              <w:pStyle w:val="TableText"/>
            </w:pPr>
            <w:r>
              <w:t>Establish the Test Environment</w:t>
            </w:r>
          </w:p>
        </w:tc>
        <w:tc>
          <w:tcPr>
            <w:cnfStyle w:val="000010000000" w:firstRow="0" w:lastRow="0" w:firstColumn="0" w:lastColumn="0" w:oddVBand="1" w:evenVBand="0" w:oddHBand="0" w:evenHBand="0" w:firstRowFirstColumn="0" w:firstRowLastColumn="0" w:lastRowFirstColumn="0" w:lastRowLastColumn="0"/>
            <w:tcW w:w="1381" w:type="pct"/>
            <w:tcBorders>
              <w:left w:val="none" w:sz="0" w:space="0" w:color="auto"/>
              <w:right w:val="none" w:sz="0" w:space="0" w:color="auto"/>
            </w:tcBorders>
          </w:tcPr>
          <w:p w14:paraId="247F0502" w14:textId="23B2B5D6" w:rsidR="00D82879" w:rsidRPr="00551427" w:rsidRDefault="00127B8C" w:rsidP="00F8149C">
            <w:pPr>
              <w:pStyle w:val="TableText"/>
            </w:pPr>
            <w:r>
              <w:t xml:space="preserve">Systems Analyst and </w:t>
            </w:r>
            <w:proofErr w:type="spellStart"/>
            <w:r>
              <w:t>VistA</w:t>
            </w:r>
            <w:proofErr w:type="spellEnd"/>
            <w:r>
              <w:t xml:space="preserve"> Developer</w:t>
            </w:r>
          </w:p>
        </w:tc>
        <w:tc>
          <w:tcPr>
            <w:tcW w:w="910" w:type="pct"/>
          </w:tcPr>
          <w:p w14:paraId="247F0503" w14:textId="77777777" w:rsidR="00D82879" w:rsidRPr="00127B8C" w:rsidRDefault="00D82879" w:rsidP="00F8149C">
            <w:pPr>
              <w:pStyle w:val="TableInstructions"/>
              <w:cnfStyle w:val="000000000000" w:firstRow="0" w:lastRow="0" w:firstColumn="0" w:lastColumn="0" w:oddVBand="0" w:evenVBand="0" w:oddHBand="0" w:evenHBand="0" w:firstRowFirstColumn="0" w:firstRowLastColumn="0" w:lastRowFirstColumn="0" w:lastRowLastColumn="0"/>
              <w:rPr>
                <w:i w:val="0"/>
                <w:color w:val="auto"/>
                <w:highlight w:val="yellow"/>
              </w:rPr>
            </w:pPr>
            <w:r w:rsidRPr="00127B8C">
              <w:rPr>
                <w:i w:val="0"/>
                <w:color w:val="auto"/>
              </w:rPr>
              <w:t>Test Preparation</w:t>
            </w:r>
          </w:p>
        </w:tc>
        <w:tc>
          <w:tcPr>
            <w:cnfStyle w:val="000010000000" w:firstRow="0" w:lastRow="0" w:firstColumn="0" w:lastColumn="0" w:oddVBand="1" w:evenVBand="0" w:oddHBand="0" w:evenHBand="0" w:firstRowFirstColumn="0" w:firstRowLastColumn="0" w:lastRowFirstColumn="0" w:lastRowLastColumn="0"/>
            <w:tcW w:w="997" w:type="pct"/>
            <w:tcBorders>
              <w:left w:val="none" w:sz="0" w:space="0" w:color="auto"/>
              <w:right w:val="none" w:sz="0" w:space="0" w:color="auto"/>
            </w:tcBorders>
          </w:tcPr>
          <w:p w14:paraId="247F0504" w14:textId="29BADF8A" w:rsidR="00D82879" w:rsidRPr="00127B8C" w:rsidRDefault="00127B8C" w:rsidP="00F8149C">
            <w:pPr>
              <w:pStyle w:val="TableInstructions"/>
              <w:rPr>
                <w:i w:val="0"/>
                <w:color w:val="auto"/>
              </w:rPr>
            </w:pPr>
            <w:r>
              <w:rPr>
                <w:i w:val="0"/>
                <w:color w:val="auto"/>
              </w:rPr>
              <w:t>8 weeks</w:t>
            </w:r>
          </w:p>
        </w:tc>
      </w:tr>
      <w:tr w:rsidR="00D82879" w14:paraId="247F050A"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pct"/>
            <w:tcBorders>
              <w:top w:val="none" w:sz="0" w:space="0" w:color="auto"/>
              <w:bottom w:val="none" w:sz="0" w:space="0" w:color="auto"/>
              <w:right w:val="none" w:sz="0" w:space="0" w:color="auto"/>
            </w:tcBorders>
          </w:tcPr>
          <w:p w14:paraId="247F0506" w14:textId="77777777" w:rsidR="00D82879" w:rsidRPr="00551427" w:rsidRDefault="00D82879" w:rsidP="00F8149C">
            <w:pPr>
              <w:pStyle w:val="TableText"/>
            </w:pPr>
            <w:r w:rsidRPr="00551427">
              <w:t>Perform System Tests</w:t>
            </w:r>
          </w:p>
        </w:tc>
        <w:tc>
          <w:tcPr>
            <w:cnfStyle w:val="000010000000" w:firstRow="0" w:lastRow="0" w:firstColumn="0" w:lastColumn="0" w:oddVBand="1" w:evenVBand="0" w:oddHBand="0" w:evenHBand="0" w:firstRowFirstColumn="0" w:firstRowLastColumn="0" w:lastRowFirstColumn="0" w:lastRowLastColumn="0"/>
            <w:tcW w:w="1381" w:type="pct"/>
            <w:tcBorders>
              <w:top w:val="none" w:sz="0" w:space="0" w:color="auto"/>
              <w:left w:val="none" w:sz="0" w:space="0" w:color="auto"/>
              <w:bottom w:val="none" w:sz="0" w:space="0" w:color="auto"/>
              <w:right w:val="none" w:sz="0" w:space="0" w:color="auto"/>
            </w:tcBorders>
          </w:tcPr>
          <w:p w14:paraId="247F0507" w14:textId="77777777" w:rsidR="00D82879" w:rsidRPr="00551427" w:rsidRDefault="00D82879" w:rsidP="00F8149C">
            <w:pPr>
              <w:pStyle w:val="TableText"/>
            </w:pPr>
          </w:p>
        </w:tc>
        <w:tc>
          <w:tcPr>
            <w:tcW w:w="910" w:type="pct"/>
            <w:tcBorders>
              <w:top w:val="none" w:sz="0" w:space="0" w:color="auto"/>
              <w:bottom w:val="none" w:sz="0" w:space="0" w:color="auto"/>
            </w:tcBorders>
          </w:tcPr>
          <w:p w14:paraId="247F0508" w14:textId="77777777" w:rsidR="00D82879" w:rsidRPr="00127B8C"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rPr>
            </w:pPr>
            <w:r w:rsidRPr="00127B8C">
              <w:rPr>
                <w:i w:val="0"/>
                <w:color w:val="auto"/>
              </w:rPr>
              <w:t xml:space="preserve">Product Build </w:t>
            </w:r>
          </w:p>
        </w:tc>
        <w:tc>
          <w:tcPr>
            <w:cnfStyle w:val="000010000000" w:firstRow="0" w:lastRow="0" w:firstColumn="0" w:lastColumn="0" w:oddVBand="1" w:evenVBand="0" w:oddHBand="0" w:evenHBand="0" w:firstRowFirstColumn="0" w:firstRowLastColumn="0" w:lastRowFirstColumn="0" w:lastRowLastColumn="0"/>
            <w:tcW w:w="997" w:type="pct"/>
            <w:tcBorders>
              <w:top w:val="none" w:sz="0" w:space="0" w:color="auto"/>
              <w:left w:val="none" w:sz="0" w:space="0" w:color="auto"/>
              <w:bottom w:val="none" w:sz="0" w:space="0" w:color="auto"/>
              <w:right w:val="none" w:sz="0" w:space="0" w:color="auto"/>
            </w:tcBorders>
          </w:tcPr>
          <w:p w14:paraId="247F0509" w14:textId="13FB6575" w:rsidR="00D82879" w:rsidRPr="00127B8C" w:rsidRDefault="00127B8C" w:rsidP="00F8149C">
            <w:pPr>
              <w:pStyle w:val="TableInstructions"/>
              <w:rPr>
                <w:i w:val="0"/>
                <w:color w:val="auto"/>
              </w:rPr>
            </w:pPr>
            <w:r>
              <w:rPr>
                <w:i w:val="0"/>
                <w:color w:val="auto"/>
              </w:rPr>
              <w:t>4 weeks</w:t>
            </w:r>
          </w:p>
        </w:tc>
      </w:tr>
    </w:tbl>
    <w:p w14:paraId="247F053D" w14:textId="795123C4" w:rsidR="00D82879" w:rsidRDefault="00D82879" w:rsidP="000C5879">
      <w:pPr>
        <w:pStyle w:val="Heading1"/>
      </w:pPr>
      <w:bookmarkStart w:id="208" w:name="_Toc435432306"/>
      <w:bookmarkStart w:id="209" w:name="_Toc205632741"/>
      <w:bookmarkStart w:id="210" w:name="_Toc233599182"/>
      <w:bookmarkStart w:id="211" w:name="_Toc413762117"/>
      <w:bookmarkStart w:id="212" w:name="_Toc436390640"/>
      <w:bookmarkEnd w:id="208"/>
      <w:r>
        <w:lastRenderedPageBreak/>
        <w:t>Risks and Constraints</w:t>
      </w:r>
      <w:bookmarkEnd w:id="209"/>
      <w:bookmarkEnd w:id="210"/>
      <w:bookmarkEnd w:id="211"/>
      <w:bookmarkEnd w:id="212"/>
    </w:p>
    <w:p w14:paraId="247F0542" w14:textId="480DC988" w:rsidR="00D82879" w:rsidRDefault="00D82879" w:rsidP="00140CC3">
      <w:r w:rsidRPr="00E83B76">
        <w:t xml:space="preserve">The </w:t>
      </w:r>
      <w:proofErr w:type="spellStart"/>
      <w:r w:rsidR="002464B8">
        <w:t>OneVA</w:t>
      </w:r>
      <w:proofErr w:type="spellEnd"/>
      <w:r w:rsidR="002464B8">
        <w:t xml:space="preserve"> Pharmacy </w:t>
      </w:r>
      <w:r w:rsidR="00730CF4">
        <w:t>Implementation</w:t>
      </w:r>
      <w:r w:rsidR="002464B8">
        <w:t xml:space="preserve"> Risk Log</w:t>
      </w:r>
      <w:r w:rsidRPr="00E83B76">
        <w:t xml:space="preserve"> was taken into consideration in the deve</w:t>
      </w:r>
      <w:r w:rsidR="00987F8D">
        <w:t>lopment of the Master Test Plan</w:t>
      </w:r>
      <w:r w:rsidRPr="00E83B76">
        <w:t xml:space="preserve">. </w:t>
      </w:r>
      <w:r w:rsidRPr="00551427">
        <w:t>The risks identified in th</w:t>
      </w:r>
      <w:r w:rsidR="00730CF4">
        <w:t xml:space="preserve">e </w:t>
      </w:r>
      <w:proofErr w:type="spellStart"/>
      <w:r w:rsidR="00730CF4">
        <w:t>OneVA</w:t>
      </w:r>
      <w:proofErr w:type="spellEnd"/>
      <w:r w:rsidR="00730CF4">
        <w:t xml:space="preserve"> Pharmacy</w:t>
      </w:r>
      <w:r w:rsidRPr="00551427">
        <w:t xml:space="preserve"> Master Test Plan </w:t>
      </w:r>
      <w:r>
        <w:t>can be found in the risk log</w:t>
      </w:r>
      <w:r w:rsidR="00987F8D">
        <w:t>.</w:t>
      </w:r>
    </w:p>
    <w:p w14:paraId="247F0544" w14:textId="7D6239E5" w:rsidR="00D82879" w:rsidRDefault="00D82879" w:rsidP="000C5879">
      <w:pPr>
        <w:pStyle w:val="Heading1"/>
      </w:pPr>
      <w:bookmarkStart w:id="213" w:name="_Toc435432308"/>
      <w:bookmarkStart w:id="214" w:name="_Toc205632742"/>
      <w:bookmarkStart w:id="215" w:name="_Toc233599183"/>
      <w:bookmarkStart w:id="216" w:name="_Toc413762118"/>
      <w:bookmarkStart w:id="217" w:name="_Toc436390641"/>
      <w:bookmarkEnd w:id="213"/>
      <w:r>
        <w:t>Test Metrics</w:t>
      </w:r>
      <w:bookmarkEnd w:id="214"/>
      <w:bookmarkEnd w:id="215"/>
      <w:bookmarkEnd w:id="216"/>
      <w:bookmarkEnd w:id="217"/>
    </w:p>
    <w:p w14:paraId="247F0546" w14:textId="024F381F" w:rsidR="00D82879" w:rsidRPr="00C87818" w:rsidRDefault="00D82879" w:rsidP="00140CC3">
      <w:r w:rsidRPr="00C87818">
        <w:rPr>
          <w:lang w:val="en"/>
        </w:rPr>
        <w:t xml:space="preserve">Metrics are a system of parameters or methods for quantitative and periodic assessment of a process that is to be measured. </w:t>
      </w:r>
      <w:r w:rsidRPr="00C87818">
        <w:t>Test metrics may include, but are not limited to:</w:t>
      </w:r>
    </w:p>
    <w:p w14:paraId="247F0547" w14:textId="77777777" w:rsidR="00D82879" w:rsidRPr="00C87818" w:rsidRDefault="00D82879" w:rsidP="00140CC3">
      <w:pPr>
        <w:pStyle w:val="BodyTextBullet1"/>
      </w:pPr>
      <w:r w:rsidRPr="00C87818">
        <w:t>Number of test cases (pass/fail)</w:t>
      </w:r>
    </w:p>
    <w:p w14:paraId="247F0548" w14:textId="382CB5E5" w:rsidR="00D82879" w:rsidRPr="00C87818" w:rsidRDefault="00D82879" w:rsidP="00140CC3">
      <w:pPr>
        <w:pStyle w:val="BodyTextBullet1"/>
      </w:pPr>
      <w:r w:rsidRPr="00C87818">
        <w:t>Percentage of test cases executed</w:t>
      </w:r>
    </w:p>
    <w:p w14:paraId="247F0549" w14:textId="77777777" w:rsidR="00D82879" w:rsidRPr="00C87818" w:rsidRDefault="00D82879" w:rsidP="00140CC3">
      <w:pPr>
        <w:pStyle w:val="BodyTextBullet1"/>
      </w:pPr>
      <w:r w:rsidRPr="00C87818">
        <w:t>Number of requirements and percentage tested</w:t>
      </w:r>
    </w:p>
    <w:p w14:paraId="247F054A" w14:textId="77777777" w:rsidR="00D82879" w:rsidRPr="00C87818" w:rsidRDefault="00D82879" w:rsidP="00140CC3">
      <w:pPr>
        <w:pStyle w:val="BodyTextBullet1"/>
      </w:pPr>
      <w:r w:rsidRPr="00C87818">
        <w:t>Percentage of test cases resulting in defect detection</w:t>
      </w:r>
    </w:p>
    <w:p w14:paraId="247F054B" w14:textId="77777777" w:rsidR="00D82879" w:rsidRPr="00C87818" w:rsidRDefault="00D82879" w:rsidP="00140CC3">
      <w:pPr>
        <w:pStyle w:val="BodyTextBullet1"/>
      </w:pPr>
      <w:r w:rsidRPr="00C87818">
        <w:t>Number of defects attributed to test case/test script creation</w:t>
      </w:r>
    </w:p>
    <w:p w14:paraId="1AA09456" w14:textId="77777777" w:rsidR="009C190B" w:rsidRDefault="00D82879" w:rsidP="009C190B">
      <w:pPr>
        <w:pStyle w:val="BodyTextBullet1"/>
      </w:pPr>
      <w:r w:rsidRPr="00C87818">
        <w:t>Percentage of defects identified; listed by cause and severity</w:t>
      </w:r>
    </w:p>
    <w:p w14:paraId="247F054E" w14:textId="6E3C4E9B" w:rsidR="00D82879" w:rsidRDefault="00D82879" w:rsidP="009C190B">
      <w:pPr>
        <w:pStyle w:val="BodyTextBullet1"/>
      </w:pPr>
      <w:r>
        <w:t>Time to re-test</w:t>
      </w:r>
    </w:p>
    <w:p w14:paraId="247F054F" w14:textId="77777777" w:rsidR="00D82879" w:rsidRDefault="00D82879" w:rsidP="00140CC3">
      <w:pPr>
        <w:pStyle w:val="BodyTextBullet1"/>
        <w:numPr>
          <w:ilvl w:val="0"/>
          <w:numId w:val="0"/>
        </w:numPr>
        <w:ind w:left="720"/>
      </w:pPr>
      <w:r>
        <w:br w:type="page"/>
      </w:r>
    </w:p>
    <w:p w14:paraId="247F0550" w14:textId="65E2EA81" w:rsidR="00D82879" w:rsidRDefault="00D82879" w:rsidP="000C5879">
      <w:pPr>
        <w:pStyle w:val="Heading1"/>
        <w:numPr>
          <w:ilvl w:val="0"/>
          <w:numId w:val="0"/>
        </w:numPr>
      </w:pPr>
      <w:bookmarkStart w:id="218" w:name="_Toc402362735"/>
      <w:bookmarkStart w:id="219" w:name="_Toc413762119"/>
      <w:bookmarkStart w:id="220" w:name="_Toc436390642"/>
      <w:r>
        <w:lastRenderedPageBreak/>
        <w:t>Attachment A – Approval Signatures</w:t>
      </w:r>
      <w:bookmarkEnd w:id="218"/>
      <w:bookmarkEnd w:id="219"/>
      <w:bookmarkEnd w:id="220"/>
    </w:p>
    <w:p w14:paraId="247F0551" w14:textId="3E2FA744" w:rsidR="00D82879" w:rsidRPr="002D5F21" w:rsidRDefault="00D82879" w:rsidP="00140CC3">
      <w:r w:rsidRPr="002D5F21">
        <w:t xml:space="preserve">The </w:t>
      </w:r>
      <w:proofErr w:type="spellStart"/>
      <w:r w:rsidR="00730CF4">
        <w:t>OneVA</w:t>
      </w:r>
      <w:proofErr w:type="spellEnd"/>
      <w:r w:rsidR="00730CF4">
        <w:t xml:space="preserve"> Pharmacy Implementation </w:t>
      </w:r>
      <w:r w:rsidRPr="002D5F21">
        <w:t>Master Test Plan documents the project’s overall approach to testing and includes:</w:t>
      </w:r>
    </w:p>
    <w:p w14:paraId="247F0554" w14:textId="29B1417E" w:rsidR="00D82879" w:rsidRPr="002D5F21" w:rsidRDefault="00D82879">
      <w:pPr>
        <w:pStyle w:val="BodyTextBullet1"/>
      </w:pPr>
      <w:r w:rsidRPr="002D5F21">
        <w:t>Items to be tested</w:t>
      </w:r>
      <w:r w:rsidR="00730CF4">
        <w:t xml:space="preserve">, testing </w:t>
      </w:r>
      <w:r w:rsidRPr="002D5F21">
        <w:t>strategy</w:t>
      </w:r>
      <w:r w:rsidR="00730CF4">
        <w:t xml:space="preserve"> &amp; </w:t>
      </w:r>
      <w:r w:rsidRPr="002D5F21">
        <w:t>criteria</w:t>
      </w:r>
    </w:p>
    <w:p w14:paraId="247F0556" w14:textId="6F7CF9B0" w:rsidR="00D82879" w:rsidRPr="002D5F21" w:rsidRDefault="00D82879">
      <w:pPr>
        <w:pStyle w:val="BodyTextBullet1"/>
      </w:pPr>
      <w:r w:rsidRPr="002D5F21">
        <w:t>Test deliverables</w:t>
      </w:r>
      <w:r w:rsidR="00730CF4">
        <w:t xml:space="preserve"> &amp; </w:t>
      </w:r>
      <w:r w:rsidRPr="002D5F21">
        <w:t>schedule</w:t>
      </w:r>
    </w:p>
    <w:p w14:paraId="247F0557" w14:textId="77777777" w:rsidR="00D82879" w:rsidRPr="002D5F21" w:rsidRDefault="00D82879">
      <w:pPr>
        <w:pStyle w:val="BodyTextBullet1"/>
      </w:pPr>
      <w:r w:rsidRPr="002D5F21">
        <w:t>Test environments</w:t>
      </w:r>
    </w:p>
    <w:p w14:paraId="247F0558" w14:textId="77777777" w:rsidR="00D82879" w:rsidRPr="002D5F21" w:rsidRDefault="00D82879">
      <w:pPr>
        <w:pStyle w:val="BodyTextBullet1"/>
      </w:pPr>
      <w:r w:rsidRPr="002D5F21">
        <w:t>Staffing and training needs</w:t>
      </w:r>
    </w:p>
    <w:p w14:paraId="247F055A" w14:textId="6130381A" w:rsidR="00D82879" w:rsidRPr="002D5F21" w:rsidRDefault="00D82879">
      <w:pPr>
        <w:pStyle w:val="BodyTextBullet1"/>
      </w:pPr>
      <w:r w:rsidRPr="002D5F21">
        <w:t>Risks and constraints</w:t>
      </w:r>
      <w:r w:rsidR="00730CF4">
        <w:t xml:space="preserve"> &amp; </w:t>
      </w:r>
      <w:r w:rsidRPr="002D5F21">
        <w:t>Test Metrics</w:t>
      </w:r>
    </w:p>
    <w:p w14:paraId="12389269" w14:textId="1BD22B9E" w:rsidR="00730CF4" w:rsidRPr="00730CF4" w:rsidRDefault="00730CF4" w:rsidP="00730CF4">
      <w:r w:rsidRPr="00730CF4">
        <w:t xml:space="preserve">This section is used to document the approval of the </w:t>
      </w:r>
      <w:proofErr w:type="spellStart"/>
      <w:r w:rsidRPr="00730CF4">
        <w:t>OneVA</w:t>
      </w:r>
      <w:proofErr w:type="spellEnd"/>
      <w:r w:rsidRPr="00730CF4">
        <w:t xml:space="preserve"> Pharmacy Implementation Master Test Plan during the Formal Review.  The review should be ideally conducted face to face where signatures can be obtained ‘live’ during the review however the following forms of approval are acceptable:</w:t>
      </w:r>
    </w:p>
    <w:p w14:paraId="1F558550" w14:textId="77777777" w:rsidR="00730CF4" w:rsidRPr="00730CF4" w:rsidRDefault="00730CF4" w:rsidP="00730CF4">
      <w:r w:rsidRPr="00730CF4">
        <w:t xml:space="preserve">1.  Physical signatures obtained face to face or via fax </w:t>
      </w:r>
    </w:p>
    <w:p w14:paraId="2EE80643" w14:textId="77777777" w:rsidR="00730CF4" w:rsidRPr="00730CF4" w:rsidRDefault="00730CF4" w:rsidP="00730CF4">
      <w:r w:rsidRPr="00730CF4">
        <w:t xml:space="preserve">2.  Digital signatures tied cryptographically to the signer </w:t>
      </w:r>
    </w:p>
    <w:p w14:paraId="1644F4A9" w14:textId="77777777" w:rsidR="00730CF4" w:rsidRPr="00730CF4" w:rsidRDefault="00730CF4" w:rsidP="00730CF4">
      <w:r w:rsidRPr="00730CF4">
        <w:t>3.  /</w:t>
      </w:r>
      <w:proofErr w:type="spellStart"/>
      <w:r w:rsidRPr="00730CF4">
        <w:t>es</w:t>
      </w:r>
      <w:proofErr w:type="spellEnd"/>
      <w:r w:rsidRPr="00730CF4">
        <w:t>/ in the signature block provided that a separate digitally signed e-mail indicating the signer’s approval is provided and kept with the document</w:t>
      </w:r>
    </w:p>
    <w:p w14:paraId="0E6ED013" w14:textId="34307F86" w:rsidR="00730CF4" w:rsidRPr="00F12264" w:rsidRDefault="00730CF4" w:rsidP="00140CC3">
      <w:r w:rsidRPr="00F12264">
        <w:t>The following members of the governing Integrated Project Team (IPT) are required to sign.  Please annotate signature blocks accordingly.</w:t>
      </w:r>
    </w:p>
    <w:p w14:paraId="4C3116AF" w14:textId="77777777" w:rsidR="00730CF4" w:rsidRPr="00F12264" w:rsidRDefault="00730CF4" w:rsidP="00730CF4">
      <w:pPr>
        <w:pStyle w:val="BodyText"/>
        <w:rPr>
          <w:rStyle w:val="InstructionalText1Char"/>
          <w:color w:val="auto"/>
        </w:rPr>
      </w:pPr>
      <w:r w:rsidRPr="00140CC3">
        <w:t>REVIEW DATE:</w:t>
      </w:r>
    </w:p>
    <w:p w14:paraId="124010BE" w14:textId="6017918E" w:rsidR="00730CF4" w:rsidRPr="00F12264" w:rsidRDefault="00730CF4" w:rsidP="00730CF4">
      <w:pPr>
        <w:pStyle w:val="BodyText"/>
        <w:rPr>
          <w:rStyle w:val="InstructionalText1Char"/>
          <w:color w:val="auto"/>
        </w:rPr>
      </w:pPr>
      <w:r w:rsidRPr="00140CC3">
        <w:t>SCRIBE</w:t>
      </w:r>
      <w:r w:rsidR="00A30845">
        <w:t>:</w:t>
      </w:r>
    </w:p>
    <w:p w14:paraId="3ECF0258" w14:textId="77777777" w:rsidR="00730CF4" w:rsidRPr="00730CF4" w:rsidRDefault="00730CF4" w:rsidP="00730CF4">
      <w:pPr>
        <w:pStyle w:val="BodyText"/>
      </w:pPr>
    </w:p>
    <w:p w14:paraId="2699C216" w14:textId="77777777" w:rsidR="00730CF4" w:rsidRPr="00730CF4" w:rsidRDefault="00730CF4" w:rsidP="00730CF4">
      <w:pPr>
        <w:pStyle w:val="BodyText"/>
      </w:pPr>
      <w:r w:rsidRPr="00730CF4">
        <w:t xml:space="preserve">Signed: </w:t>
      </w:r>
    </w:p>
    <w:p w14:paraId="73B790D8" w14:textId="77777777" w:rsidR="00730CF4" w:rsidRDefault="00730CF4" w:rsidP="00730CF4">
      <w:pPr>
        <w:pStyle w:val="BodyText"/>
      </w:pPr>
    </w:p>
    <w:p w14:paraId="643C99EA" w14:textId="77777777" w:rsidR="00730CF4" w:rsidRDefault="00730CF4" w:rsidP="00730CF4">
      <w:pPr>
        <w:pStyle w:val="BodyText"/>
      </w:pPr>
      <w:r>
        <w:t>______________________________________________________________________________</w:t>
      </w:r>
    </w:p>
    <w:p w14:paraId="03E99222" w14:textId="77777777" w:rsidR="00730CF4" w:rsidRDefault="00730CF4" w:rsidP="00730CF4">
      <w:pPr>
        <w:pStyle w:val="BodyText"/>
        <w:tabs>
          <w:tab w:val="left" w:pos="7920"/>
          <w:tab w:val="left" w:pos="11520"/>
        </w:tabs>
      </w:pPr>
      <w:r>
        <w:t>Joshua Patterson</w:t>
      </w:r>
      <w:r w:rsidRPr="00A97E12">
        <w:t xml:space="preserve"> </w:t>
      </w:r>
      <w:r>
        <w:tab/>
        <w:t>Date</w:t>
      </w:r>
    </w:p>
    <w:p w14:paraId="3297D9F3" w14:textId="77777777" w:rsidR="00730CF4" w:rsidRDefault="00730CF4" w:rsidP="00730CF4">
      <w:pPr>
        <w:pStyle w:val="BodyText"/>
        <w:tabs>
          <w:tab w:val="left" w:pos="7920"/>
          <w:tab w:val="left" w:pos="11520"/>
        </w:tabs>
      </w:pPr>
      <w:r>
        <w:t>Integrated Project Team (IPT) Chair</w:t>
      </w:r>
    </w:p>
    <w:p w14:paraId="06911094" w14:textId="77777777" w:rsidR="00730CF4" w:rsidRDefault="00730CF4" w:rsidP="00730CF4">
      <w:pPr>
        <w:pStyle w:val="BodyText"/>
      </w:pPr>
    </w:p>
    <w:p w14:paraId="0635B451" w14:textId="77777777" w:rsidR="00730CF4" w:rsidRDefault="00730CF4" w:rsidP="00730CF4">
      <w:pPr>
        <w:pStyle w:val="BodyText"/>
      </w:pPr>
      <w:r>
        <w:t>______________________________________________________________________________</w:t>
      </w:r>
    </w:p>
    <w:p w14:paraId="555343E4" w14:textId="77777777" w:rsidR="00730CF4" w:rsidRDefault="00730CF4" w:rsidP="00730CF4">
      <w:pPr>
        <w:pStyle w:val="BodyText"/>
        <w:tabs>
          <w:tab w:val="left" w:pos="7920"/>
          <w:tab w:val="left" w:pos="11520"/>
        </w:tabs>
      </w:pPr>
      <w:r>
        <w:t>Michael Valentino</w:t>
      </w:r>
      <w:r>
        <w:tab/>
        <w:t>Date</w:t>
      </w:r>
    </w:p>
    <w:p w14:paraId="76607211" w14:textId="77777777" w:rsidR="00730CF4" w:rsidRDefault="00730CF4" w:rsidP="00730CF4">
      <w:pPr>
        <w:pStyle w:val="BodyText"/>
      </w:pPr>
      <w:r>
        <w:t>Business Sponsor</w:t>
      </w:r>
    </w:p>
    <w:p w14:paraId="6D04FA1F" w14:textId="77777777" w:rsidR="00730CF4" w:rsidRDefault="00730CF4" w:rsidP="00730CF4">
      <w:pPr>
        <w:pStyle w:val="BodyText"/>
      </w:pPr>
    </w:p>
    <w:p w14:paraId="72FC7284" w14:textId="77777777" w:rsidR="00730CF4" w:rsidRDefault="00730CF4" w:rsidP="00730CF4">
      <w:pPr>
        <w:pStyle w:val="BodyText"/>
      </w:pPr>
      <w:r>
        <w:t xml:space="preserve">______________________________________________________________________________ </w:t>
      </w:r>
    </w:p>
    <w:p w14:paraId="59C22A83" w14:textId="77777777" w:rsidR="00730CF4" w:rsidRDefault="00730CF4" w:rsidP="00730CF4">
      <w:pPr>
        <w:pStyle w:val="BodyText"/>
        <w:tabs>
          <w:tab w:val="left" w:pos="7920"/>
        </w:tabs>
      </w:pPr>
      <w:r>
        <w:t>Cecelia Wray</w:t>
      </w:r>
      <w:r w:rsidRPr="00A97E12">
        <w:t xml:space="preserve"> </w:t>
      </w:r>
      <w:r>
        <w:tab/>
        <w:t>Date</w:t>
      </w:r>
    </w:p>
    <w:p w14:paraId="247F0569" w14:textId="0D012F89" w:rsidR="00D82879" w:rsidRDefault="00730CF4" w:rsidP="00140CC3">
      <w:pPr>
        <w:pStyle w:val="BodyText"/>
      </w:pPr>
      <w:r>
        <w:t>Project Manager</w:t>
      </w:r>
      <w:r w:rsidR="00D82879">
        <w:br w:type="page"/>
      </w:r>
    </w:p>
    <w:p w14:paraId="247F056A" w14:textId="0A4894E0" w:rsidR="00D82879" w:rsidRPr="002D5F21" w:rsidRDefault="00D82879" w:rsidP="000C5879">
      <w:pPr>
        <w:pStyle w:val="Heading1"/>
        <w:numPr>
          <w:ilvl w:val="0"/>
          <w:numId w:val="0"/>
        </w:numPr>
        <w:ind w:left="720"/>
      </w:pPr>
      <w:bookmarkStart w:id="221" w:name="_Toc436390643"/>
      <w:r w:rsidRPr="00D82879">
        <w:lastRenderedPageBreak/>
        <w:t>Appendix</w:t>
      </w:r>
      <w:r w:rsidRPr="002D5F21">
        <w:t xml:space="preserve"> A - Test Type Definitions</w:t>
      </w:r>
      <w:bookmarkEnd w:id="221"/>
    </w:p>
    <w:tbl>
      <w:tblPr>
        <w:tblStyle w:val="ListTable3Accent1"/>
        <w:tblW w:w="5000" w:type="pct"/>
        <w:tblLook w:val="0020" w:firstRow="1" w:lastRow="0" w:firstColumn="0" w:lastColumn="0" w:noHBand="0" w:noVBand="0"/>
        <w:tblDescription w:val="Test Type Definitions table, including definitions for each test type."/>
      </w:tblPr>
      <w:tblGrid>
        <w:gridCol w:w="3225"/>
        <w:gridCol w:w="6351"/>
      </w:tblGrid>
      <w:tr w:rsidR="00D82879" w:rsidRPr="00604E24" w14:paraId="247F056D" w14:textId="77777777" w:rsidTr="00201B6E">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1684" w:type="pct"/>
          </w:tcPr>
          <w:p w14:paraId="247F056B" w14:textId="77777777" w:rsidR="00D82879" w:rsidRPr="00604E24" w:rsidRDefault="00D82879" w:rsidP="00140CC3">
            <w:pPr>
              <w:pStyle w:val="TableHeading"/>
              <w:jc w:val="center"/>
              <w:rPr>
                <w:rFonts w:ascii="Times New Roman" w:hAnsi="Times New Roman" w:cs="Times New Roman"/>
              </w:rPr>
            </w:pPr>
            <w:r w:rsidRPr="00604E24">
              <w:rPr>
                <w:rFonts w:ascii="Times New Roman" w:hAnsi="Times New Roman" w:cs="Times New Roman"/>
              </w:rPr>
              <w:t>Test Type</w:t>
            </w:r>
          </w:p>
        </w:tc>
        <w:tc>
          <w:tcPr>
            <w:tcW w:w="3316" w:type="pct"/>
          </w:tcPr>
          <w:p w14:paraId="247F056C" w14:textId="77777777" w:rsidR="00D82879" w:rsidRPr="00604E24" w:rsidRDefault="00D82879" w:rsidP="00140CC3">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04E24">
              <w:rPr>
                <w:rFonts w:ascii="Times New Roman" w:hAnsi="Times New Roman" w:cs="Times New Roman"/>
              </w:rPr>
              <w:t>Definition</w:t>
            </w:r>
          </w:p>
        </w:tc>
      </w:tr>
      <w:tr w:rsidR="00D82879" w:rsidRPr="00604E24" w14:paraId="247F0570"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6E" w14:textId="77777777" w:rsidR="00D82879" w:rsidRPr="00604E24" w:rsidRDefault="00D82879" w:rsidP="00F8149C">
            <w:pPr>
              <w:pStyle w:val="TableText"/>
              <w:rPr>
                <w:rFonts w:cs="Times New Roman"/>
                <w:szCs w:val="22"/>
              </w:rPr>
            </w:pPr>
            <w:r w:rsidRPr="00604E24">
              <w:rPr>
                <w:rFonts w:cs="Times New Roman"/>
                <w:szCs w:val="22"/>
              </w:rPr>
              <w:t>Access Control Testing</w:t>
            </w:r>
          </w:p>
        </w:tc>
        <w:tc>
          <w:tcPr>
            <w:tcW w:w="3316" w:type="pct"/>
          </w:tcPr>
          <w:p w14:paraId="247F056F"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testing that attests that the target-of-test data (or systems) are accessible only to those actors for which they are intended, as defined by use cases. Access Control Testing verifies that access to the system is controlled and that unwanted or unauthorized access is prohibited. This test is implemented and executed on various targets-of-test.</w:t>
            </w:r>
          </w:p>
        </w:tc>
      </w:tr>
      <w:tr w:rsidR="00D82879" w:rsidRPr="00604E24" w14:paraId="247F0573"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71" w14:textId="77777777" w:rsidR="00D82879" w:rsidRPr="00604E24" w:rsidRDefault="00D82879" w:rsidP="00F8149C">
            <w:pPr>
              <w:pStyle w:val="TableText"/>
              <w:rPr>
                <w:rFonts w:cs="Times New Roman"/>
                <w:szCs w:val="22"/>
              </w:rPr>
            </w:pPr>
            <w:r w:rsidRPr="00604E24">
              <w:rPr>
                <w:rFonts w:cs="Times New Roman"/>
                <w:szCs w:val="22"/>
              </w:rPr>
              <w:t>Benchmark Testing:</w:t>
            </w:r>
          </w:p>
        </w:tc>
        <w:tc>
          <w:tcPr>
            <w:tcW w:w="3316" w:type="pct"/>
          </w:tcPr>
          <w:p w14:paraId="247F0572"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A type of performance testing that compares the performance of new or unknown functionality to a known reference standard (e.g., existing software or measurements). For example, benchmark testing may compare the performance of current systems with the performance of the Linux/Oracle system.</w:t>
            </w:r>
          </w:p>
        </w:tc>
      </w:tr>
      <w:tr w:rsidR="00D82879" w:rsidRPr="00604E24" w14:paraId="247F0577"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74" w14:textId="77777777" w:rsidR="00D82879" w:rsidRPr="00604E24" w:rsidRDefault="00D82879" w:rsidP="00F8149C">
            <w:pPr>
              <w:pStyle w:val="TableText"/>
              <w:rPr>
                <w:rFonts w:cs="Times New Roman"/>
                <w:szCs w:val="22"/>
              </w:rPr>
            </w:pPr>
            <w:r w:rsidRPr="00604E24">
              <w:rPr>
                <w:rFonts w:cs="Times New Roman"/>
                <w:szCs w:val="22"/>
              </w:rPr>
              <w:t>Build Verification Testing</w:t>
            </w:r>
          </w:p>
          <w:p w14:paraId="247F0575" w14:textId="77777777" w:rsidR="00D82879" w:rsidRPr="00604E24" w:rsidRDefault="00D82879" w:rsidP="00F8149C">
            <w:pPr>
              <w:pStyle w:val="TableText"/>
              <w:rPr>
                <w:rFonts w:cs="Times New Roman"/>
                <w:szCs w:val="22"/>
              </w:rPr>
            </w:pPr>
            <w:r w:rsidRPr="00604E24">
              <w:rPr>
                <w:rFonts w:cs="Times New Roman"/>
                <w:szCs w:val="22"/>
              </w:rPr>
              <w:t>(Prerequisite: Smoke Test)</w:t>
            </w:r>
          </w:p>
        </w:tc>
        <w:tc>
          <w:tcPr>
            <w:tcW w:w="3316" w:type="pct"/>
          </w:tcPr>
          <w:p w14:paraId="247F0576"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testing performed for each new build, comparing the baseline with the actual object properties in the current build. The output from this test indicates what object properties have changed or don’t meet the requirements. Together with the Smoke test, the Build Verification test may be utilized by projects to determine if additional functional testing is appropriate for a given build or if a build is ready for production.</w:t>
            </w:r>
          </w:p>
        </w:tc>
      </w:tr>
      <w:tr w:rsidR="00D82879" w:rsidRPr="00604E24" w14:paraId="247F057A"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78" w14:textId="77777777" w:rsidR="00D82879" w:rsidRPr="00604E24" w:rsidRDefault="00D82879" w:rsidP="00F8149C">
            <w:pPr>
              <w:pStyle w:val="TableText"/>
              <w:rPr>
                <w:rFonts w:cs="Times New Roman"/>
                <w:szCs w:val="22"/>
              </w:rPr>
            </w:pPr>
            <w:r w:rsidRPr="00604E24">
              <w:rPr>
                <w:rFonts w:cs="Times New Roman"/>
                <w:szCs w:val="22"/>
              </w:rPr>
              <w:t>Business Cycle Testing</w:t>
            </w:r>
          </w:p>
        </w:tc>
        <w:tc>
          <w:tcPr>
            <w:tcW w:w="3316" w:type="pct"/>
          </w:tcPr>
          <w:p w14:paraId="247F0579"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A type of testing that focuses upon activities and transactions performed end to end over time. This test type executes the functionality associated with a period of time (e.g., one-week, month, or year). These tests include all daily, weekly, and monthly cycles, and events that are date-sensitive (e.g., end of the month management reports, monthly reports, quarterly reports, and year-end reports).</w:t>
            </w:r>
          </w:p>
        </w:tc>
      </w:tr>
      <w:tr w:rsidR="00D82879" w:rsidRPr="00604E24" w14:paraId="247F057D"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7B" w14:textId="77777777" w:rsidR="00D82879" w:rsidRPr="00604E24" w:rsidRDefault="00D82879" w:rsidP="00F8149C">
            <w:pPr>
              <w:pStyle w:val="TableText"/>
              <w:rPr>
                <w:rFonts w:cs="Times New Roman"/>
                <w:szCs w:val="22"/>
              </w:rPr>
            </w:pPr>
            <w:r w:rsidRPr="00604E24">
              <w:rPr>
                <w:rFonts w:cs="Times New Roman"/>
                <w:szCs w:val="22"/>
              </w:rPr>
              <w:t>Capacity Testing</w:t>
            </w:r>
          </w:p>
        </w:tc>
        <w:tc>
          <w:tcPr>
            <w:tcW w:w="3316" w:type="pct"/>
          </w:tcPr>
          <w:p w14:paraId="247F057C" w14:textId="77777777" w:rsidR="00D82879" w:rsidRPr="00604E24" w:rsidRDefault="00C01687"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hyperlink r:id="rId23" w:history="1">
              <w:r w:rsidR="009A6220" w:rsidRPr="00604E24">
                <w:rPr>
                  <w:rFonts w:cs="Times New Roman"/>
                  <w:szCs w:val="22"/>
                </w:rPr>
                <w:t>Capacity</w:t>
              </w:r>
            </w:hyperlink>
            <w:r w:rsidR="009A6220" w:rsidRPr="00604E24">
              <w:rPr>
                <w:rFonts w:cs="Times New Roman"/>
                <w:szCs w:val="22"/>
              </w:rPr>
              <w:t xml:space="preserve"> testing occurs when you simulate the number of users in order to stress an application's hardware and/or network infrastructure. Capacity testing is done to determine the capacity (CPU, Data Storage, LAN, WAN, etc.) of the system and/or network under test.</w:t>
            </w:r>
          </w:p>
        </w:tc>
      </w:tr>
      <w:tr w:rsidR="00D82879" w:rsidRPr="00604E24" w14:paraId="247F0580"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7E" w14:textId="77777777" w:rsidR="00D82879" w:rsidRPr="00604E24" w:rsidRDefault="00D82879" w:rsidP="00F8149C">
            <w:pPr>
              <w:pStyle w:val="TableText"/>
              <w:rPr>
                <w:rFonts w:cs="Times New Roman"/>
                <w:szCs w:val="22"/>
              </w:rPr>
            </w:pPr>
            <w:r w:rsidRPr="00604E24">
              <w:rPr>
                <w:rFonts w:cs="Times New Roman"/>
                <w:szCs w:val="22"/>
              </w:rPr>
              <w:t>Compliance Testing</w:t>
            </w:r>
          </w:p>
        </w:tc>
        <w:tc>
          <w:tcPr>
            <w:tcW w:w="3316" w:type="pct"/>
          </w:tcPr>
          <w:p w14:paraId="247F057F" w14:textId="6463D929"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A type of testing that verifies that a collection of software and hardware fulfills given specifications. For example, these tests will minimally include: “</w:t>
            </w:r>
            <w:r w:rsidR="00EA5C11" w:rsidRPr="00604E24">
              <w:rPr>
                <w:rFonts w:cs="Times New Roman"/>
                <w:szCs w:val="22"/>
              </w:rPr>
              <w:t xml:space="preserve">core specifications for </w:t>
            </w:r>
            <w:r w:rsidRPr="00604E24">
              <w:rPr>
                <w:rFonts w:cs="Times New Roman"/>
                <w:szCs w:val="22"/>
              </w:rPr>
              <w:t>hosting – ver.1.5-draft 3.doc”, Section 508 of The Rehabilitation Act Amendments of 1998, Race and Ethnicity Test, and VA Directive 6102 Compliance. It does not exclude any other tests that may also come up.</w:t>
            </w:r>
          </w:p>
        </w:tc>
      </w:tr>
      <w:tr w:rsidR="00D82879" w:rsidRPr="00604E24" w14:paraId="247F0583"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81" w14:textId="77777777" w:rsidR="00D82879" w:rsidRPr="00604E24" w:rsidRDefault="00D82879" w:rsidP="00F8149C">
            <w:pPr>
              <w:pStyle w:val="TableText"/>
              <w:rPr>
                <w:rFonts w:cs="Times New Roman"/>
                <w:szCs w:val="22"/>
              </w:rPr>
            </w:pPr>
            <w:r w:rsidRPr="00604E24">
              <w:rPr>
                <w:rFonts w:cs="Times New Roman"/>
                <w:szCs w:val="22"/>
              </w:rPr>
              <w:t>Component Integration Testing</w:t>
            </w:r>
          </w:p>
        </w:tc>
        <w:tc>
          <w:tcPr>
            <w:tcW w:w="3316" w:type="pct"/>
          </w:tcPr>
          <w:p w14:paraId="247F0582" w14:textId="77777777" w:rsidR="00D82879" w:rsidRPr="00604E24" w:rsidRDefault="00D82879">
            <w:pPr>
              <w:cnfStyle w:val="000000100000" w:firstRow="0" w:lastRow="0" w:firstColumn="0" w:lastColumn="0" w:oddVBand="0" w:evenVBand="0" w:oddHBand="1" w:evenHBand="0" w:firstRowFirstColumn="0" w:firstRowLastColumn="0" w:lastRowFirstColumn="0" w:lastRowLastColumn="0"/>
              <w:rPr>
                <w:sz w:val="22"/>
                <w:szCs w:val="22"/>
              </w:rPr>
            </w:pPr>
            <w:r w:rsidRPr="00604E24">
              <w:rPr>
                <w:sz w:val="22"/>
                <w:szCs w:val="22"/>
              </w:rPr>
              <w:t>Testing performed to expose defects in the interfaces and interaction between integrated components as well as verifying installation instructions.</w:t>
            </w:r>
          </w:p>
        </w:tc>
      </w:tr>
      <w:tr w:rsidR="00D82879" w:rsidRPr="00604E24" w14:paraId="247F0586"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84" w14:textId="77777777" w:rsidR="00D82879" w:rsidRPr="00604E24" w:rsidRDefault="00D82879" w:rsidP="00F8149C">
            <w:pPr>
              <w:pStyle w:val="TableText"/>
              <w:rPr>
                <w:rFonts w:cs="Times New Roman"/>
                <w:szCs w:val="22"/>
              </w:rPr>
            </w:pPr>
            <w:r w:rsidRPr="00604E24">
              <w:rPr>
                <w:rFonts w:cs="Times New Roman"/>
                <w:szCs w:val="22"/>
              </w:rPr>
              <w:t>Configuration Testing</w:t>
            </w:r>
          </w:p>
        </w:tc>
        <w:tc>
          <w:tcPr>
            <w:tcW w:w="3316" w:type="pct"/>
          </w:tcPr>
          <w:p w14:paraId="247F0585"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A type of testing concerned with checking the programs compatibility with as many possible configurations of hardware and system software. In most production environments, the particular </w:t>
            </w:r>
            <w:r w:rsidRPr="00604E24">
              <w:rPr>
                <w:rFonts w:cs="Times New Roman"/>
                <w:szCs w:val="22"/>
              </w:rPr>
              <w:lastRenderedPageBreak/>
              <w:t>hardware specifications for the client workstations, network connections, and database servers vary. Client workstations may have different software loaded, for example, applications, drivers, and so on hand, at any one time; many different combinations may be active using different resources. The goal of the configuration test is finding a hardware combination that should be, but is not, compatible with the program.</w:t>
            </w:r>
          </w:p>
        </w:tc>
      </w:tr>
      <w:tr w:rsidR="00D82879" w:rsidRPr="00604E24" w14:paraId="247F0589"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87" w14:textId="77777777" w:rsidR="00D82879" w:rsidRPr="00604E24" w:rsidRDefault="00D82879" w:rsidP="00F8149C">
            <w:pPr>
              <w:pStyle w:val="TableText"/>
              <w:rPr>
                <w:rFonts w:cs="Times New Roman"/>
                <w:szCs w:val="22"/>
              </w:rPr>
            </w:pPr>
            <w:r w:rsidRPr="00604E24">
              <w:rPr>
                <w:rFonts w:cs="Times New Roman"/>
                <w:szCs w:val="22"/>
              </w:rPr>
              <w:lastRenderedPageBreak/>
              <w:t>Contention Testing</w:t>
            </w:r>
          </w:p>
        </w:tc>
        <w:tc>
          <w:tcPr>
            <w:tcW w:w="3316" w:type="pct"/>
          </w:tcPr>
          <w:p w14:paraId="247F0588" w14:textId="2F56FAA5"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 xml:space="preserve">A type of performance testing that executes </w:t>
            </w:r>
            <w:r w:rsidR="00673229" w:rsidRPr="00604E24">
              <w:rPr>
                <w:rFonts w:cs="Times New Roman"/>
                <w:szCs w:val="22"/>
              </w:rPr>
              <w:t>tests that cause</w:t>
            </w:r>
            <w:r w:rsidRPr="00604E24">
              <w:rPr>
                <w:rFonts w:cs="Times New Roman"/>
                <w:szCs w:val="22"/>
              </w:rPr>
              <w:t xml:space="preserve"> the application to fail with regard to actual or simulated concurrency. Contention testing identifies failures associated with locking, deadlock, live</w:t>
            </w:r>
            <w:r w:rsidR="00EA5C11" w:rsidRPr="00604E24">
              <w:rPr>
                <w:rFonts w:cs="Times New Roman"/>
                <w:szCs w:val="22"/>
              </w:rPr>
              <w:t xml:space="preserve"> </w:t>
            </w:r>
            <w:r w:rsidRPr="00604E24">
              <w:rPr>
                <w:rFonts w:cs="Times New Roman"/>
                <w:szCs w:val="22"/>
              </w:rPr>
              <w:t xml:space="preserve">lock, starvation, race conditions, priority inversion, data loss, loss of memory, and lack of thread safety in shared software components or data. </w:t>
            </w:r>
          </w:p>
        </w:tc>
      </w:tr>
      <w:tr w:rsidR="00D82879" w:rsidRPr="00604E24" w14:paraId="247F058C"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8A" w14:textId="77777777" w:rsidR="00D82879" w:rsidRPr="00604E24" w:rsidRDefault="00D82879" w:rsidP="00F8149C">
            <w:pPr>
              <w:pStyle w:val="TableText"/>
              <w:rPr>
                <w:rFonts w:cs="Times New Roman"/>
                <w:szCs w:val="22"/>
              </w:rPr>
            </w:pPr>
            <w:r w:rsidRPr="00604E24">
              <w:rPr>
                <w:rFonts w:cs="Times New Roman"/>
                <w:szCs w:val="22"/>
              </w:rPr>
              <w:t>Data and Database Integrity Testing</w:t>
            </w:r>
          </w:p>
        </w:tc>
        <w:tc>
          <w:tcPr>
            <w:tcW w:w="3316" w:type="pct"/>
          </w:tcPr>
          <w:p w14:paraId="247F058B"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A type of testing that verifies that data is being stored by the system in a manner where the data is not compromised by the initial storage, updating, restoration, or retrieval processing. This type of testing is intended to uncover design flaws that may result in data corruption, unauthorized data access, lack of data integrity across multiple tables, and lack of adequate transaction performance. The databases, data files, and the database or data file processes should be tested as a subsystem within the application. </w:t>
            </w:r>
          </w:p>
        </w:tc>
      </w:tr>
      <w:tr w:rsidR="00D82879" w:rsidRPr="00604E24" w14:paraId="247F0590"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8D" w14:textId="77777777" w:rsidR="00D82879" w:rsidRPr="00604E24" w:rsidRDefault="00D82879" w:rsidP="00F8149C">
            <w:pPr>
              <w:pStyle w:val="TableText"/>
              <w:rPr>
                <w:rFonts w:cs="Times New Roman"/>
                <w:szCs w:val="22"/>
              </w:rPr>
            </w:pPr>
            <w:r w:rsidRPr="00604E24">
              <w:rPr>
                <w:rFonts w:cs="Times New Roman"/>
                <w:szCs w:val="22"/>
              </w:rPr>
              <w:t>Documentation Testing</w:t>
            </w:r>
          </w:p>
        </w:tc>
        <w:tc>
          <w:tcPr>
            <w:tcW w:w="3316" w:type="pct"/>
          </w:tcPr>
          <w:p w14:paraId="247F058E"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 xml:space="preserve">Documentation testing is a type of testing that should validate the information contained within the software documentation set for the following qualities: compliance to accepted standards and conventions, accuracy, completeness, and usability. The documentation testing should verify that all of the required information is provided in order for the appropriate user to be able to properly install, implement, operate, and maintain the software application. The current </w:t>
            </w:r>
            <w:proofErr w:type="spellStart"/>
            <w:r w:rsidRPr="00604E24">
              <w:rPr>
                <w:rFonts w:cs="Times New Roman"/>
                <w:szCs w:val="22"/>
              </w:rPr>
              <w:t>VistA</w:t>
            </w:r>
            <w:proofErr w:type="spellEnd"/>
            <w:r w:rsidRPr="00604E24">
              <w:rPr>
                <w:rFonts w:cs="Times New Roman"/>
                <w:szCs w:val="22"/>
              </w:rPr>
              <w:t xml:space="preserve"> documentation set can consist of any of the following manual types:</w:t>
            </w:r>
          </w:p>
          <w:p w14:paraId="247F058F"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Release Notes, Installation Guide, User Manuals, Technical Manual, and Security Guide.</w:t>
            </w:r>
          </w:p>
        </w:tc>
      </w:tr>
      <w:tr w:rsidR="00D82879" w:rsidRPr="00604E24" w14:paraId="247F0593"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91" w14:textId="77777777" w:rsidR="00D82879" w:rsidRPr="00604E24" w:rsidRDefault="00D82879" w:rsidP="00F8149C">
            <w:pPr>
              <w:pStyle w:val="TableText"/>
              <w:rPr>
                <w:rFonts w:cs="Times New Roman"/>
                <w:szCs w:val="22"/>
              </w:rPr>
            </w:pPr>
            <w:r w:rsidRPr="00604E24">
              <w:rPr>
                <w:rFonts w:cs="Times New Roman"/>
                <w:szCs w:val="22"/>
              </w:rPr>
              <w:t>Error Analysis Testing</w:t>
            </w:r>
          </w:p>
        </w:tc>
        <w:tc>
          <w:tcPr>
            <w:tcW w:w="3316" w:type="pct"/>
          </w:tcPr>
          <w:p w14:paraId="247F0592"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highlight w:val="yellow"/>
              </w:rPr>
            </w:pPr>
            <w:r w:rsidRPr="00604E24">
              <w:rPr>
                <w:rFonts w:cs="Times New Roman"/>
                <w:szCs w:val="22"/>
              </w:rPr>
              <w:t>This type of testing verifies that the application checks for input, detects invalid data, and prevents invalid data from being entered into the application. This type of testing also includes the verification of error logs and error messages that are displayed to the user.</w:t>
            </w:r>
          </w:p>
        </w:tc>
      </w:tr>
      <w:tr w:rsidR="00D82879" w:rsidRPr="00604E24" w14:paraId="247F0596"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94" w14:textId="77777777" w:rsidR="00D82879" w:rsidRPr="00604E24" w:rsidRDefault="00D82879" w:rsidP="00F8149C">
            <w:pPr>
              <w:pStyle w:val="TableText"/>
              <w:rPr>
                <w:rFonts w:cs="Times New Roman"/>
                <w:szCs w:val="22"/>
              </w:rPr>
            </w:pPr>
            <w:r w:rsidRPr="00604E24">
              <w:rPr>
                <w:rFonts w:cs="Times New Roman"/>
                <w:szCs w:val="22"/>
              </w:rPr>
              <w:t>Exploratory Testing</w:t>
            </w:r>
          </w:p>
        </w:tc>
        <w:tc>
          <w:tcPr>
            <w:tcW w:w="3316" w:type="pct"/>
          </w:tcPr>
          <w:p w14:paraId="247F0595"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highlight w:val="yellow"/>
              </w:rPr>
            </w:pPr>
            <w:r w:rsidRPr="00604E24">
              <w:rPr>
                <w:rFonts w:cs="Times New Roman"/>
                <w:szCs w:val="22"/>
              </w:rPr>
              <w:t>A technique for testing computer software that requires minimal planning and tolerates limited documentation for the target-of-test in advance of test execution, relying on the skill and knowledge of the tester and feedback from test results to guide the ongoing test effort. Exploratory testing is often conducted in short sessions in which feedback gained from one session is used to dynamically plan subsequent sessions.</w:t>
            </w:r>
          </w:p>
        </w:tc>
      </w:tr>
      <w:tr w:rsidR="00D82879" w:rsidRPr="00604E24" w14:paraId="247F0599"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97" w14:textId="77777777" w:rsidR="00D82879" w:rsidRPr="00604E24" w:rsidRDefault="00D82879" w:rsidP="00F8149C">
            <w:pPr>
              <w:pStyle w:val="TableText"/>
              <w:rPr>
                <w:rFonts w:cs="Times New Roman"/>
                <w:szCs w:val="22"/>
              </w:rPr>
            </w:pPr>
            <w:r w:rsidRPr="00604E24">
              <w:rPr>
                <w:rFonts w:cs="Times New Roman"/>
                <w:szCs w:val="22"/>
              </w:rPr>
              <w:t>Failover Testing</w:t>
            </w:r>
          </w:p>
        </w:tc>
        <w:tc>
          <w:tcPr>
            <w:tcW w:w="3316" w:type="pct"/>
          </w:tcPr>
          <w:p w14:paraId="247F0598"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A type of testing test that ensures an alternate or backup system properly “takes over” (i.e., a backup system functions when the primary system fails). Failover Testing also tests that a system </w:t>
            </w:r>
            <w:r w:rsidRPr="00604E24">
              <w:rPr>
                <w:rFonts w:cs="Times New Roman"/>
                <w:szCs w:val="22"/>
              </w:rPr>
              <w:lastRenderedPageBreak/>
              <w:t>continually runs when the failover occurs, and that the failover happens without any loss of data or transactions. Failover Testing should be combined with Recovery Testing.</w:t>
            </w:r>
          </w:p>
        </w:tc>
      </w:tr>
      <w:tr w:rsidR="00D82879" w:rsidRPr="00604E24" w14:paraId="247F059C"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9A" w14:textId="77777777" w:rsidR="00D82879" w:rsidRPr="00604E24" w:rsidRDefault="00D82879" w:rsidP="00F8149C">
            <w:pPr>
              <w:pStyle w:val="TableText"/>
              <w:rPr>
                <w:rFonts w:cs="Times New Roman"/>
                <w:szCs w:val="22"/>
              </w:rPr>
            </w:pPr>
            <w:r w:rsidRPr="00604E24">
              <w:rPr>
                <w:rFonts w:cs="Times New Roman"/>
                <w:szCs w:val="22"/>
              </w:rPr>
              <w:lastRenderedPageBreak/>
              <w:t>Installation Testing</w:t>
            </w:r>
          </w:p>
        </w:tc>
        <w:tc>
          <w:tcPr>
            <w:tcW w:w="3316" w:type="pct"/>
          </w:tcPr>
          <w:p w14:paraId="247F059B"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testing that verifies that the application or system installs as intended on different hardware and software configurations, and under different conditions (e.g., a new installation, an upgrade, and a complete or custom installation). Installation testing may also measure the ease with which an application or system can be successfully installed, typically measured in terms of the average amount of person-hours required for a trained operator or hardware engineer to perform the installation. Part of this installation test is to perform an uninstall. As a result of this uninstall, the system, application and database should return to the state prior to the install.</w:t>
            </w:r>
          </w:p>
        </w:tc>
      </w:tr>
      <w:tr w:rsidR="00D82879" w:rsidRPr="00604E24" w14:paraId="247F059F"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9D" w14:textId="77777777" w:rsidR="00D82879" w:rsidRPr="00604E24" w:rsidRDefault="00D82879" w:rsidP="00F8149C">
            <w:pPr>
              <w:pStyle w:val="TableText"/>
              <w:rPr>
                <w:rFonts w:cs="Times New Roman"/>
                <w:szCs w:val="22"/>
              </w:rPr>
            </w:pPr>
            <w:r w:rsidRPr="00604E24">
              <w:rPr>
                <w:rFonts w:cs="Times New Roman"/>
                <w:szCs w:val="22"/>
              </w:rPr>
              <w:t>Integration Testing</w:t>
            </w:r>
          </w:p>
        </w:tc>
        <w:tc>
          <w:tcPr>
            <w:tcW w:w="3316" w:type="pct"/>
          </w:tcPr>
          <w:p w14:paraId="247F059E"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An incremental series of tests of combinations or sub-assemblies of selected components in an overall system. Integration testing is incremental in a successively larger and more complex combinations of components tested in sequence, proceeding from the unit level (0% integration) to eventually the full system test (100% integration). </w:t>
            </w:r>
          </w:p>
        </w:tc>
      </w:tr>
      <w:tr w:rsidR="00D82879" w:rsidRPr="00604E24" w14:paraId="247F05A2"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A0" w14:textId="77777777" w:rsidR="00D82879" w:rsidRPr="00604E24" w:rsidRDefault="00D82879" w:rsidP="00F8149C">
            <w:pPr>
              <w:pStyle w:val="TableText"/>
              <w:rPr>
                <w:rFonts w:cs="Times New Roman"/>
                <w:szCs w:val="22"/>
              </w:rPr>
            </w:pPr>
            <w:r w:rsidRPr="00604E24">
              <w:rPr>
                <w:rFonts w:cs="Times New Roman"/>
                <w:szCs w:val="22"/>
              </w:rPr>
              <w:t>Load Testing</w:t>
            </w:r>
          </w:p>
        </w:tc>
        <w:tc>
          <w:tcPr>
            <w:tcW w:w="3316" w:type="pct"/>
          </w:tcPr>
          <w:p w14:paraId="247F05A1"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performance test that subjects the system to varying workloads in order to measure and evaluate the performance behaviors and abilities of the system to continue to function properly under these different workloads. Load testing determines and ensures that the system functions properly beyond the expected maximum workload. Additionally, load testing evaluates the performance characteristics (e.g., response times, transaction rates, and other time-sensitive issues).</w:t>
            </w:r>
          </w:p>
        </w:tc>
      </w:tr>
      <w:tr w:rsidR="00D82879" w:rsidRPr="00604E24" w14:paraId="247F05AA"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A3" w14:textId="77777777" w:rsidR="00D82879" w:rsidRPr="00604E24" w:rsidRDefault="00D82879" w:rsidP="00F8149C">
            <w:pPr>
              <w:pStyle w:val="TableText"/>
              <w:rPr>
                <w:rFonts w:cs="Times New Roman"/>
                <w:szCs w:val="22"/>
              </w:rPr>
            </w:pPr>
            <w:r w:rsidRPr="00604E24">
              <w:rPr>
                <w:rFonts w:cs="Times New Roman"/>
                <w:szCs w:val="22"/>
              </w:rPr>
              <w:t>Migration Testing</w:t>
            </w:r>
          </w:p>
        </w:tc>
        <w:tc>
          <w:tcPr>
            <w:tcW w:w="3316" w:type="pct"/>
          </w:tcPr>
          <w:p w14:paraId="247F05A4"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A type of testing that follows standard </w:t>
            </w:r>
            <w:proofErr w:type="spellStart"/>
            <w:r w:rsidRPr="00604E24">
              <w:rPr>
                <w:rFonts w:cs="Times New Roman"/>
                <w:szCs w:val="22"/>
              </w:rPr>
              <w:t>VistA</w:t>
            </w:r>
            <w:proofErr w:type="spellEnd"/>
            <w:r w:rsidRPr="00604E24">
              <w:rPr>
                <w:rFonts w:cs="Times New Roman"/>
                <w:szCs w:val="22"/>
              </w:rPr>
              <w:t xml:space="preserve"> and </w:t>
            </w:r>
            <w:proofErr w:type="spellStart"/>
            <w:r w:rsidRPr="00604E24">
              <w:rPr>
                <w:rFonts w:cs="Times New Roman"/>
                <w:szCs w:val="22"/>
              </w:rPr>
              <w:t>H</w:t>
            </w:r>
            <w:r w:rsidRPr="00604E24">
              <w:rPr>
                <w:rStyle w:val="TextItalics"/>
                <w:rFonts w:cs="Times New Roman"/>
                <w:szCs w:val="22"/>
                <w:u w:val="single"/>
              </w:rPr>
              <w:t>e</w:t>
            </w:r>
            <w:r w:rsidRPr="00604E24">
              <w:rPr>
                <w:rFonts w:cs="Times New Roman"/>
                <w:szCs w:val="22"/>
              </w:rPr>
              <w:t>V-VistA</w:t>
            </w:r>
            <w:proofErr w:type="spellEnd"/>
            <w:r w:rsidRPr="00604E24">
              <w:rPr>
                <w:rFonts w:cs="Times New Roman"/>
                <w:szCs w:val="22"/>
              </w:rPr>
              <w:t xml:space="preserve"> operating procedures and loads the latest .jar version onto a live copy of </w:t>
            </w:r>
            <w:proofErr w:type="spellStart"/>
            <w:r w:rsidRPr="00604E24">
              <w:rPr>
                <w:rFonts w:cs="Times New Roman"/>
                <w:szCs w:val="22"/>
              </w:rPr>
              <w:t>VistA</w:t>
            </w:r>
            <w:proofErr w:type="spellEnd"/>
            <w:r w:rsidRPr="00604E24">
              <w:rPr>
                <w:rFonts w:cs="Times New Roman"/>
                <w:szCs w:val="22"/>
              </w:rPr>
              <w:t xml:space="preserve"> and </w:t>
            </w:r>
            <w:proofErr w:type="spellStart"/>
            <w:r w:rsidRPr="00604E24">
              <w:rPr>
                <w:rFonts w:cs="Times New Roman"/>
                <w:szCs w:val="22"/>
              </w:rPr>
              <w:t>H</w:t>
            </w:r>
            <w:r w:rsidRPr="00604E24">
              <w:rPr>
                <w:rStyle w:val="TextItalics"/>
                <w:rFonts w:cs="Times New Roman"/>
                <w:szCs w:val="22"/>
                <w:u w:val="single"/>
              </w:rPr>
              <w:t>e</w:t>
            </w:r>
            <w:r w:rsidRPr="00604E24">
              <w:rPr>
                <w:rFonts w:cs="Times New Roman"/>
                <w:szCs w:val="22"/>
              </w:rPr>
              <w:t>V-VistA</w:t>
            </w:r>
            <w:proofErr w:type="spellEnd"/>
            <w:r w:rsidRPr="00604E24">
              <w:rPr>
                <w:rFonts w:cs="Times New Roman"/>
                <w:szCs w:val="22"/>
              </w:rPr>
              <w:t>. The following are examples of the types of tests that can be performed as part of migration testing:</w:t>
            </w:r>
          </w:p>
          <w:p w14:paraId="247F05A5"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Data conversion has been completed</w:t>
            </w:r>
          </w:p>
          <w:p w14:paraId="247F05A6"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Data tables are successfully created</w:t>
            </w:r>
          </w:p>
          <w:p w14:paraId="247F05A7"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Parallel test for confirmation of data integrity</w:t>
            </w:r>
          </w:p>
          <w:p w14:paraId="247F05A8"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Review output report, before and after migration, to confirm data integrity</w:t>
            </w:r>
          </w:p>
          <w:p w14:paraId="247F05A9"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Run equivalent process, before and after migration</w:t>
            </w:r>
          </w:p>
        </w:tc>
      </w:tr>
      <w:tr w:rsidR="00D82879" w:rsidRPr="00604E24" w14:paraId="247F05AD"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AB" w14:textId="77777777" w:rsidR="00D82879" w:rsidRPr="00604E24" w:rsidRDefault="00D82879" w:rsidP="00F8149C">
            <w:pPr>
              <w:pStyle w:val="TableText"/>
              <w:rPr>
                <w:rFonts w:cs="Times New Roman"/>
                <w:szCs w:val="22"/>
              </w:rPr>
            </w:pPr>
            <w:r w:rsidRPr="00604E24">
              <w:rPr>
                <w:rFonts w:cs="Times New Roman"/>
                <w:szCs w:val="22"/>
              </w:rPr>
              <w:t>Multi-Divisional Testing</w:t>
            </w:r>
          </w:p>
        </w:tc>
        <w:tc>
          <w:tcPr>
            <w:tcW w:w="3316" w:type="pct"/>
          </w:tcPr>
          <w:p w14:paraId="247F05AC"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testing that ensures that all applications will operate in a multi-division or multi-site environment recognizing that an enterprise perspective while fully supporting local health care delivery.</w:t>
            </w:r>
          </w:p>
        </w:tc>
      </w:tr>
      <w:tr w:rsidR="00D82879" w:rsidRPr="00604E24" w14:paraId="247F05B0"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AE" w14:textId="77777777" w:rsidR="00D82879" w:rsidRPr="00604E24" w:rsidRDefault="00D82879" w:rsidP="00F8149C">
            <w:pPr>
              <w:pStyle w:val="TableText"/>
              <w:rPr>
                <w:rFonts w:cs="Times New Roman"/>
                <w:szCs w:val="22"/>
              </w:rPr>
            </w:pPr>
            <w:r w:rsidRPr="00604E24">
              <w:rPr>
                <w:rFonts w:cs="Times New Roman"/>
                <w:szCs w:val="22"/>
              </w:rPr>
              <w:t>Parallel Testing</w:t>
            </w:r>
          </w:p>
        </w:tc>
        <w:tc>
          <w:tcPr>
            <w:tcW w:w="3316" w:type="pct"/>
          </w:tcPr>
          <w:p w14:paraId="247F05AF"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The same internal processes are run on the existing system and the new system. The existing system is considered the “gold standard”, unless proven otherwise. The feedback (expected results, defined time limits, data extracts, etc.) from processes from the new system are compared to the existing system. Parallel testing is performed </w:t>
            </w:r>
            <w:r w:rsidRPr="00604E24">
              <w:rPr>
                <w:rFonts w:cs="Times New Roman"/>
                <w:szCs w:val="22"/>
              </w:rPr>
              <w:lastRenderedPageBreak/>
              <w:t>before the new system is put into a production environment.</w:t>
            </w:r>
          </w:p>
        </w:tc>
      </w:tr>
      <w:tr w:rsidR="00D82879" w:rsidRPr="00604E24" w14:paraId="247F05B3"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B1" w14:textId="77777777" w:rsidR="00D82879" w:rsidRPr="00604E24" w:rsidRDefault="00D82879" w:rsidP="00F8149C">
            <w:pPr>
              <w:pStyle w:val="TableText"/>
              <w:rPr>
                <w:rFonts w:cs="Times New Roman"/>
                <w:szCs w:val="22"/>
              </w:rPr>
            </w:pPr>
            <w:r w:rsidRPr="00604E24">
              <w:rPr>
                <w:rFonts w:cs="Times New Roman"/>
                <w:szCs w:val="22"/>
              </w:rPr>
              <w:lastRenderedPageBreak/>
              <w:t>Performance Monitoring Testing</w:t>
            </w:r>
          </w:p>
        </w:tc>
        <w:tc>
          <w:tcPr>
            <w:tcW w:w="3316" w:type="pct"/>
          </w:tcPr>
          <w:p w14:paraId="247F05B2"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Performance profiling assesses how a system is spending its time and consuming resources. This type of performance testing optimizes the performance of a system by measuring how much time and resources the system is spending in each function. These tests identify performance limitations in the code and specify which sections of the code would benefit most from optimization work. The goal of performance profiling is to optimize the feature and application performance.</w:t>
            </w:r>
          </w:p>
        </w:tc>
      </w:tr>
      <w:tr w:rsidR="00D82879" w:rsidRPr="00604E24" w14:paraId="247F05B6"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B4" w14:textId="77777777" w:rsidR="00D82879" w:rsidRPr="00604E24" w:rsidRDefault="00D82879" w:rsidP="00F8149C">
            <w:pPr>
              <w:pStyle w:val="TableText"/>
              <w:rPr>
                <w:rFonts w:cs="Times New Roman"/>
                <w:szCs w:val="22"/>
              </w:rPr>
            </w:pPr>
            <w:r w:rsidRPr="00604E24">
              <w:rPr>
                <w:rFonts w:cs="Times New Roman"/>
                <w:szCs w:val="22"/>
              </w:rPr>
              <w:t>Performance Testing</w:t>
            </w:r>
          </w:p>
        </w:tc>
        <w:tc>
          <w:tcPr>
            <w:tcW w:w="3316" w:type="pct"/>
          </w:tcPr>
          <w:p w14:paraId="247F05B5"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Performance Testing assesses how a system is spending its time and consuming resources. Performance testing optimizes a system by measuring how much time and resources the system is spending in each function. These tests identify performance limitations in the code and specify which sections of the code would benefit most from optimization work. Performance testing may be further refined by the use of specific types of performance tests, such as, benchmark test, load test, stress test, performance monitoring test, and contention test. </w:t>
            </w:r>
          </w:p>
        </w:tc>
      </w:tr>
      <w:tr w:rsidR="00D82879" w:rsidRPr="00604E24" w14:paraId="247F05B9"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B7" w14:textId="77777777" w:rsidR="00D82879" w:rsidRPr="00604E24" w:rsidRDefault="00D82879" w:rsidP="00F8149C">
            <w:pPr>
              <w:pStyle w:val="TableText"/>
              <w:rPr>
                <w:rFonts w:cs="Times New Roman"/>
                <w:szCs w:val="22"/>
              </w:rPr>
            </w:pPr>
            <w:r w:rsidRPr="00604E24">
              <w:rPr>
                <w:rFonts w:cs="Times New Roman"/>
                <w:szCs w:val="22"/>
              </w:rPr>
              <w:t>Performance – Benchmark Testing</w:t>
            </w:r>
          </w:p>
        </w:tc>
        <w:tc>
          <w:tcPr>
            <w:tcW w:w="3316" w:type="pct"/>
          </w:tcPr>
          <w:p w14:paraId="247F05B8"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performance testing that compares the performance of new or unknown functionality to a known reference standard (e.g., existing software or measurements). For example, benchmark testing may compare the performance of current systems with the performance of the Linux/Oracle system.</w:t>
            </w:r>
          </w:p>
        </w:tc>
      </w:tr>
      <w:tr w:rsidR="00D82879" w:rsidRPr="00604E24" w14:paraId="247F05BC"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BA" w14:textId="77777777" w:rsidR="00D82879" w:rsidRPr="00604E24" w:rsidRDefault="00D82879" w:rsidP="00F8149C">
            <w:pPr>
              <w:pStyle w:val="TableText"/>
              <w:rPr>
                <w:rFonts w:cs="Times New Roman"/>
                <w:szCs w:val="22"/>
              </w:rPr>
            </w:pPr>
            <w:r w:rsidRPr="00604E24">
              <w:rPr>
                <w:rFonts w:cs="Times New Roman"/>
                <w:szCs w:val="22"/>
              </w:rPr>
              <w:t>Performance – Contention Testing</w:t>
            </w:r>
          </w:p>
        </w:tc>
        <w:tc>
          <w:tcPr>
            <w:tcW w:w="3316" w:type="pct"/>
          </w:tcPr>
          <w:p w14:paraId="247F05BB" w14:textId="5A1C60AD"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A type of performance testing that executes </w:t>
            </w:r>
            <w:r w:rsidR="00673229" w:rsidRPr="00604E24">
              <w:rPr>
                <w:rFonts w:cs="Times New Roman"/>
                <w:szCs w:val="22"/>
              </w:rPr>
              <w:t>tests that cause</w:t>
            </w:r>
            <w:r w:rsidRPr="00604E24">
              <w:rPr>
                <w:rFonts w:cs="Times New Roman"/>
                <w:szCs w:val="22"/>
              </w:rPr>
              <w:t xml:space="preserve"> the application to fail with regard to actual or simulated concurrency. Contention testing identifies failures associated with locking, deadlock, </w:t>
            </w:r>
            <w:r w:rsidR="00EA5C11" w:rsidRPr="00604E24">
              <w:rPr>
                <w:rFonts w:cs="Times New Roman"/>
                <w:szCs w:val="22"/>
              </w:rPr>
              <w:t>live lock</w:t>
            </w:r>
            <w:r w:rsidRPr="00604E24">
              <w:rPr>
                <w:rFonts w:cs="Times New Roman"/>
                <w:szCs w:val="22"/>
              </w:rPr>
              <w:t>, starvation, race conditions, priority inversion, data loss, loss of memory, and lack of thread safety in shared software components or data.</w:t>
            </w:r>
          </w:p>
        </w:tc>
      </w:tr>
      <w:tr w:rsidR="00D82879" w:rsidRPr="00604E24" w14:paraId="247F05BF"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BD" w14:textId="77777777" w:rsidR="00D82879" w:rsidRPr="00604E24" w:rsidRDefault="00D82879" w:rsidP="00F8149C">
            <w:pPr>
              <w:pStyle w:val="TableText"/>
              <w:rPr>
                <w:rFonts w:cs="Times New Roman"/>
                <w:color w:val="FF0000"/>
                <w:szCs w:val="22"/>
              </w:rPr>
            </w:pPr>
            <w:r w:rsidRPr="00604E24">
              <w:rPr>
                <w:rFonts w:cs="Times New Roman"/>
                <w:szCs w:val="22"/>
              </w:rPr>
              <w:t>Performance – Endurance Testing</w:t>
            </w:r>
          </w:p>
        </w:tc>
        <w:tc>
          <w:tcPr>
            <w:tcW w:w="3316" w:type="pct"/>
          </w:tcPr>
          <w:p w14:paraId="247F05BE"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color w:val="C00000"/>
                <w:szCs w:val="22"/>
              </w:rPr>
            </w:pPr>
            <w:r w:rsidRPr="00604E24">
              <w:rPr>
                <w:rStyle w:val="tgc"/>
                <w:rFonts w:cs="Times New Roman"/>
                <w:szCs w:val="22"/>
                <w:lang w:val="en"/>
              </w:rPr>
              <w:t>Endurance testing, also known as Soak testing, is usually done to determine if the system can sustain the continuous expected load. During soak tests, memory utilization is monitored to detect potential leaks.</w:t>
            </w:r>
          </w:p>
        </w:tc>
      </w:tr>
      <w:tr w:rsidR="00D82879" w:rsidRPr="00604E24" w14:paraId="247F05C2"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C0" w14:textId="77777777" w:rsidR="00D82879" w:rsidRPr="00604E24" w:rsidRDefault="00D82879" w:rsidP="00F8149C">
            <w:pPr>
              <w:pStyle w:val="TableText"/>
              <w:rPr>
                <w:rFonts w:cs="Times New Roman"/>
                <w:szCs w:val="22"/>
              </w:rPr>
            </w:pPr>
            <w:r w:rsidRPr="00604E24">
              <w:rPr>
                <w:rFonts w:cs="Times New Roman"/>
                <w:szCs w:val="22"/>
              </w:rPr>
              <w:t>Performance – Load Testing</w:t>
            </w:r>
          </w:p>
        </w:tc>
        <w:tc>
          <w:tcPr>
            <w:tcW w:w="3316" w:type="pct"/>
          </w:tcPr>
          <w:p w14:paraId="247F05C1"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A performance test that subjects the system to varying workloads in order to measure and evaluate the performance behaviors and abilities of the system to continue to function properly under these different workloads. Load testing determines and ensures that the system functions properly beyond the expected maximum workload. Additionally, load testing evaluates the performance characteristics (e.g., response times, transaction rates, and other time-sensitive issues).</w:t>
            </w:r>
          </w:p>
        </w:tc>
      </w:tr>
      <w:tr w:rsidR="00D82879" w:rsidRPr="00604E24" w14:paraId="247F05C5"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C3" w14:textId="07DBFE71" w:rsidR="00D82879" w:rsidRPr="00604E24" w:rsidRDefault="00D82879" w:rsidP="00F8149C">
            <w:pPr>
              <w:pStyle w:val="TableText"/>
              <w:rPr>
                <w:rFonts w:cs="Times New Roman"/>
                <w:szCs w:val="22"/>
              </w:rPr>
            </w:pPr>
            <w:r w:rsidRPr="00604E24">
              <w:rPr>
                <w:rFonts w:cs="Times New Roman"/>
                <w:szCs w:val="22"/>
              </w:rPr>
              <w:t xml:space="preserve">Performance - </w:t>
            </w:r>
            <w:r w:rsidR="00EA5C11" w:rsidRPr="00604E24">
              <w:rPr>
                <w:rFonts w:cs="Times New Roman"/>
                <w:szCs w:val="22"/>
              </w:rPr>
              <w:t>Profiling Testing</w:t>
            </w:r>
          </w:p>
        </w:tc>
        <w:tc>
          <w:tcPr>
            <w:tcW w:w="3316" w:type="pct"/>
          </w:tcPr>
          <w:p w14:paraId="247F05C4"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 xml:space="preserve">Performance profiling assesses how a system is spending its time and consuming resources. This type of performance testing optimizes the performance of a system by measuring how much time and resources the system is spending in each function. These tests identify performance limitations in the code and specify which sections of the </w:t>
            </w:r>
            <w:r w:rsidRPr="00604E24">
              <w:rPr>
                <w:rFonts w:cs="Times New Roman"/>
                <w:szCs w:val="22"/>
              </w:rPr>
              <w:lastRenderedPageBreak/>
              <w:t>code would benefit most from optimization work. The goal of performance profiling is to optimize the feature and application performance.</w:t>
            </w:r>
          </w:p>
        </w:tc>
      </w:tr>
      <w:tr w:rsidR="00D82879" w:rsidRPr="00604E24" w14:paraId="247F05C8"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C6" w14:textId="77777777" w:rsidR="00D82879" w:rsidRPr="00604E24" w:rsidRDefault="00D82879" w:rsidP="00F8149C">
            <w:pPr>
              <w:pStyle w:val="TableText"/>
              <w:rPr>
                <w:rFonts w:cs="Times New Roman"/>
                <w:szCs w:val="22"/>
              </w:rPr>
            </w:pPr>
            <w:r w:rsidRPr="00604E24">
              <w:rPr>
                <w:rFonts w:cs="Times New Roman"/>
                <w:szCs w:val="22"/>
              </w:rPr>
              <w:lastRenderedPageBreak/>
              <w:t>Performance – Spike Testing</w:t>
            </w:r>
          </w:p>
        </w:tc>
        <w:tc>
          <w:tcPr>
            <w:tcW w:w="3316" w:type="pct"/>
          </w:tcPr>
          <w:p w14:paraId="247F05C7"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A performance test in which an application is tested with sudden increment and decrements in the load.  The focus is on system behavior during dramatic changes in load.</w:t>
            </w:r>
          </w:p>
        </w:tc>
      </w:tr>
      <w:tr w:rsidR="00D82879" w:rsidRPr="00604E24" w14:paraId="247F05CB"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C9" w14:textId="77777777" w:rsidR="00D82879" w:rsidRPr="00604E24" w:rsidRDefault="00D82879" w:rsidP="00F8149C">
            <w:pPr>
              <w:pStyle w:val="TableText"/>
              <w:rPr>
                <w:rFonts w:cs="Times New Roman"/>
                <w:szCs w:val="22"/>
              </w:rPr>
            </w:pPr>
            <w:r w:rsidRPr="00604E24">
              <w:rPr>
                <w:rFonts w:cs="Times New Roman"/>
                <w:szCs w:val="22"/>
              </w:rPr>
              <w:t>Privacy Testing</w:t>
            </w:r>
          </w:p>
        </w:tc>
        <w:tc>
          <w:tcPr>
            <w:tcW w:w="3316" w:type="pct"/>
          </w:tcPr>
          <w:p w14:paraId="247F05CA"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testing that ensures that (1) veteran and employee data are adequately protected and (2) systems and applications comply with the Privacy and Security Rule provisions of the Health Insurance Portability and Accountability Act (HIPAA).</w:t>
            </w:r>
          </w:p>
        </w:tc>
      </w:tr>
      <w:tr w:rsidR="00D82879" w:rsidRPr="00604E24" w14:paraId="247F05CE"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CC" w14:textId="77777777" w:rsidR="00D82879" w:rsidRPr="00604E24" w:rsidRDefault="00D82879" w:rsidP="00F8149C">
            <w:pPr>
              <w:pStyle w:val="TableText"/>
              <w:rPr>
                <w:rFonts w:cs="Times New Roman"/>
                <w:szCs w:val="22"/>
              </w:rPr>
            </w:pPr>
            <w:r w:rsidRPr="00604E24">
              <w:rPr>
                <w:rFonts w:cs="Times New Roman"/>
                <w:szCs w:val="22"/>
              </w:rPr>
              <w:t>Product Component Testing</w:t>
            </w:r>
          </w:p>
        </w:tc>
        <w:tc>
          <w:tcPr>
            <w:tcW w:w="3316" w:type="pct"/>
          </w:tcPr>
          <w:p w14:paraId="247F05CD"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Product Component Testing (aka Unit Testing) is the internal technical and functional testing of a module/component of code. Product Component Testing verifies that the requirements defined in the detail design specification have been successfully applied to the module/component under test.</w:t>
            </w:r>
          </w:p>
        </w:tc>
      </w:tr>
      <w:tr w:rsidR="00D82879" w:rsidRPr="00604E24" w14:paraId="247F05D1"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CF" w14:textId="77777777" w:rsidR="00D82879" w:rsidRPr="00604E24" w:rsidRDefault="00D82879" w:rsidP="00F8149C">
            <w:pPr>
              <w:pStyle w:val="TableText"/>
              <w:rPr>
                <w:rFonts w:cs="Times New Roman"/>
                <w:szCs w:val="22"/>
              </w:rPr>
            </w:pPr>
            <w:r w:rsidRPr="00604E24">
              <w:rPr>
                <w:rFonts w:cs="Times New Roman"/>
                <w:szCs w:val="22"/>
              </w:rPr>
              <w:t>Recovery Testing</w:t>
            </w:r>
          </w:p>
        </w:tc>
        <w:tc>
          <w:tcPr>
            <w:tcW w:w="3316" w:type="pct"/>
          </w:tcPr>
          <w:p w14:paraId="247F05D0"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testing that causes an application or system to fail in a controlled environment. Recovery processes are invoked while an application or system is monitored. Recovery testing verifies that application or system, and data recovery is achieved. Recovery Testing should be combined with Failover Testing.</w:t>
            </w:r>
          </w:p>
        </w:tc>
      </w:tr>
      <w:tr w:rsidR="00D82879" w:rsidRPr="00604E24" w14:paraId="247F05D4"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D2" w14:textId="77777777" w:rsidR="00D82879" w:rsidRPr="00604E24" w:rsidRDefault="00D82879" w:rsidP="00F8149C">
            <w:pPr>
              <w:pStyle w:val="TableText"/>
              <w:rPr>
                <w:rFonts w:cs="Times New Roman"/>
                <w:szCs w:val="22"/>
              </w:rPr>
            </w:pPr>
            <w:r w:rsidRPr="00604E24">
              <w:rPr>
                <w:rFonts w:cs="Times New Roman"/>
                <w:szCs w:val="22"/>
              </w:rPr>
              <w:t>Regression Test</w:t>
            </w:r>
          </w:p>
        </w:tc>
        <w:tc>
          <w:tcPr>
            <w:tcW w:w="3316" w:type="pct"/>
          </w:tcPr>
          <w:p w14:paraId="247F05D3"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A type of testing that validates existing functionality still performs as expected when new functionality is introduced into the system under test. </w:t>
            </w:r>
          </w:p>
        </w:tc>
      </w:tr>
      <w:tr w:rsidR="00D82879" w:rsidRPr="00604E24" w14:paraId="247F05D7"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D5" w14:textId="77777777" w:rsidR="00D82879" w:rsidRPr="00604E24" w:rsidRDefault="00D82879" w:rsidP="00F8149C">
            <w:pPr>
              <w:pStyle w:val="TableText"/>
              <w:rPr>
                <w:rFonts w:cs="Times New Roman"/>
                <w:szCs w:val="22"/>
              </w:rPr>
            </w:pPr>
            <w:r w:rsidRPr="00604E24">
              <w:rPr>
                <w:rFonts w:cs="Times New Roman"/>
                <w:szCs w:val="22"/>
              </w:rPr>
              <w:t>Risk Based Testing</w:t>
            </w:r>
          </w:p>
        </w:tc>
        <w:tc>
          <w:tcPr>
            <w:tcW w:w="3316" w:type="pct"/>
          </w:tcPr>
          <w:p w14:paraId="247F05D6"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testing based on a defined list of project risks. It is designed to explore and/or uncover potential system failures by using the list of risks to select and prioritize testing.</w:t>
            </w:r>
          </w:p>
        </w:tc>
      </w:tr>
      <w:tr w:rsidR="00D82879" w:rsidRPr="00604E24" w14:paraId="247F05DA"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D8" w14:textId="77777777" w:rsidR="00D82879" w:rsidRPr="00604E24" w:rsidRDefault="00D82879" w:rsidP="00F8149C">
            <w:pPr>
              <w:pStyle w:val="TableText"/>
              <w:rPr>
                <w:rFonts w:cs="Times New Roman"/>
                <w:szCs w:val="22"/>
              </w:rPr>
            </w:pPr>
            <w:r w:rsidRPr="00604E24">
              <w:rPr>
                <w:rFonts w:cs="Times New Roman"/>
                <w:szCs w:val="22"/>
              </w:rPr>
              <w:t>Section 508 Compliance Testing</w:t>
            </w:r>
          </w:p>
        </w:tc>
        <w:tc>
          <w:tcPr>
            <w:tcW w:w="3316" w:type="pct"/>
          </w:tcPr>
          <w:p w14:paraId="247F05D9"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A type of test that (1) ensures that persons with disabilities have access to and are able to interact with graphical user interfaces and (2) verifies that the application or system meets the specified Section 508 Compliance standards.</w:t>
            </w:r>
          </w:p>
        </w:tc>
      </w:tr>
      <w:tr w:rsidR="00D82879" w:rsidRPr="00604E24" w14:paraId="247F05DD"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DB" w14:textId="77777777" w:rsidR="00D82879" w:rsidRPr="00604E24" w:rsidRDefault="00D82879" w:rsidP="00F8149C">
            <w:pPr>
              <w:pStyle w:val="TableText"/>
              <w:rPr>
                <w:rFonts w:cs="Times New Roman"/>
                <w:szCs w:val="22"/>
              </w:rPr>
            </w:pPr>
            <w:r w:rsidRPr="00604E24">
              <w:rPr>
                <w:rFonts w:cs="Times New Roman"/>
                <w:szCs w:val="22"/>
              </w:rPr>
              <w:t>Security Testing</w:t>
            </w:r>
          </w:p>
        </w:tc>
        <w:tc>
          <w:tcPr>
            <w:tcW w:w="3316" w:type="pct"/>
          </w:tcPr>
          <w:p w14:paraId="247F05DC"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test that validates the security requirements and to ensure readiness for the independent testing performed by the Security Assessment Team as used by the Assessment and Authorization Process.</w:t>
            </w:r>
          </w:p>
        </w:tc>
      </w:tr>
      <w:tr w:rsidR="00D82879" w:rsidRPr="00604E24" w14:paraId="247F05E0"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DE" w14:textId="77777777" w:rsidR="00D82879" w:rsidRPr="00604E24" w:rsidRDefault="00D82879" w:rsidP="00F8149C">
            <w:pPr>
              <w:pStyle w:val="TableText"/>
              <w:rPr>
                <w:rFonts w:cs="Times New Roman"/>
                <w:szCs w:val="22"/>
              </w:rPr>
            </w:pPr>
            <w:r w:rsidRPr="00604E24">
              <w:rPr>
                <w:rFonts w:cs="Times New Roman"/>
                <w:szCs w:val="22"/>
              </w:rPr>
              <w:t>Smoke Test</w:t>
            </w:r>
          </w:p>
        </w:tc>
        <w:tc>
          <w:tcPr>
            <w:tcW w:w="3316" w:type="pct"/>
          </w:tcPr>
          <w:p w14:paraId="247F05DF"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A type of testing that ensures that an application or system is stable enough to enter testing in the currently active test phase. It is usually a subset of the overall set of tests, preferably automated, that touches parts of the system in at least a cursory way. </w:t>
            </w:r>
          </w:p>
        </w:tc>
      </w:tr>
      <w:tr w:rsidR="00D82879" w:rsidRPr="00604E24" w14:paraId="247F05E3"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E1" w14:textId="77777777" w:rsidR="00D82879" w:rsidRPr="00604E24" w:rsidRDefault="00D82879" w:rsidP="00F8149C">
            <w:pPr>
              <w:pStyle w:val="TableText"/>
              <w:rPr>
                <w:rFonts w:cs="Times New Roman"/>
                <w:szCs w:val="22"/>
              </w:rPr>
            </w:pPr>
            <w:r w:rsidRPr="00604E24">
              <w:rPr>
                <w:rFonts w:cs="Times New Roman"/>
                <w:szCs w:val="22"/>
              </w:rPr>
              <w:t>Stress Testing</w:t>
            </w:r>
          </w:p>
        </w:tc>
        <w:tc>
          <w:tcPr>
            <w:tcW w:w="3316" w:type="pct"/>
          </w:tcPr>
          <w:p w14:paraId="247F05E2"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 xml:space="preserve">A performance test implemented and executed to understand how a system fails due to conditions at the boundary, or outside of, the expected tolerances. This failure typically involves low resources or competition for resources. Low resource conditions reveal how the target-of-test fails that is not apparent under normal conditions. Other defects might result from competition for shared resources (e.g., </w:t>
            </w:r>
            <w:r w:rsidRPr="00604E24">
              <w:rPr>
                <w:rFonts w:cs="Times New Roman"/>
                <w:szCs w:val="22"/>
              </w:rPr>
              <w:lastRenderedPageBreak/>
              <w:t>database locks or network bandwidth), although some of these tests are usually addressed under functional and load testing. Stress Testing verifies the acceptability of the systems performance behavior when abnormal or extreme conditions are encountered (e.g., diminished resources or extremely high number of users).</w:t>
            </w:r>
          </w:p>
        </w:tc>
      </w:tr>
      <w:tr w:rsidR="00D82879" w:rsidRPr="00604E24" w14:paraId="247F05E6"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E4" w14:textId="77777777" w:rsidR="00D82879" w:rsidRPr="00604E24" w:rsidRDefault="00D82879" w:rsidP="00F8149C">
            <w:pPr>
              <w:pStyle w:val="TableText"/>
              <w:rPr>
                <w:rFonts w:cs="Times New Roman"/>
                <w:szCs w:val="22"/>
              </w:rPr>
            </w:pPr>
            <w:r w:rsidRPr="00604E24">
              <w:rPr>
                <w:rFonts w:cs="Times New Roman"/>
                <w:szCs w:val="22"/>
              </w:rPr>
              <w:lastRenderedPageBreak/>
              <w:t>System Testing</w:t>
            </w:r>
          </w:p>
        </w:tc>
        <w:tc>
          <w:tcPr>
            <w:tcW w:w="3316" w:type="pct"/>
          </w:tcPr>
          <w:p w14:paraId="247F05E5"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highlight w:val="yellow"/>
              </w:rPr>
            </w:pPr>
            <w:r w:rsidRPr="00604E24">
              <w:rPr>
                <w:rFonts w:cs="Times New Roman"/>
                <w:szCs w:val="22"/>
              </w:rPr>
              <w:t xml:space="preserve">System testing is the testing of all parts of an integrated system, including interfaces to external systems. Both functional and structural types of testing are performed to verify that the system performance, operation and functionality are sound. End to end testing with all interfacing systems is the ultimate version. </w:t>
            </w:r>
          </w:p>
        </w:tc>
      </w:tr>
      <w:tr w:rsidR="00D82879" w:rsidRPr="00604E24" w14:paraId="247F05E9"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E7" w14:textId="77777777" w:rsidR="00D82879" w:rsidRPr="00604E24" w:rsidRDefault="00D82879" w:rsidP="00F8149C">
            <w:pPr>
              <w:pStyle w:val="TableText"/>
              <w:rPr>
                <w:rFonts w:cs="Times New Roman"/>
                <w:szCs w:val="22"/>
              </w:rPr>
            </w:pPr>
            <w:r w:rsidRPr="00604E24">
              <w:rPr>
                <w:rFonts w:cs="Times New Roman"/>
                <w:szCs w:val="22"/>
              </w:rPr>
              <w:t>Usability Testing</w:t>
            </w:r>
          </w:p>
        </w:tc>
        <w:tc>
          <w:tcPr>
            <w:tcW w:w="3316" w:type="pct"/>
          </w:tcPr>
          <w:p w14:paraId="247F05E8"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 xml:space="preserve">Usability testing identifies problems in the ease-of-use and ease-of-learning of a product. Usability tests may focus upon, and are not limited to: human factors, aesthetics, consistency in the user interface, online and context-sensitive help, wizards and agents, user documentation. </w:t>
            </w:r>
          </w:p>
        </w:tc>
      </w:tr>
      <w:tr w:rsidR="00D82879" w:rsidRPr="00604E24" w14:paraId="247F05EC"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EA" w14:textId="77777777" w:rsidR="00D82879" w:rsidRPr="00604E24" w:rsidRDefault="00D82879" w:rsidP="00F8149C">
            <w:pPr>
              <w:pStyle w:val="TableText"/>
              <w:rPr>
                <w:rFonts w:cs="Times New Roman"/>
                <w:szCs w:val="22"/>
              </w:rPr>
            </w:pPr>
            <w:r w:rsidRPr="00604E24">
              <w:rPr>
                <w:rFonts w:cs="Times New Roman"/>
                <w:szCs w:val="22"/>
              </w:rPr>
              <w:t>User Functionality Test</w:t>
            </w:r>
          </w:p>
        </w:tc>
        <w:tc>
          <w:tcPr>
            <w:tcW w:w="3316" w:type="pct"/>
          </w:tcPr>
          <w:p w14:paraId="247F05EB"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User Functionality Test (UAT) is a type of Acceptance Test that involves end-users testing the functionality of the application using test data in a controlled test environment. </w:t>
            </w:r>
          </w:p>
        </w:tc>
      </w:tr>
      <w:tr w:rsidR="00D82879" w:rsidRPr="00604E24" w14:paraId="247F05EF"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ED" w14:textId="77777777" w:rsidR="00D82879" w:rsidRPr="00604E24" w:rsidRDefault="00D82879" w:rsidP="00F8149C">
            <w:pPr>
              <w:pStyle w:val="TableText"/>
              <w:rPr>
                <w:rFonts w:cs="Times New Roman"/>
                <w:szCs w:val="22"/>
              </w:rPr>
            </w:pPr>
            <w:r w:rsidRPr="00604E24">
              <w:rPr>
                <w:rFonts w:cs="Times New Roman"/>
                <w:szCs w:val="22"/>
              </w:rPr>
              <w:t>User Interface Testing</w:t>
            </w:r>
          </w:p>
        </w:tc>
        <w:tc>
          <w:tcPr>
            <w:tcW w:w="3316" w:type="pct"/>
          </w:tcPr>
          <w:p w14:paraId="247F05EE"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User-interface (UI) testing exercises the user interfaces to ensure that the interfaces follow accepted standards and meet requirements. User-interface testing is often referred to as GUI testing. UI testing provides tools and services for driving the user interface of an application from a test.</w:t>
            </w:r>
          </w:p>
        </w:tc>
      </w:tr>
    </w:tbl>
    <w:p w14:paraId="247F05F0" w14:textId="77777777" w:rsidR="00D82879" w:rsidRDefault="00D82879" w:rsidP="00D82879">
      <w:pPr>
        <w:pStyle w:val="Title2"/>
      </w:pPr>
    </w:p>
    <w:p w14:paraId="16F7A7B9" w14:textId="77777777" w:rsidR="000C2E1F" w:rsidRDefault="000C2E1F" w:rsidP="000C2E1F">
      <w:pPr>
        <w:pStyle w:val="BodyText"/>
        <w:sectPr w:rsidR="000C2E1F" w:rsidSect="000F25FB">
          <w:headerReference w:type="even" r:id="rId24"/>
          <w:footerReference w:type="even" r:id="rId25"/>
          <w:pgSz w:w="12240" w:h="15840" w:code="1"/>
          <w:pgMar w:top="1440" w:right="1440" w:bottom="1440" w:left="1440" w:header="720" w:footer="720" w:gutter="0"/>
          <w:pgNumType w:start="1"/>
          <w:cols w:space="720"/>
          <w:docGrid w:linePitch="360"/>
        </w:sectPr>
      </w:pPr>
    </w:p>
    <w:p w14:paraId="35EA2326" w14:textId="5BA1DDBB" w:rsidR="000C2E1F" w:rsidRPr="002D5F21" w:rsidRDefault="000C2E1F" w:rsidP="000C5879">
      <w:pPr>
        <w:pStyle w:val="Heading1"/>
        <w:numPr>
          <w:ilvl w:val="0"/>
          <w:numId w:val="0"/>
        </w:numPr>
        <w:ind w:left="720"/>
      </w:pPr>
      <w:bookmarkStart w:id="222" w:name="_Appendix_B_-"/>
      <w:bookmarkStart w:id="223" w:name="_Toc436390644"/>
      <w:bookmarkStart w:id="224" w:name="_Toc270933674"/>
      <w:bookmarkEnd w:id="222"/>
      <w:r w:rsidRPr="00D82879">
        <w:lastRenderedPageBreak/>
        <w:t>Appendix</w:t>
      </w:r>
      <w:r>
        <w:t xml:space="preserve"> B</w:t>
      </w:r>
      <w:r w:rsidRPr="002D5F21">
        <w:t xml:space="preserve"> - </w:t>
      </w:r>
      <w:r w:rsidR="0061360B">
        <w:t>Test Case Defined, Logged, &amp; R</w:t>
      </w:r>
      <w:r w:rsidRPr="000926BF">
        <w:t>eported</w:t>
      </w:r>
      <w:bookmarkEnd w:id="223"/>
    </w:p>
    <w:bookmarkEnd w:id="224"/>
    <w:p w14:paraId="72533275" w14:textId="0907350B" w:rsidR="000C2E1F" w:rsidRDefault="000D0508" w:rsidP="003C79CB">
      <w:pPr>
        <w:keepNext/>
      </w:pPr>
      <w:r>
        <w:t xml:space="preserve">The following </w:t>
      </w:r>
      <w:r w:rsidR="00D73546">
        <w:t xml:space="preserve">image </w:t>
      </w:r>
      <w:r>
        <w:t>is a</w:t>
      </w:r>
      <w:r w:rsidR="000C2E1F">
        <w:t>n example of a test case as specified in the Test</w:t>
      </w:r>
      <w:r w:rsidR="00730CF4">
        <w:t xml:space="preserve"> </w:t>
      </w:r>
      <w:r w:rsidR="000C2E1F">
        <w:t xml:space="preserve">Cases worksheet in the </w:t>
      </w:r>
      <w:r w:rsidR="00730CF4">
        <w:t>“</w:t>
      </w:r>
      <w:r w:rsidR="000C2E1F" w:rsidRPr="00345D6F">
        <w:t>TestCases-Baseline.xlsx</w:t>
      </w:r>
      <w:r w:rsidR="00D73546">
        <w:t>”</w:t>
      </w:r>
      <w:r w:rsidR="000C2E1F" w:rsidRPr="00345D6F">
        <w:t xml:space="preserve"> workbook</w:t>
      </w:r>
      <w:r w:rsidR="00D73546">
        <w:t>.</w:t>
      </w:r>
    </w:p>
    <w:tbl>
      <w:tblPr>
        <w:tblStyle w:val="TableGrid"/>
        <w:tblW w:w="0" w:type="auto"/>
        <w:jc w:val="center"/>
        <w:tblLook w:val="04A0" w:firstRow="1" w:lastRow="0" w:firstColumn="1" w:lastColumn="0" w:noHBand="0" w:noVBand="1"/>
        <w:tblCaption w:val="Test Case Example"/>
        <w:tblDescription w:val="The image displays a test case example taken from an Excel workbook."/>
      </w:tblPr>
      <w:tblGrid>
        <w:gridCol w:w="9232"/>
      </w:tblGrid>
      <w:tr w:rsidR="003C79CB" w14:paraId="2C45E63A" w14:textId="77777777" w:rsidTr="00846BC3">
        <w:trPr>
          <w:trHeight w:val="346"/>
          <w:tblHeader/>
          <w:jc w:val="center"/>
        </w:trPr>
        <w:tc>
          <w:tcPr>
            <w:tcW w:w="9014" w:type="dxa"/>
            <w:shd w:val="clear" w:color="auto" w:fill="4F81BD"/>
          </w:tcPr>
          <w:p w14:paraId="4F2A7E8E" w14:textId="7B68AC56" w:rsidR="003C79CB" w:rsidRPr="00F12A3A" w:rsidRDefault="003C79CB" w:rsidP="00DA7874">
            <w:pPr>
              <w:keepNext/>
              <w:jc w:val="center"/>
              <w:rPr>
                <w:noProof/>
              </w:rPr>
            </w:pPr>
            <w:r>
              <w:rPr>
                <w:noProof/>
              </w:rPr>
              <w:t>Test Case Example</w:t>
            </w:r>
          </w:p>
        </w:tc>
      </w:tr>
      <w:tr w:rsidR="003C79CB" w14:paraId="1B7F1C35" w14:textId="77777777" w:rsidTr="00846BC3">
        <w:trPr>
          <w:trHeight w:val="3620"/>
          <w:jc w:val="center"/>
        </w:trPr>
        <w:tc>
          <w:tcPr>
            <w:tcW w:w="9014" w:type="dxa"/>
          </w:tcPr>
          <w:p w14:paraId="109E1458" w14:textId="59D8A38B" w:rsidR="003C79CB" w:rsidRDefault="003C79CB" w:rsidP="00DA7874">
            <w:pPr>
              <w:keepNext/>
              <w:jc w:val="center"/>
            </w:pPr>
            <w:r>
              <w:rPr>
                <w:noProof/>
              </w:rPr>
              <w:drawing>
                <wp:inline distT="0" distB="0" distL="0" distR="0" wp14:anchorId="6706EC4D" wp14:editId="7B43BDA0">
                  <wp:extent cx="5725160" cy="2154965"/>
                  <wp:effectExtent l="0" t="0" r="0" b="0"/>
                  <wp:docPr id="21" name="Picture 21" descr="The appendix displays an image of a test case example." title="Test C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4965" cy="2158656"/>
                          </a:xfrm>
                          <a:prstGeom prst="rect">
                            <a:avLst/>
                          </a:prstGeom>
                        </pic:spPr>
                      </pic:pic>
                    </a:graphicData>
                  </a:graphic>
                </wp:inline>
              </w:drawing>
            </w:r>
          </w:p>
        </w:tc>
      </w:tr>
    </w:tbl>
    <w:p w14:paraId="45E44BEA" w14:textId="2EF8A6F8" w:rsidR="003C79CB" w:rsidRDefault="003C79CB" w:rsidP="00D73546">
      <w:pPr>
        <w:keepNext/>
      </w:pPr>
      <w:r>
        <w:t xml:space="preserve">The following </w:t>
      </w:r>
      <w:r w:rsidR="00D73546">
        <w:t xml:space="preserve">image </w:t>
      </w:r>
      <w:r>
        <w:t xml:space="preserve">displays </w:t>
      </w:r>
      <w:r w:rsidR="00D73546">
        <w:t xml:space="preserve">additional information for the </w:t>
      </w:r>
      <w:r>
        <w:t xml:space="preserve">same test case </w:t>
      </w:r>
      <w:r w:rsidR="00D73546">
        <w:t>but includes the</w:t>
      </w:r>
      <w:r>
        <w:t xml:space="preserve"> test resu</w:t>
      </w:r>
      <w:r w:rsidR="00D73546">
        <w:t>lts.</w:t>
      </w:r>
    </w:p>
    <w:tbl>
      <w:tblPr>
        <w:tblStyle w:val="TableGrid"/>
        <w:tblW w:w="0" w:type="auto"/>
        <w:jc w:val="center"/>
        <w:tblLook w:val="04A0" w:firstRow="1" w:lastRow="0" w:firstColumn="1" w:lastColumn="0" w:noHBand="0" w:noVBand="1"/>
        <w:tblCaption w:val="Test Case Example"/>
        <w:tblDescription w:val="The image displays a test case example and displays the test results."/>
      </w:tblPr>
      <w:tblGrid>
        <w:gridCol w:w="9428"/>
      </w:tblGrid>
      <w:tr w:rsidR="003C79CB" w14:paraId="5B9DCB81" w14:textId="77777777" w:rsidTr="00846BC3">
        <w:trPr>
          <w:trHeight w:val="325"/>
          <w:tblHeader/>
          <w:jc w:val="center"/>
        </w:trPr>
        <w:tc>
          <w:tcPr>
            <w:tcW w:w="9218" w:type="dxa"/>
            <w:shd w:val="clear" w:color="auto" w:fill="4F81BD"/>
          </w:tcPr>
          <w:p w14:paraId="27CC1712" w14:textId="77777777" w:rsidR="003C79CB" w:rsidRPr="00F12A3A" w:rsidRDefault="003C79CB" w:rsidP="00D73546">
            <w:pPr>
              <w:jc w:val="center"/>
              <w:rPr>
                <w:noProof/>
              </w:rPr>
            </w:pPr>
            <w:r>
              <w:rPr>
                <w:noProof/>
              </w:rPr>
              <w:t>Test Case Example</w:t>
            </w:r>
          </w:p>
        </w:tc>
      </w:tr>
      <w:tr w:rsidR="003C79CB" w14:paraId="20AEF5B6" w14:textId="77777777" w:rsidTr="00846BC3">
        <w:trPr>
          <w:trHeight w:val="3407"/>
          <w:jc w:val="center"/>
        </w:trPr>
        <w:tc>
          <w:tcPr>
            <w:tcW w:w="9218" w:type="dxa"/>
          </w:tcPr>
          <w:p w14:paraId="4F94F605" w14:textId="4838697A" w:rsidR="003C79CB" w:rsidRDefault="003C79CB" w:rsidP="00DA7874">
            <w:pPr>
              <w:keepNext/>
              <w:jc w:val="center"/>
            </w:pPr>
            <w:r>
              <w:rPr>
                <w:noProof/>
              </w:rPr>
              <w:drawing>
                <wp:inline distT="0" distB="0" distL="0" distR="0" wp14:anchorId="37334A62" wp14:editId="4BE50039">
                  <wp:extent cx="5849620" cy="2064897"/>
                  <wp:effectExtent l="0" t="0" r="0" b="0"/>
                  <wp:docPr id="22" name="Picture 22" descr="The image displays an example of a test case" title="Test C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74468" cy="2073668"/>
                          </a:xfrm>
                          <a:prstGeom prst="rect">
                            <a:avLst/>
                          </a:prstGeom>
                        </pic:spPr>
                      </pic:pic>
                    </a:graphicData>
                  </a:graphic>
                </wp:inline>
              </w:drawing>
            </w:r>
          </w:p>
        </w:tc>
      </w:tr>
    </w:tbl>
    <w:p w14:paraId="23DF2D53" w14:textId="263EF4BA" w:rsidR="003C79CB" w:rsidRDefault="003C79CB" w:rsidP="00140CC3"/>
    <w:p w14:paraId="583F388B" w14:textId="42FDFACE" w:rsidR="003C79CB" w:rsidRDefault="003C79CB" w:rsidP="00846BC3">
      <w:pPr>
        <w:keepNext/>
      </w:pPr>
      <w:r>
        <w:t xml:space="preserve">When the last step (row 19) </w:t>
      </w:r>
      <w:r w:rsidR="00D73546">
        <w:t xml:space="preserve">of a test script is executed </w:t>
      </w:r>
      <w:r>
        <w:t>the “CHK” value is manually changed to “Yes” and the Test Result value (row 15) will change to “Pass”</w:t>
      </w:r>
      <w:r w:rsidR="00846BC3">
        <w:t xml:space="preserve"> as displayed in the following</w:t>
      </w:r>
      <w:r w:rsidR="00FC2C13">
        <w:t xml:space="preserve"> image.</w:t>
      </w:r>
    </w:p>
    <w:tbl>
      <w:tblPr>
        <w:tblStyle w:val="TableGrid"/>
        <w:tblW w:w="9385" w:type="dxa"/>
        <w:jc w:val="center"/>
        <w:tblLook w:val="04A0" w:firstRow="1" w:lastRow="0" w:firstColumn="1" w:lastColumn="0" w:noHBand="0" w:noVBand="1"/>
        <w:tblCaption w:val="Test Case Example"/>
        <w:tblDescription w:val="The image displays the test case example."/>
      </w:tblPr>
      <w:tblGrid>
        <w:gridCol w:w="9396"/>
      </w:tblGrid>
      <w:tr w:rsidR="003C79CB" w14:paraId="548506FE" w14:textId="77777777" w:rsidTr="00846BC3">
        <w:trPr>
          <w:trHeight w:val="355"/>
          <w:tblHeader/>
          <w:jc w:val="center"/>
        </w:trPr>
        <w:tc>
          <w:tcPr>
            <w:tcW w:w="9385" w:type="dxa"/>
            <w:shd w:val="clear" w:color="auto" w:fill="4F81BD"/>
          </w:tcPr>
          <w:p w14:paraId="26B3A31B" w14:textId="77777777" w:rsidR="003C79CB" w:rsidRPr="00F12A3A" w:rsidRDefault="003C79CB" w:rsidP="00846BC3">
            <w:pPr>
              <w:jc w:val="center"/>
              <w:rPr>
                <w:noProof/>
              </w:rPr>
            </w:pPr>
            <w:r>
              <w:rPr>
                <w:noProof/>
              </w:rPr>
              <w:t>Test Case Example</w:t>
            </w:r>
          </w:p>
        </w:tc>
      </w:tr>
      <w:tr w:rsidR="003C79CB" w14:paraId="18DB0ED0" w14:textId="77777777" w:rsidTr="00846BC3">
        <w:trPr>
          <w:trHeight w:val="3716"/>
          <w:jc w:val="center"/>
        </w:trPr>
        <w:tc>
          <w:tcPr>
            <w:tcW w:w="9385" w:type="dxa"/>
          </w:tcPr>
          <w:p w14:paraId="0E6A235B" w14:textId="171A7984" w:rsidR="003C79CB" w:rsidRPr="003C79CB" w:rsidRDefault="003C79CB" w:rsidP="00DA7874">
            <w:pPr>
              <w:keepNext/>
              <w:jc w:val="center"/>
              <w:rPr>
                <w:b/>
              </w:rPr>
            </w:pPr>
            <w:r>
              <w:rPr>
                <w:noProof/>
              </w:rPr>
              <w:lastRenderedPageBreak/>
              <w:drawing>
                <wp:inline distT="0" distB="0" distL="0" distR="0" wp14:anchorId="6DB48914" wp14:editId="02D72032">
                  <wp:extent cx="5821680" cy="2167570"/>
                  <wp:effectExtent l="0" t="0" r="7620" b="4445"/>
                  <wp:docPr id="16" name="Picture 16" descr="The image displays an example of a test case." title="Test C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858656" cy="2181337"/>
                          </a:xfrm>
                          <a:prstGeom prst="rect">
                            <a:avLst/>
                          </a:prstGeom>
                        </pic:spPr>
                      </pic:pic>
                    </a:graphicData>
                  </a:graphic>
                </wp:inline>
              </w:drawing>
            </w:r>
          </w:p>
        </w:tc>
      </w:tr>
    </w:tbl>
    <w:p w14:paraId="474B983D" w14:textId="77777777" w:rsidR="00166D96" w:rsidRDefault="000C2E1F" w:rsidP="000C2E1F">
      <w:pPr>
        <w:pStyle w:val="BodyText"/>
        <w:rPr>
          <w:noProof/>
        </w:rPr>
        <w:sectPr w:rsidR="00166D96" w:rsidSect="00846BC3">
          <w:pgSz w:w="12240" w:h="15840" w:code="1"/>
          <w:pgMar w:top="1440" w:right="1440" w:bottom="1440" w:left="1440" w:header="720" w:footer="720" w:gutter="0"/>
          <w:cols w:space="720"/>
          <w:docGrid w:linePitch="360"/>
        </w:sectPr>
      </w:pPr>
      <w:r>
        <w:rPr>
          <w:noProof/>
        </w:rPr>
        <w:br w:type="page"/>
      </w:r>
    </w:p>
    <w:p w14:paraId="751AECA6" w14:textId="4BB3AEF4" w:rsidR="000C2E1F" w:rsidRDefault="000C2E1F" w:rsidP="000C2E1F">
      <w:pPr>
        <w:pStyle w:val="BodyText"/>
        <w:rPr>
          <w:noProof/>
        </w:rPr>
      </w:pPr>
    </w:p>
    <w:p w14:paraId="24F584D5" w14:textId="02FD78D0" w:rsidR="000C2E1F" w:rsidRPr="002D5F21" w:rsidRDefault="000C2E1F" w:rsidP="000C5879">
      <w:pPr>
        <w:pStyle w:val="Heading1"/>
        <w:numPr>
          <w:ilvl w:val="0"/>
          <w:numId w:val="0"/>
        </w:numPr>
        <w:ind w:left="720"/>
      </w:pPr>
      <w:bookmarkStart w:id="225" w:name="_Test_Case_report"/>
      <w:bookmarkStart w:id="226" w:name="_Appendix_C_-"/>
      <w:bookmarkStart w:id="227" w:name="_Toc436390645"/>
      <w:bookmarkStart w:id="228" w:name="_Toc270933676"/>
      <w:bookmarkEnd w:id="225"/>
      <w:bookmarkEnd w:id="226"/>
      <w:r w:rsidRPr="00D82879">
        <w:t>Appendix</w:t>
      </w:r>
      <w:r>
        <w:t xml:space="preserve"> C</w:t>
      </w:r>
      <w:r w:rsidRPr="002D5F21">
        <w:t xml:space="preserve"> - </w:t>
      </w:r>
      <w:r w:rsidR="00166D96">
        <w:t>Test Case Report T</w:t>
      </w:r>
      <w:r>
        <w:t>able</w:t>
      </w:r>
      <w:bookmarkEnd w:id="227"/>
    </w:p>
    <w:bookmarkEnd w:id="228"/>
    <w:p w14:paraId="5F4E935D" w14:textId="0671D234" w:rsidR="000C2E1F" w:rsidRDefault="000D0508" w:rsidP="00CD0435">
      <w:pPr>
        <w:rPr>
          <w:noProof/>
        </w:rPr>
      </w:pPr>
      <w:r>
        <w:rPr>
          <w:noProof/>
        </w:rPr>
        <w:t>The following is a</w:t>
      </w:r>
      <w:r w:rsidR="000C2E1F">
        <w:rPr>
          <w:noProof/>
        </w:rPr>
        <w:t>n example</w:t>
      </w:r>
      <w:r w:rsidR="00166D96">
        <w:rPr>
          <w:noProof/>
        </w:rPr>
        <w:t xml:space="preserve"> of a </w:t>
      </w:r>
      <w:r w:rsidR="000C2E1F">
        <w:rPr>
          <w:noProof/>
        </w:rPr>
        <w:t>test case report table as generated from TestCases-Result worksheet for inclusio</w:t>
      </w:r>
      <w:r w:rsidR="00166D96">
        <w:rPr>
          <w:noProof/>
        </w:rPr>
        <w:t>n in the Test Results document:</w:t>
      </w:r>
    </w:p>
    <w:tbl>
      <w:tblPr>
        <w:tblW w:w="14598"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0C2E1F" w:rsidRPr="001726D5" w14:paraId="615A01E8" w14:textId="77777777" w:rsidTr="000C2E1F">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478441B" w14:textId="77777777" w:rsidR="000C2E1F" w:rsidRPr="00D341B6" w:rsidRDefault="000C2E1F" w:rsidP="000C2E1F">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74D99A2B" w14:textId="7A2826A5" w:rsidR="000C2E1F" w:rsidRPr="000961B0" w:rsidRDefault="00FE2E33" w:rsidP="000C2E1F">
            <w:pPr>
              <w:pStyle w:val="NoSpacing"/>
              <w:keepNext/>
              <w:keepLines/>
              <w:rPr>
                <w:rFonts w:ascii="Times New Roman" w:hAnsi="Times New Roman"/>
                <w:b/>
                <w:noProof/>
                <w:color w:val="auto"/>
                <w:sz w:val="20"/>
                <w:szCs w:val="20"/>
              </w:rPr>
            </w:pPr>
            <w:r>
              <w:rPr>
                <w:rFonts w:asciiTheme="minorHAnsi" w:hAnsiTheme="minorHAnsi"/>
                <w:noProof/>
                <w:color w:val="auto"/>
                <w:sz w:val="20"/>
                <w:szCs w:val="20"/>
              </w:rPr>
              <w:t>VistA-1</w:t>
            </w:r>
            <w:r w:rsidR="000C2E1F">
              <w:rPr>
                <w:rFonts w:asciiTheme="minorHAnsi" w:hAnsiTheme="minorHAnsi"/>
                <w:noProof/>
                <w:color w:val="auto"/>
                <w:sz w:val="20"/>
                <w:szCs w:val="20"/>
              </w:rPr>
              <w:t>_</w:t>
            </w:r>
            <w:r w:rsidR="000C2E1F" w:rsidRPr="00B363F4">
              <w:rPr>
                <w:rFonts w:asciiTheme="minorHAnsi" w:hAnsiTheme="minorHAnsi"/>
                <w:noProof/>
                <w:color w:val="auto"/>
                <w:sz w:val="20"/>
                <w:szCs w:val="20"/>
              </w:rPr>
              <w:t>VO-3.1-1</w:t>
            </w:r>
            <w:r w:rsidR="000C2E1F">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AFC6612" w14:textId="77777777" w:rsidR="000C2E1F" w:rsidRPr="003C670A" w:rsidRDefault="000C2E1F" w:rsidP="000C2E1F">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B363F4">
              <w:rPr>
                <w:rFonts w:ascii="Calibri" w:hAnsi="Calibri"/>
                <w:noProof/>
                <w:color w:val="auto"/>
                <w:sz w:val="20"/>
                <w:szCs w:val="20"/>
              </w:rPr>
              <w:t>View Orders - Patient has local prescriptions only</w:t>
            </w:r>
            <w:r>
              <w:rPr>
                <w:rFonts w:ascii="Calibri" w:hAnsi="Calibri"/>
                <w:noProof/>
                <w:color w:val="auto"/>
                <w:sz w:val="20"/>
                <w:szCs w:val="20"/>
              </w:rPr>
              <w:t xml:space="preserve"> - </w:t>
            </w:r>
            <w:r w:rsidRPr="00B363F4">
              <w:rPr>
                <w:rFonts w:ascii="Calibri" w:hAnsi="Calibri"/>
                <w:noProof/>
                <w:color w:val="auto"/>
                <w:sz w:val="20"/>
                <w:szCs w:val="20"/>
              </w:rPr>
              <w:t>Patient is registered and has prescriptions on Dev1 only</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FE4A386" w14:textId="77777777" w:rsidR="000C2E1F" w:rsidRPr="00D341B6" w:rsidRDefault="000C2E1F" w:rsidP="000C2E1F">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 By:</w:t>
            </w:r>
          </w:p>
          <w:p w14:paraId="2161FD22" w14:textId="77777777" w:rsidR="000C2E1F" w:rsidRPr="00490ECD" w:rsidRDefault="000C2E1F" w:rsidP="000C2E1F">
            <w:pPr>
              <w:pStyle w:val="NoSpacing"/>
              <w:keepNext/>
              <w:keepLines/>
              <w:rPr>
                <w:rFonts w:asciiTheme="minorHAnsi" w:hAnsiTheme="minorHAnsi"/>
                <w:noProof/>
                <w:color w:val="auto"/>
                <w:sz w:val="20"/>
                <w:szCs w:val="20"/>
              </w:rPr>
            </w:pPr>
            <w:r w:rsidRPr="00B363F4">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738D6B2" w14:textId="77777777" w:rsidR="000C2E1F" w:rsidRPr="00D341B6" w:rsidRDefault="000C2E1F" w:rsidP="000C2E1F">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Date Created: </w:t>
            </w:r>
          </w:p>
          <w:p w14:paraId="6A91403B" w14:textId="77777777" w:rsidR="000C2E1F" w:rsidRPr="00490ECD" w:rsidRDefault="000C2E1F" w:rsidP="000C2E1F">
            <w:pPr>
              <w:pStyle w:val="NoSpacing"/>
              <w:keepNext/>
              <w:keepLines/>
              <w:rPr>
                <w:rFonts w:asciiTheme="minorHAnsi" w:hAnsiTheme="minorHAnsi"/>
                <w:noProof/>
                <w:color w:val="auto"/>
                <w:sz w:val="20"/>
                <w:szCs w:val="20"/>
              </w:rPr>
            </w:pPr>
            <w:r w:rsidRPr="00490ECD">
              <w:rPr>
                <w:rFonts w:asciiTheme="minorHAnsi" w:hAnsiTheme="minorHAnsi"/>
                <w:noProof/>
                <w:color w:val="auto"/>
                <w:sz w:val="20"/>
                <w:szCs w:val="20"/>
              </w:rPr>
              <w:t>04/01/2013</w:t>
            </w:r>
          </w:p>
        </w:tc>
      </w:tr>
      <w:tr w:rsidR="000C2E1F" w:rsidRPr="001726D5" w14:paraId="1F013160" w14:textId="77777777" w:rsidTr="000C2E1F">
        <w:trPr>
          <w:cantSplit/>
          <w:trHeight w:val="260"/>
        </w:trPr>
        <w:tc>
          <w:tcPr>
            <w:tcW w:w="4338" w:type="dxa"/>
            <w:gridSpan w:val="3"/>
            <w:tcBorders>
              <w:bottom w:val="single" w:sz="4" w:space="0" w:color="auto"/>
            </w:tcBorders>
            <w:shd w:val="clear" w:color="auto" w:fill="B8CCE4" w:themeFill="accent1" w:themeFillTint="66"/>
          </w:tcPr>
          <w:p w14:paraId="5507FF64" w14:textId="77777777" w:rsidR="000C2E1F" w:rsidRPr="00D341B6" w:rsidRDefault="000C2E1F" w:rsidP="000C2E1F">
            <w:pPr>
              <w:pStyle w:val="NoSpacing"/>
              <w:keepNext/>
              <w:keepLines/>
              <w:rPr>
                <w:rFonts w:ascii="Times New Roman" w:hAnsi="Times New Roman"/>
                <w:b/>
                <w:noProof/>
                <w:color w:val="auto"/>
                <w:sz w:val="20"/>
                <w:szCs w:val="20"/>
              </w:rPr>
            </w:pPr>
          </w:p>
        </w:tc>
        <w:tc>
          <w:tcPr>
            <w:tcW w:w="5670" w:type="dxa"/>
            <w:tcBorders>
              <w:bottom w:val="single" w:sz="4" w:space="0" w:color="auto"/>
            </w:tcBorders>
            <w:shd w:val="clear" w:color="auto" w:fill="B8CCE4" w:themeFill="accent1" w:themeFillTint="66"/>
          </w:tcPr>
          <w:p w14:paraId="2EDD7E90" w14:textId="77777777" w:rsidR="000C2E1F" w:rsidRPr="00D341B6" w:rsidRDefault="000C2E1F" w:rsidP="000C2E1F">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B363F4">
              <w:rPr>
                <w:rFonts w:asciiTheme="minorHAnsi" w:hAnsiTheme="minorHAnsi"/>
                <w:noProof/>
                <w:color w:val="auto"/>
                <w:sz w:val="20"/>
                <w:szCs w:val="20"/>
              </w:rPr>
              <w:t>ViewOrders-TS-GOLDDEV1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r w:rsidRPr="00B363F4">
              <w:rPr>
                <w:rFonts w:asciiTheme="minorHAnsi" w:hAnsiTheme="minorHAnsi"/>
                <w:noProof/>
                <w:color w:val="auto"/>
                <w:sz w:val="20"/>
                <w:szCs w:val="20"/>
              </w:rPr>
              <w:t>TJ Cope</w:t>
            </w:r>
          </w:p>
        </w:tc>
        <w:tc>
          <w:tcPr>
            <w:tcW w:w="2430" w:type="dxa"/>
            <w:gridSpan w:val="4"/>
            <w:tcBorders>
              <w:bottom w:val="single" w:sz="4" w:space="0" w:color="auto"/>
            </w:tcBorders>
            <w:shd w:val="clear" w:color="auto" w:fill="B8CCE4" w:themeFill="accent1" w:themeFillTint="66"/>
          </w:tcPr>
          <w:p w14:paraId="024D2EFC" w14:textId="77777777" w:rsidR="000C2E1F" w:rsidRPr="00490ECD" w:rsidRDefault="000C2E1F" w:rsidP="000C2E1F">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r w:rsidRPr="00B363F4">
              <w:rPr>
                <w:rFonts w:asciiTheme="minorHAnsi" w:hAnsiTheme="minorHAnsi"/>
                <w:noProof/>
                <w:color w:val="auto"/>
                <w:sz w:val="20"/>
                <w:szCs w:val="20"/>
              </w:rPr>
              <w:t>7/21/2014 2:46:14 PM</w:t>
            </w:r>
          </w:p>
        </w:tc>
        <w:tc>
          <w:tcPr>
            <w:tcW w:w="2160" w:type="dxa"/>
            <w:tcBorders>
              <w:bottom w:val="single" w:sz="4" w:space="0" w:color="auto"/>
            </w:tcBorders>
            <w:shd w:val="clear" w:color="auto" w:fill="B8CCE4" w:themeFill="accent1" w:themeFillTint="66"/>
          </w:tcPr>
          <w:p w14:paraId="661036C3" w14:textId="77777777" w:rsidR="000C2E1F" w:rsidRPr="00D341B6" w:rsidRDefault="000C2E1F" w:rsidP="000C2E1F">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1711C00B" w14:textId="77777777" w:rsidR="000C2E1F" w:rsidRPr="003C670A" w:rsidRDefault="000C2E1F" w:rsidP="000C2E1F">
            <w:pPr>
              <w:pStyle w:val="NoSpacing"/>
              <w:keepNext/>
              <w:keepLines/>
              <w:rPr>
                <w:rFonts w:ascii="Times New Roman" w:hAnsi="Times New Roman"/>
                <w:noProof/>
                <w:color w:val="auto"/>
                <w:sz w:val="20"/>
                <w:szCs w:val="20"/>
              </w:rPr>
            </w:pPr>
            <w:r w:rsidRPr="00B363F4">
              <w:rPr>
                <w:rFonts w:asciiTheme="minorHAnsi" w:hAnsiTheme="minorHAnsi"/>
                <w:noProof/>
                <w:color w:val="auto"/>
                <w:sz w:val="20"/>
                <w:szCs w:val="20"/>
              </w:rPr>
              <w:t>Fail</w:t>
            </w:r>
          </w:p>
        </w:tc>
      </w:tr>
      <w:tr w:rsidR="000C2E1F" w:rsidRPr="001C4BDA" w14:paraId="13EC33A6" w14:textId="77777777" w:rsidTr="000C2E1F">
        <w:trPr>
          <w:cantSplit/>
          <w:trHeight w:val="215"/>
        </w:trPr>
        <w:tc>
          <w:tcPr>
            <w:tcW w:w="4338" w:type="dxa"/>
            <w:gridSpan w:val="3"/>
            <w:shd w:val="clear" w:color="auto" w:fill="F1FA76"/>
          </w:tcPr>
          <w:p w14:paraId="0BCFFF61" w14:textId="77777777" w:rsidR="000C2E1F" w:rsidRPr="00653880" w:rsidRDefault="000C2E1F" w:rsidP="000C2E1F">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4584D500" w14:textId="77777777" w:rsidR="000C2E1F" w:rsidRPr="00536423" w:rsidRDefault="000C2E1F" w:rsidP="000C2E1F">
            <w:pPr>
              <w:pStyle w:val="NoSpacing"/>
              <w:keepNext/>
              <w:keepLines/>
              <w:rPr>
                <w:rFonts w:asciiTheme="minorHAnsi" w:hAnsiTheme="minorHAnsi"/>
                <w:noProof/>
                <w:color w:val="auto"/>
                <w:sz w:val="20"/>
                <w:szCs w:val="20"/>
              </w:rPr>
            </w:pPr>
            <w:r w:rsidRPr="00B363F4">
              <w:rPr>
                <w:rFonts w:asciiTheme="minorHAnsi" w:hAnsiTheme="minorHAnsi"/>
                <w:noProof/>
                <w:color w:val="auto"/>
                <w:sz w:val="20"/>
                <w:szCs w:val="20"/>
              </w:rPr>
              <w:t>Pharmacist</w:t>
            </w:r>
          </w:p>
        </w:tc>
      </w:tr>
      <w:tr w:rsidR="000C2E1F" w:rsidRPr="001C4BDA" w14:paraId="40770A04" w14:textId="77777777" w:rsidTr="000C2E1F">
        <w:trPr>
          <w:cantSplit/>
          <w:trHeight w:val="260"/>
        </w:trPr>
        <w:tc>
          <w:tcPr>
            <w:tcW w:w="4338" w:type="dxa"/>
            <w:gridSpan w:val="3"/>
            <w:shd w:val="clear" w:color="auto" w:fill="F1FA76"/>
          </w:tcPr>
          <w:p w14:paraId="67862831" w14:textId="77777777" w:rsidR="000C2E1F" w:rsidRPr="00653880" w:rsidRDefault="000C2E1F" w:rsidP="000C2E1F">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20C0C52E" w14:textId="77777777" w:rsidR="000C2E1F" w:rsidRPr="00B363F4" w:rsidRDefault="000C2E1F" w:rsidP="000C2E1F">
            <w:pPr>
              <w:pStyle w:val="NoSpacing"/>
              <w:keepNext/>
              <w:keepLines/>
              <w:rPr>
                <w:rFonts w:asciiTheme="minorHAnsi" w:hAnsiTheme="minorHAnsi"/>
                <w:noProof/>
                <w:color w:val="auto"/>
                <w:sz w:val="20"/>
                <w:szCs w:val="20"/>
              </w:rPr>
            </w:pPr>
            <w:r w:rsidRPr="00B363F4">
              <w:rPr>
                <w:rFonts w:asciiTheme="minorHAnsi" w:hAnsiTheme="minorHAnsi"/>
                <w:noProof/>
                <w:color w:val="auto"/>
                <w:sz w:val="20"/>
                <w:szCs w:val="20"/>
              </w:rPr>
              <w:t>Patient 111-99-0201 has  RX #s</w:t>
            </w:r>
          </w:p>
          <w:p w14:paraId="1E594656" w14:textId="77777777" w:rsidR="000C2E1F" w:rsidRPr="00B363F4" w:rsidRDefault="000C2E1F" w:rsidP="000C2E1F">
            <w:pPr>
              <w:pStyle w:val="NoSpacing"/>
              <w:keepNext/>
              <w:keepLines/>
              <w:rPr>
                <w:rFonts w:asciiTheme="minorHAnsi" w:hAnsiTheme="minorHAnsi"/>
                <w:noProof/>
                <w:color w:val="auto"/>
                <w:sz w:val="20"/>
                <w:szCs w:val="20"/>
              </w:rPr>
            </w:pPr>
            <w:r w:rsidRPr="00B363F4">
              <w:rPr>
                <w:rFonts w:asciiTheme="minorHAnsi" w:hAnsiTheme="minorHAnsi"/>
                <w:noProof/>
                <w:color w:val="auto"/>
                <w:sz w:val="20"/>
                <w:szCs w:val="20"/>
              </w:rPr>
              <w:t>Dev1 - Active</w:t>
            </w:r>
          </w:p>
          <w:p w14:paraId="61EC15CD" w14:textId="77777777" w:rsidR="000C2E1F" w:rsidRPr="00B363F4" w:rsidRDefault="000C2E1F" w:rsidP="000C2E1F">
            <w:pPr>
              <w:pStyle w:val="NoSpacing"/>
              <w:keepNext/>
              <w:keepLines/>
              <w:rPr>
                <w:rFonts w:asciiTheme="minorHAnsi" w:hAnsiTheme="minorHAnsi"/>
                <w:noProof/>
                <w:color w:val="auto"/>
                <w:sz w:val="20"/>
                <w:szCs w:val="20"/>
              </w:rPr>
            </w:pPr>
            <w:r w:rsidRPr="00B363F4">
              <w:rPr>
                <w:rFonts w:asciiTheme="minorHAnsi" w:hAnsiTheme="minorHAnsi"/>
                <w:noProof/>
                <w:color w:val="auto"/>
                <w:sz w:val="20"/>
                <w:szCs w:val="20"/>
              </w:rPr>
              <w:t>-------------------------------------ACTIVE-----------</w:t>
            </w:r>
          </w:p>
          <w:p w14:paraId="390D3B08" w14:textId="77777777" w:rsidR="000C2E1F" w:rsidRPr="00B363F4" w:rsidRDefault="000C2E1F" w:rsidP="000C2E1F">
            <w:pPr>
              <w:pStyle w:val="NoSpacing"/>
              <w:keepNext/>
              <w:keepLines/>
              <w:rPr>
                <w:rFonts w:asciiTheme="minorHAnsi" w:hAnsiTheme="minorHAnsi"/>
                <w:noProof/>
                <w:color w:val="auto"/>
                <w:sz w:val="20"/>
                <w:szCs w:val="20"/>
              </w:rPr>
            </w:pPr>
            <w:r w:rsidRPr="00B363F4">
              <w:rPr>
                <w:rFonts w:asciiTheme="minorHAnsi" w:hAnsiTheme="minorHAnsi"/>
                <w:noProof/>
                <w:color w:val="auto"/>
                <w:sz w:val="20"/>
                <w:szCs w:val="20"/>
              </w:rPr>
              <w:t xml:space="preserve"> 1 501276$       TRIAMCINOLONE 75MCG 240D                 </w:t>
            </w:r>
          </w:p>
          <w:p w14:paraId="4B9E686A" w14:textId="5977BB0A" w:rsidR="000C2E1F" w:rsidRPr="00B363F4" w:rsidRDefault="00FE2E33" w:rsidP="000C2E1F">
            <w:pPr>
              <w:pStyle w:val="NoSpacing"/>
              <w:keepNext/>
              <w:keepLines/>
              <w:rPr>
                <w:rFonts w:asciiTheme="minorHAnsi" w:hAnsiTheme="minorHAnsi"/>
                <w:noProof/>
                <w:color w:val="auto"/>
                <w:sz w:val="20"/>
                <w:szCs w:val="20"/>
              </w:rPr>
            </w:pPr>
            <w:r>
              <w:rPr>
                <w:rFonts w:asciiTheme="minorHAnsi" w:hAnsiTheme="minorHAnsi"/>
                <w:noProof/>
                <w:color w:val="auto"/>
                <w:sz w:val="20"/>
                <w:szCs w:val="20"/>
              </w:rPr>
              <w:t>VistA System 2</w:t>
            </w:r>
            <w:r w:rsidR="000C2E1F" w:rsidRPr="00B363F4">
              <w:rPr>
                <w:rFonts w:asciiTheme="minorHAnsi" w:hAnsiTheme="minorHAnsi"/>
                <w:noProof/>
                <w:color w:val="auto"/>
                <w:sz w:val="20"/>
                <w:szCs w:val="20"/>
              </w:rPr>
              <w:t xml:space="preserve"> - not registered</w:t>
            </w:r>
          </w:p>
          <w:p w14:paraId="1718816D" w14:textId="08CA2D8F" w:rsidR="000C2E1F" w:rsidRPr="00B363F4" w:rsidRDefault="00FE2E33" w:rsidP="000C2E1F">
            <w:pPr>
              <w:pStyle w:val="NoSpacing"/>
              <w:keepNext/>
              <w:keepLines/>
              <w:rPr>
                <w:rFonts w:asciiTheme="minorHAnsi" w:hAnsiTheme="minorHAnsi"/>
                <w:noProof/>
                <w:color w:val="auto"/>
                <w:sz w:val="20"/>
                <w:szCs w:val="20"/>
              </w:rPr>
            </w:pPr>
            <w:r>
              <w:rPr>
                <w:rFonts w:asciiTheme="minorHAnsi" w:hAnsiTheme="minorHAnsi"/>
                <w:noProof/>
                <w:color w:val="auto"/>
                <w:sz w:val="20"/>
                <w:szCs w:val="20"/>
              </w:rPr>
              <w:t>VistA System 3</w:t>
            </w:r>
            <w:r w:rsidR="000C2E1F" w:rsidRPr="00B363F4">
              <w:rPr>
                <w:rFonts w:asciiTheme="minorHAnsi" w:hAnsiTheme="minorHAnsi"/>
                <w:noProof/>
                <w:color w:val="auto"/>
                <w:sz w:val="20"/>
                <w:szCs w:val="20"/>
              </w:rPr>
              <w:t xml:space="preserve"> - not registered </w:t>
            </w:r>
          </w:p>
          <w:p w14:paraId="222A010D" w14:textId="77777777" w:rsidR="000C2E1F" w:rsidRPr="00536423" w:rsidRDefault="000C2E1F" w:rsidP="000C2E1F">
            <w:pPr>
              <w:pStyle w:val="NoSpacing"/>
              <w:keepNext/>
              <w:keepLines/>
              <w:rPr>
                <w:rFonts w:asciiTheme="minorHAnsi" w:hAnsiTheme="minorHAnsi"/>
                <w:noProof/>
                <w:color w:val="auto"/>
                <w:sz w:val="20"/>
                <w:szCs w:val="20"/>
              </w:rPr>
            </w:pPr>
            <w:r w:rsidRPr="00B363F4">
              <w:rPr>
                <w:rFonts w:asciiTheme="minorHAnsi" w:hAnsiTheme="minorHAnsi"/>
                <w:noProof/>
                <w:color w:val="auto"/>
                <w:sz w:val="20"/>
                <w:szCs w:val="20"/>
              </w:rPr>
              <w:t>"Select PATIENT NAME:" prompt is displayed</w:t>
            </w:r>
            <w:r w:rsidRPr="00536423">
              <w:rPr>
                <w:rFonts w:asciiTheme="minorHAnsi" w:hAnsiTheme="minorHAnsi"/>
                <w:noProof/>
                <w:color w:val="auto"/>
                <w:sz w:val="20"/>
                <w:szCs w:val="20"/>
              </w:rPr>
              <w:t xml:space="preserve"> </w:t>
            </w:r>
          </w:p>
        </w:tc>
      </w:tr>
      <w:tr w:rsidR="000C2E1F" w:rsidRPr="00E9573D" w14:paraId="50C2A597" w14:textId="77777777" w:rsidTr="000C2E1F">
        <w:trPr>
          <w:cantSplit/>
        </w:trPr>
        <w:tc>
          <w:tcPr>
            <w:tcW w:w="738" w:type="dxa"/>
            <w:tcBorders>
              <w:top w:val="single" w:sz="4" w:space="0" w:color="auto"/>
              <w:bottom w:val="single" w:sz="4" w:space="0" w:color="auto"/>
              <w:right w:val="single" w:sz="4" w:space="0" w:color="auto"/>
            </w:tcBorders>
            <w:shd w:val="clear" w:color="auto" w:fill="C6D9F1"/>
            <w:vAlign w:val="center"/>
          </w:tcPr>
          <w:p w14:paraId="31C8216F" w14:textId="77777777" w:rsidR="000C2E1F" w:rsidRPr="00E9573D" w:rsidRDefault="000C2E1F" w:rsidP="000C2E1F">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65B75AF7" w14:textId="77777777" w:rsidR="000C2E1F" w:rsidRPr="00E9573D" w:rsidRDefault="000C2E1F" w:rsidP="000C2E1F">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4629A60C" w14:textId="77777777" w:rsidR="000C2E1F" w:rsidRPr="00E9573D" w:rsidRDefault="000C2E1F" w:rsidP="000C2E1F">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46D3FEEA" w14:textId="77777777" w:rsidR="000C2E1F" w:rsidRPr="00E9573D" w:rsidRDefault="000C2E1F" w:rsidP="000C2E1F">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4DE727B4" w14:textId="77777777" w:rsidR="000C2E1F" w:rsidRPr="00E9573D" w:rsidRDefault="000C2E1F" w:rsidP="000C2E1F">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37EB1648" w14:textId="77777777" w:rsidR="000C2E1F" w:rsidRPr="00E9573D" w:rsidRDefault="000C2E1F" w:rsidP="000C2E1F">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0C2E1F" w:rsidRPr="001726D5" w14:paraId="110896E7" w14:textId="77777777" w:rsidTr="000C2E1F">
        <w:trPr>
          <w:cantSplit/>
        </w:trPr>
        <w:tc>
          <w:tcPr>
            <w:tcW w:w="738" w:type="dxa"/>
            <w:tcBorders>
              <w:top w:val="single" w:sz="4" w:space="0" w:color="auto"/>
              <w:bottom w:val="single" w:sz="4" w:space="0" w:color="auto"/>
              <w:right w:val="single" w:sz="4" w:space="0" w:color="auto"/>
            </w:tcBorders>
            <w:shd w:val="clear" w:color="auto" w:fill="C6D9F1"/>
          </w:tcPr>
          <w:p w14:paraId="56577F1A" w14:textId="77777777" w:rsidR="000C2E1F" w:rsidRPr="00490ECD" w:rsidRDefault="000C2E1F" w:rsidP="000C2E1F">
            <w:pPr>
              <w:pStyle w:val="NoSpacing"/>
              <w:keepNext/>
              <w:keepLines/>
              <w:rPr>
                <w:rFonts w:asciiTheme="minorHAnsi" w:hAnsiTheme="minorHAnsi"/>
                <w:noProof/>
                <w:color w:val="auto"/>
                <w:sz w:val="20"/>
                <w:szCs w:val="20"/>
              </w:rPr>
            </w:pPr>
            <w:r w:rsidRPr="00B363F4">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75B3DBD6" w14:textId="77777777" w:rsidR="000C2E1F" w:rsidRPr="00490ECD" w:rsidRDefault="000C2E1F" w:rsidP="000C2E1F">
            <w:pPr>
              <w:pStyle w:val="NoSpacing"/>
              <w:keepNext/>
              <w:keepLines/>
              <w:rPr>
                <w:rFonts w:asciiTheme="minorHAnsi" w:hAnsiTheme="minorHAnsi"/>
                <w:noProof/>
                <w:color w:val="auto"/>
                <w:sz w:val="20"/>
                <w:szCs w:val="20"/>
              </w:rPr>
            </w:pPr>
            <w:r w:rsidRPr="00B363F4">
              <w:rPr>
                <w:rFonts w:asciiTheme="minorHAnsi" w:hAnsiTheme="minorHAnsi"/>
                <w:noProof/>
                <w:color w:val="auto"/>
                <w:sz w:val="20"/>
                <w:szCs w:val="20"/>
              </w:rPr>
              <w:t>1. Enter patient  SSN: 111990201</w:t>
            </w:r>
          </w:p>
        </w:tc>
        <w:tc>
          <w:tcPr>
            <w:tcW w:w="6390" w:type="dxa"/>
            <w:gridSpan w:val="2"/>
            <w:tcBorders>
              <w:top w:val="single" w:sz="4" w:space="0" w:color="auto"/>
              <w:left w:val="single" w:sz="4" w:space="0" w:color="auto"/>
              <w:bottom w:val="single" w:sz="4" w:space="0" w:color="auto"/>
              <w:right w:val="single" w:sz="4" w:space="0" w:color="auto"/>
            </w:tcBorders>
          </w:tcPr>
          <w:p w14:paraId="1005A751" w14:textId="77777777" w:rsidR="000C2E1F" w:rsidRPr="00B363F4" w:rsidRDefault="000C2E1F" w:rsidP="000C2E1F">
            <w:pPr>
              <w:pStyle w:val="NoSpacing"/>
              <w:keepNext/>
              <w:keepLines/>
              <w:rPr>
                <w:rFonts w:asciiTheme="minorHAnsi" w:hAnsiTheme="minorHAnsi"/>
                <w:noProof/>
                <w:color w:val="auto"/>
                <w:sz w:val="20"/>
                <w:szCs w:val="20"/>
              </w:rPr>
            </w:pPr>
            <w:r w:rsidRPr="00B363F4">
              <w:rPr>
                <w:rFonts w:asciiTheme="minorHAnsi" w:hAnsiTheme="minorHAnsi"/>
                <w:noProof/>
                <w:color w:val="auto"/>
                <w:sz w:val="20"/>
                <w:szCs w:val="20"/>
              </w:rPr>
              <w:t>Patient  Name, DOB, SSN, etc. displays</w:t>
            </w:r>
          </w:p>
          <w:p w14:paraId="43F08A98" w14:textId="77777777" w:rsidR="000C2E1F" w:rsidRPr="00B363F4" w:rsidRDefault="000C2E1F" w:rsidP="000C2E1F">
            <w:pPr>
              <w:pStyle w:val="NoSpacing"/>
              <w:keepNext/>
              <w:keepLines/>
              <w:rPr>
                <w:rFonts w:asciiTheme="minorHAnsi" w:hAnsiTheme="minorHAnsi"/>
                <w:noProof/>
                <w:color w:val="auto"/>
                <w:sz w:val="20"/>
                <w:szCs w:val="20"/>
              </w:rPr>
            </w:pPr>
            <w:r w:rsidRPr="00B363F4">
              <w:rPr>
                <w:rFonts w:asciiTheme="minorHAnsi" w:hAnsiTheme="minorHAnsi"/>
                <w:noProof/>
                <w:color w:val="auto"/>
                <w:sz w:val="20"/>
                <w:szCs w:val="20"/>
              </w:rPr>
              <w:t>Checking remote systems message displays</w:t>
            </w:r>
          </w:p>
          <w:p w14:paraId="7E01BD96" w14:textId="77777777" w:rsidR="000C2E1F" w:rsidRPr="00490ECD" w:rsidRDefault="000C2E1F" w:rsidP="000C2E1F">
            <w:pPr>
              <w:pStyle w:val="NoSpacing"/>
              <w:keepNext/>
              <w:keepLines/>
              <w:rPr>
                <w:rFonts w:asciiTheme="minorHAnsi" w:hAnsiTheme="minorHAnsi"/>
                <w:noProof/>
                <w:color w:val="auto"/>
                <w:sz w:val="20"/>
                <w:szCs w:val="20"/>
              </w:rPr>
            </w:pPr>
            <w:r w:rsidRPr="00B363F4">
              <w:rPr>
                <w:rFonts w:asciiTheme="minorHAnsi" w:hAnsiTheme="minorHAnsi"/>
                <w:noProof/>
                <w:color w:val="auto"/>
                <w:sz w:val="20"/>
                <w:szCs w:val="20"/>
              </w:rPr>
              <w:t>"Press Return to continue: " prompt displays</w:t>
            </w:r>
            <w:r w:rsidRPr="00490ECD">
              <w:rPr>
                <w:rFonts w:asciiTheme="minorHAnsi" w:hAnsiTheme="minorHAnsi"/>
                <w:noProof/>
                <w:color w:val="auto"/>
                <w:sz w:val="20"/>
                <w:szCs w:val="20"/>
              </w:rPr>
              <w:t>.</w:t>
            </w:r>
          </w:p>
        </w:tc>
        <w:tc>
          <w:tcPr>
            <w:tcW w:w="630" w:type="dxa"/>
            <w:tcBorders>
              <w:left w:val="single" w:sz="4" w:space="0" w:color="auto"/>
              <w:right w:val="single" w:sz="4" w:space="0" w:color="auto"/>
            </w:tcBorders>
            <w:shd w:val="clear" w:color="auto" w:fill="auto"/>
          </w:tcPr>
          <w:p w14:paraId="23D31190" w14:textId="77777777" w:rsidR="000C2E1F" w:rsidRPr="00490ECD" w:rsidRDefault="000C2E1F" w:rsidP="000C2E1F">
            <w:pPr>
              <w:pStyle w:val="NoSpacing"/>
              <w:keepNext/>
              <w:keepLines/>
              <w:jc w:val="center"/>
              <w:rPr>
                <w:rFonts w:asciiTheme="minorHAnsi" w:hAnsiTheme="minorHAnsi"/>
                <w:noProof/>
                <w:color w:val="auto"/>
                <w:sz w:val="20"/>
                <w:szCs w:val="20"/>
              </w:rPr>
            </w:pPr>
            <w:r w:rsidRPr="00B363F4">
              <w:rPr>
                <w:rFonts w:asciiTheme="minorHAnsi" w:hAnsiTheme="minorHAnsi"/>
                <w:noProof/>
                <w:color w:val="auto"/>
                <w:sz w:val="20"/>
                <w:szCs w:val="20"/>
              </w:rPr>
              <w:t>Yes</w:t>
            </w:r>
          </w:p>
        </w:tc>
        <w:tc>
          <w:tcPr>
            <w:tcW w:w="630" w:type="dxa"/>
            <w:tcBorders>
              <w:left w:val="single" w:sz="4" w:space="0" w:color="auto"/>
              <w:right w:val="single" w:sz="4" w:space="0" w:color="auto"/>
            </w:tcBorders>
            <w:shd w:val="clear" w:color="auto" w:fill="auto"/>
          </w:tcPr>
          <w:p w14:paraId="735594B4" w14:textId="77777777" w:rsidR="000C2E1F" w:rsidRPr="00490ECD" w:rsidRDefault="000C2E1F" w:rsidP="000C2E1F">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3536C3F6" w14:textId="77777777" w:rsidR="000C2E1F" w:rsidRPr="00490ECD" w:rsidRDefault="000C2E1F" w:rsidP="000C2E1F">
            <w:pPr>
              <w:pStyle w:val="NoSpacing"/>
              <w:keepNext/>
              <w:keepLines/>
              <w:rPr>
                <w:rFonts w:asciiTheme="minorHAnsi" w:hAnsiTheme="minorHAnsi"/>
                <w:noProof/>
                <w:color w:val="auto"/>
                <w:sz w:val="20"/>
                <w:szCs w:val="20"/>
              </w:rPr>
            </w:pPr>
          </w:p>
        </w:tc>
      </w:tr>
    </w:tbl>
    <w:p w14:paraId="1191C9ED" w14:textId="77777777" w:rsidR="000C2E1F" w:rsidRPr="003C5B57" w:rsidRDefault="000C2E1F" w:rsidP="000C2E1F">
      <w:pPr>
        <w:pStyle w:val="TableSeparator"/>
        <w:rPr>
          <w:noProof/>
        </w:rPr>
      </w:pPr>
    </w:p>
    <w:tbl>
      <w:tblPr>
        <w:tblW w:w="14598"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0C2E1F" w:rsidRPr="001726D5" w14:paraId="41EE0C4E" w14:textId="77777777" w:rsidTr="000C2E1F">
        <w:trPr>
          <w:cantSplit/>
        </w:trPr>
        <w:tc>
          <w:tcPr>
            <w:tcW w:w="738" w:type="dxa"/>
            <w:tcBorders>
              <w:top w:val="single" w:sz="4" w:space="0" w:color="auto"/>
              <w:bottom w:val="single" w:sz="4" w:space="0" w:color="auto"/>
              <w:right w:val="single" w:sz="4" w:space="0" w:color="auto"/>
            </w:tcBorders>
            <w:shd w:val="clear" w:color="auto" w:fill="C6D9F1"/>
          </w:tcPr>
          <w:p w14:paraId="20FC50CE" w14:textId="77777777" w:rsidR="000C2E1F" w:rsidRPr="00490ECD" w:rsidRDefault="000C2E1F" w:rsidP="000C2E1F">
            <w:pPr>
              <w:pStyle w:val="NoSpacing"/>
              <w:rPr>
                <w:rFonts w:ascii="Calibri" w:hAnsi="Calibri"/>
                <w:noProof/>
                <w:color w:val="auto"/>
                <w:sz w:val="20"/>
                <w:szCs w:val="20"/>
              </w:rPr>
            </w:pPr>
            <w:r w:rsidRPr="00B363F4">
              <w:rPr>
                <w:rFonts w:ascii="Calibri" w:hAnsi="Calibr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0AB4C229" w14:textId="77777777" w:rsidR="000C2E1F" w:rsidRPr="00490ECD" w:rsidRDefault="000C2E1F" w:rsidP="000C2E1F">
            <w:pPr>
              <w:pStyle w:val="NoSpacing"/>
              <w:rPr>
                <w:rFonts w:ascii="Calibri" w:hAnsi="Calibri"/>
                <w:noProof/>
                <w:color w:val="auto"/>
                <w:sz w:val="20"/>
                <w:szCs w:val="20"/>
              </w:rPr>
            </w:pPr>
            <w:r w:rsidRPr="00B363F4">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38951C5" w14:textId="77777777" w:rsidR="000C2E1F" w:rsidRPr="00490ECD" w:rsidRDefault="000C2E1F" w:rsidP="000C2E1F">
            <w:pPr>
              <w:pStyle w:val="NoSpacing"/>
              <w:rPr>
                <w:rFonts w:ascii="Calibri" w:hAnsi="Calibri"/>
                <w:noProof/>
                <w:color w:val="auto"/>
                <w:sz w:val="20"/>
                <w:szCs w:val="20"/>
              </w:rPr>
            </w:pPr>
            <w:r w:rsidRPr="00B363F4">
              <w:rPr>
                <w:rFonts w:ascii="Calibri" w:hAnsi="Calibri"/>
                <w:noProof/>
                <w:color w:val="auto"/>
                <w:sz w:val="20"/>
                <w:szCs w:val="20"/>
              </w:rPr>
              <w:t>"RX PATIENT STATUS: OPT NSC// " prompt displays</w:t>
            </w:r>
            <w:r w:rsidRPr="00490ECD">
              <w:rPr>
                <w:rFonts w:ascii="Calibri" w:hAnsi="Calibri"/>
                <w:noProof/>
                <w:color w:val="auto"/>
                <w:sz w:val="20"/>
                <w:szCs w:val="20"/>
              </w:rPr>
              <w:t>.</w:t>
            </w:r>
          </w:p>
        </w:tc>
        <w:tc>
          <w:tcPr>
            <w:tcW w:w="630" w:type="dxa"/>
            <w:tcBorders>
              <w:left w:val="single" w:sz="4" w:space="0" w:color="auto"/>
              <w:bottom w:val="single" w:sz="4" w:space="0" w:color="auto"/>
              <w:right w:val="single" w:sz="4" w:space="0" w:color="auto"/>
            </w:tcBorders>
            <w:shd w:val="clear" w:color="auto" w:fill="auto"/>
          </w:tcPr>
          <w:p w14:paraId="5612D938" w14:textId="77777777" w:rsidR="000C2E1F" w:rsidRPr="00490ECD" w:rsidRDefault="000C2E1F" w:rsidP="000C2E1F">
            <w:pPr>
              <w:pStyle w:val="NoSpacing"/>
              <w:jc w:val="center"/>
              <w:rPr>
                <w:rFonts w:ascii="Calibri" w:hAnsi="Calibri"/>
                <w:noProof/>
                <w:color w:val="auto"/>
                <w:sz w:val="20"/>
                <w:szCs w:val="20"/>
              </w:rPr>
            </w:pPr>
            <w:r w:rsidRPr="00B363F4">
              <w:rPr>
                <w:rFonts w:ascii="Calibri" w:hAnsi="Calibri"/>
                <w:noProof/>
                <w:color w:val="auto"/>
                <w:sz w:val="20"/>
                <w:szCs w:val="20"/>
              </w:rPr>
              <w:t>Yes</w:t>
            </w:r>
          </w:p>
        </w:tc>
        <w:tc>
          <w:tcPr>
            <w:tcW w:w="630" w:type="dxa"/>
            <w:tcBorders>
              <w:left w:val="single" w:sz="4" w:space="0" w:color="auto"/>
              <w:bottom w:val="single" w:sz="4" w:space="0" w:color="auto"/>
              <w:right w:val="single" w:sz="4" w:space="0" w:color="auto"/>
            </w:tcBorders>
            <w:shd w:val="clear" w:color="auto" w:fill="auto"/>
          </w:tcPr>
          <w:p w14:paraId="2C240D57" w14:textId="77777777" w:rsidR="000C2E1F" w:rsidRPr="00490ECD" w:rsidRDefault="000C2E1F" w:rsidP="000C2E1F">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E208DD4" w14:textId="77777777" w:rsidR="000C2E1F" w:rsidRPr="00490ECD" w:rsidRDefault="000C2E1F" w:rsidP="000C2E1F">
            <w:pPr>
              <w:pStyle w:val="NoSpacing"/>
              <w:rPr>
                <w:rFonts w:ascii="Calibri" w:hAnsi="Calibri"/>
                <w:noProof/>
                <w:color w:val="auto"/>
                <w:sz w:val="20"/>
                <w:szCs w:val="20"/>
              </w:rPr>
            </w:pPr>
          </w:p>
        </w:tc>
      </w:tr>
    </w:tbl>
    <w:p w14:paraId="645AE3C6" w14:textId="77777777" w:rsidR="000C2E1F" w:rsidRPr="003C5B57" w:rsidRDefault="000C2E1F" w:rsidP="000C2E1F">
      <w:pPr>
        <w:pStyle w:val="TableSeparator"/>
        <w:rPr>
          <w:noProof/>
        </w:rPr>
      </w:pPr>
    </w:p>
    <w:tbl>
      <w:tblPr>
        <w:tblW w:w="14598"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0C2E1F" w:rsidRPr="001726D5" w14:paraId="2A73C532" w14:textId="77777777" w:rsidTr="000C2E1F">
        <w:trPr>
          <w:cantSplit/>
        </w:trPr>
        <w:tc>
          <w:tcPr>
            <w:tcW w:w="738" w:type="dxa"/>
            <w:tcBorders>
              <w:top w:val="single" w:sz="4" w:space="0" w:color="auto"/>
              <w:bottom w:val="single" w:sz="4" w:space="0" w:color="auto"/>
              <w:right w:val="single" w:sz="4" w:space="0" w:color="auto"/>
            </w:tcBorders>
            <w:shd w:val="clear" w:color="auto" w:fill="C6D9F1"/>
          </w:tcPr>
          <w:p w14:paraId="0DE12229" w14:textId="77777777" w:rsidR="000C2E1F" w:rsidRPr="00490ECD" w:rsidRDefault="000C2E1F" w:rsidP="000C2E1F">
            <w:pPr>
              <w:pStyle w:val="NoSpacing"/>
              <w:rPr>
                <w:rFonts w:ascii="Calibri" w:hAnsi="Calibri"/>
                <w:noProof/>
                <w:color w:val="auto"/>
                <w:sz w:val="20"/>
                <w:szCs w:val="20"/>
              </w:rPr>
            </w:pPr>
            <w:r w:rsidRPr="00B363F4">
              <w:rPr>
                <w:rFonts w:ascii="Calibri" w:hAnsi="Calibr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10E842B5" w14:textId="77777777" w:rsidR="000C2E1F" w:rsidRPr="00490ECD" w:rsidRDefault="000C2E1F" w:rsidP="000C2E1F">
            <w:pPr>
              <w:pStyle w:val="NoSpacing"/>
              <w:rPr>
                <w:rFonts w:ascii="Calibri" w:hAnsi="Calibri"/>
                <w:noProof/>
                <w:color w:val="auto"/>
                <w:sz w:val="20"/>
                <w:szCs w:val="20"/>
              </w:rPr>
            </w:pPr>
            <w:r w:rsidRPr="00B363F4">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953DBFE" w14:textId="77777777" w:rsidR="000C2E1F" w:rsidRPr="00B363F4" w:rsidRDefault="000C2E1F" w:rsidP="000C2E1F">
            <w:pPr>
              <w:pStyle w:val="NoSpacing"/>
              <w:rPr>
                <w:rFonts w:ascii="Calibri" w:hAnsi="Calibri"/>
                <w:noProof/>
                <w:color w:val="auto"/>
                <w:sz w:val="20"/>
                <w:szCs w:val="20"/>
              </w:rPr>
            </w:pPr>
            <w:r w:rsidRPr="00B363F4">
              <w:rPr>
                <w:rFonts w:ascii="Calibri" w:hAnsi="Calibri"/>
                <w:noProof/>
                <w:color w:val="auto"/>
                <w:sz w:val="20"/>
                <w:szCs w:val="20"/>
              </w:rPr>
              <w:t>page 1 Patient Information screen displays</w:t>
            </w:r>
          </w:p>
          <w:p w14:paraId="612B68A0" w14:textId="77777777" w:rsidR="000C2E1F" w:rsidRPr="00490ECD" w:rsidRDefault="000C2E1F" w:rsidP="000C2E1F">
            <w:pPr>
              <w:pStyle w:val="NoSpacing"/>
              <w:rPr>
                <w:rFonts w:ascii="Calibri" w:hAnsi="Calibri"/>
                <w:noProof/>
                <w:color w:val="auto"/>
                <w:sz w:val="20"/>
                <w:szCs w:val="20"/>
              </w:rPr>
            </w:pPr>
            <w:r w:rsidRPr="00B363F4">
              <w:rPr>
                <w:rFonts w:ascii="Calibri" w:hAnsi="Calibri"/>
                <w:noProof/>
                <w:color w:val="auto"/>
                <w:sz w:val="20"/>
                <w:szCs w:val="20"/>
              </w:rPr>
              <w:t>"Select Action: Next Screen//" prompt displays</w:t>
            </w:r>
            <w:r w:rsidRPr="00490ECD">
              <w:rPr>
                <w:rFonts w:ascii="Calibri" w:hAnsi="Calibri"/>
                <w:noProof/>
                <w:color w:val="auto"/>
                <w:sz w:val="20"/>
                <w:szCs w:val="20"/>
              </w:rPr>
              <w:t>.</w:t>
            </w:r>
          </w:p>
        </w:tc>
        <w:tc>
          <w:tcPr>
            <w:tcW w:w="630" w:type="dxa"/>
            <w:tcBorders>
              <w:left w:val="single" w:sz="4" w:space="0" w:color="auto"/>
              <w:bottom w:val="single" w:sz="4" w:space="0" w:color="auto"/>
              <w:right w:val="single" w:sz="4" w:space="0" w:color="auto"/>
            </w:tcBorders>
            <w:shd w:val="clear" w:color="auto" w:fill="auto"/>
          </w:tcPr>
          <w:p w14:paraId="5959BBA8" w14:textId="77777777" w:rsidR="000C2E1F" w:rsidRPr="00490ECD" w:rsidRDefault="000C2E1F" w:rsidP="000C2E1F">
            <w:pPr>
              <w:pStyle w:val="NoSpacing"/>
              <w:jc w:val="center"/>
              <w:rPr>
                <w:rFonts w:ascii="Calibri" w:hAnsi="Calibri"/>
                <w:noProof/>
                <w:color w:val="auto"/>
                <w:sz w:val="20"/>
                <w:szCs w:val="20"/>
              </w:rPr>
            </w:pPr>
            <w:r w:rsidRPr="00B363F4">
              <w:rPr>
                <w:rFonts w:ascii="Calibri" w:hAnsi="Calibri"/>
                <w:noProof/>
                <w:color w:val="auto"/>
                <w:sz w:val="20"/>
                <w:szCs w:val="20"/>
              </w:rPr>
              <w:t>Yes</w:t>
            </w:r>
          </w:p>
        </w:tc>
        <w:tc>
          <w:tcPr>
            <w:tcW w:w="630" w:type="dxa"/>
            <w:tcBorders>
              <w:left w:val="single" w:sz="4" w:space="0" w:color="auto"/>
              <w:bottom w:val="single" w:sz="4" w:space="0" w:color="auto"/>
              <w:right w:val="single" w:sz="4" w:space="0" w:color="auto"/>
            </w:tcBorders>
            <w:shd w:val="clear" w:color="auto" w:fill="auto"/>
          </w:tcPr>
          <w:p w14:paraId="62810DB2" w14:textId="77777777" w:rsidR="000C2E1F" w:rsidRPr="00490ECD" w:rsidRDefault="000C2E1F" w:rsidP="000C2E1F">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BF75490" w14:textId="77777777" w:rsidR="000C2E1F" w:rsidRPr="00490ECD" w:rsidRDefault="000C2E1F" w:rsidP="000C2E1F">
            <w:pPr>
              <w:pStyle w:val="NoSpacing"/>
              <w:rPr>
                <w:rFonts w:ascii="Calibri" w:hAnsi="Calibri"/>
                <w:noProof/>
                <w:color w:val="auto"/>
                <w:sz w:val="20"/>
                <w:szCs w:val="20"/>
              </w:rPr>
            </w:pPr>
          </w:p>
        </w:tc>
      </w:tr>
    </w:tbl>
    <w:p w14:paraId="3660E170" w14:textId="77777777" w:rsidR="000C2E1F" w:rsidRPr="003C5B57" w:rsidRDefault="000C2E1F" w:rsidP="000C2E1F">
      <w:pPr>
        <w:pStyle w:val="TableSeparator"/>
        <w:rPr>
          <w:noProof/>
        </w:rPr>
      </w:pPr>
    </w:p>
    <w:tbl>
      <w:tblPr>
        <w:tblW w:w="14598"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0C2E1F" w:rsidRPr="001726D5" w14:paraId="6FEC33C9" w14:textId="77777777" w:rsidTr="000C2E1F">
        <w:trPr>
          <w:cantSplit/>
        </w:trPr>
        <w:tc>
          <w:tcPr>
            <w:tcW w:w="738" w:type="dxa"/>
            <w:tcBorders>
              <w:top w:val="single" w:sz="4" w:space="0" w:color="auto"/>
              <w:bottom w:val="single" w:sz="4" w:space="0" w:color="auto"/>
              <w:right w:val="single" w:sz="4" w:space="0" w:color="auto"/>
            </w:tcBorders>
            <w:shd w:val="clear" w:color="auto" w:fill="C6D9F1"/>
          </w:tcPr>
          <w:p w14:paraId="3DB54A19" w14:textId="77777777" w:rsidR="000C2E1F" w:rsidRPr="00490ECD" w:rsidRDefault="000C2E1F" w:rsidP="000C2E1F">
            <w:pPr>
              <w:pStyle w:val="NoSpacing"/>
              <w:rPr>
                <w:rFonts w:ascii="Calibri" w:hAnsi="Calibri"/>
                <w:noProof/>
                <w:color w:val="auto"/>
                <w:sz w:val="20"/>
                <w:szCs w:val="20"/>
              </w:rPr>
            </w:pPr>
            <w:r w:rsidRPr="00B363F4">
              <w:rPr>
                <w:rFonts w:ascii="Calibri" w:hAnsi="Calibr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6EE874B3" w14:textId="77777777" w:rsidR="000C2E1F" w:rsidRPr="00490ECD" w:rsidRDefault="000C2E1F" w:rsidP="000C2E1F">
            <w:pPr>
              <w:pStyle w:val="NoSpacing"/>
              <w:rPr>
                <w:rFonts w:ascii="Calibri" w:hAnsi="Calibri"/>
                <w:noProof/>
                <w:color w:val="auto"/>
                <w:sz w:val="20"/>
                <w:szCs w:val="20"/>
              </w:rPr>
            </w:pPr>
            <w:r w:rsidRPr="00B363F4">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66D1EC23" w14:textId="77777777" w:rsidR="000C2E1F" w:rsidRPr="00B363F4" w:rsidRDefault="000C2E1F" w:rsidP="000C2E1F">
            <w:pPr>
              <w:pStyle w:val="NoSpacing"/>
              <w:rPr>
                <w:rFonts w:ascii="Calibri" w:hAnsi="Calibri"/>
                <w:noProof/>
                <w:color w:val="auto"/>
                <w:sz w:val="20"/>
                <w:szCs w:val="20"/>
              </w:rPr>
            </w:pPr>
            <w:r w:rsidRPr="00B363F4">
              <w:rPr>
                <w:rFonts w:ascii="Calibri" w:hAnsi="Calibri"/>
                <w:noProof/>
                <w:color w:val="auto"/>
                <w:sz w:val="20"/>
                <w:szCs w:val="20"/>
              </w:rPr>
              <w:t>page 2 Patient Information screen displays</w:t>
            </w:r>
          </w:p>
          <w:p w14:paraId="1E5CF753" w14:textId="77777777" w:rsidR="000C2E1F" w:rsidRPr="00490ECD" w:rsidRDefault="000C2E1F" w:rsidP="000C2E1F">
            <w:pPr>
              <w:pStyle w:val="NoSpacing"/>
              <w:rPr>
                <w:rFonts w:ascii="Calibri" w:hAnsi="Calibri"/>
                <w:noProof/>
                <w:color w:val="auto"/>
                <w:sz w:val="20"/>
                <w:szCs w:val="20"/>
              </w:rPr>
            </w:pPr>
            <w:r w:rsidRPr="00B363F4">
              <w:rPr>
                <w:rFonts w:ascii="Calibri" w:hAnsi="Calibri"/>
                <w:noProof/>
                <w:color w:val="auto"/>
                <w:sz w:val="20"/>
                <w:szCs w:val="20"/>
              </w:rPr>
              <w:t>"Select Action: Quit//" prompt displays</w:t>
            </w:r>
            <w:r w:rsidRPr="00490ECD">
              <w:rPr>
                <w:rFonts w:ascii="Calibri" w:hAnsi="Calibri"/>
                <w:noProof/>
                <w:color w:val="auto"/>
                <w:sz w:val="20"/>
                <w:szCs w:val="20"/>
              </w:rPr>
              <w:t>.</w:t>
            </w:r>
          </w:p>
        </w:tc>
        <w:tc>
          <w:tcPr>
            <w:tcW w:w="630" w:type="dxa"/>
            <w:tcBorders>
              <w:left w:val="single" w:sz="4" w:space="0" w:color="auto"/>
              <w:bottom w:val="single" w:sz="4" w:space="0" w:color="auto"/>
              <w:right w:val="single" w:sz="4" w:space="0" w:color="auto"/>
            </w:tcBorders>
            <w:shd w:val="clear" w:color="auto" w:fill="auto"/>
          </w:tcPr>
          <w:p w14:paraId="6F88E13F" w14:textId="77777777" w:rsidR="000C2E1F" w:rsidRPr="00490ECD" w:rsidRDefault="000C2E1F" w:rsidP="000C2E1F">
            <w:pPr>
              <w:pStyle w:val="NoSpacing"/>
              <w:jc w:val="center"/>
              <w:rPr>
                <w:rFonts w:ascii="Calibri" w:hAnsi="Calibri"/>
                <w:noProof/>
                <w:color w:val="auto"/>
                <w:sz w:val="20"/>
                <w:szCs w:val="20"/>
              </w:rPr>
            </w:pPr>
            <w:r w:rsidRPr="00B363F4">
              <w:rPr>
                <w:rFonts w:ascii="Calibri" w:hAnsi="Calibri"/>
                <w:noProof/>
                <w:color w:val="auto"/>
                <w:sz w:val="20"/>
                <w:szCs w:val="20"/>
              </w:rPr>
              <w:t>Yes</w:t>
            </w:r>
          </w:p>
        </w:tc>
        <w:tc>
          <w:tcPr>
            <w:tcW w:w="630" w:type="dxa"/>
            <w:tcBorders>
              <w:left w:val="single" w:sz="4" w:space="0" w:color="auto"/>
              <w:bottom w:val="single" w:sz="4" w:space="0" w:color="auto"/>
              <w:right w:val="single" w:sz="4" w:space="0" w:color="auto"/>
            </w:tcBorders>
            <w:shd w:val="clear" w:color="auto" w:fill="auto"/>
          </w:tcPr>
          <w:p w14:paraId="713633A2" w14:textId="77777777" w:rsidR="000C2E1F" w:rsidRPr="00490ECD" w:rsidRDefault="000C2E1F" w:rsidP="000C2E1F">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767B088" w14:textId="77777777" w:rsidR="000C2E1F" w:rsidRPr="00490ECD" w:rsidRDefault="000C2E1F" w:rsidP="000C2E1F">
            <w:pPr>
              <w:pStyle w:val="NoSpacing"/>
              <w:rPr>
                <w:rFonts w:ascii="Calibri" w:hAnsi="Calibri"/>
                <w:noProof/>
                <w:color w:val="auto"/>
                <w:sz w:val="20"/>
                <w:szCs w:val="20"/>
              </w:rPr>
            </w:pPr>
          </w:p>
        </w:tc>
      </w:tr>
    </w:tbl>
    <w:p w14:paraId="538B92D1" w14:textId="77777777" w:rsidR="000C2E1F" w:rsidRPr="003C5B57" w:rsidRDefault="000C2E1F" w:rsidP="000C2E1F">
      <w:pPr>
        <w:pStyle w:val="TableSeparator"/>
        <w:rPr>
          <w:noProof/>
        </w:rPr>
      </w:pPr>
    </w:p>
    <w:tbl>
      <w:tblPr>
        <w:tblW w:w="14598"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0C2E1F" w:rsidRPr="001726D5" w14:paraId="7E302707" w14:textId="77777777" w:rsidTr="000C2E1F">
        <w:trPr>
          <w:cantSplit/>
        </w:trPr>
        <w:tc>
          <w:tcPr>
            <w:tcW w:w="738" w:type="dxa"/>
            <w:tcBorders>
              <w:top w:val="single" w:sz="4" w:space="0" w:color="auto"/>
              <w:bottom w:val="single" w:sz="4" w:space="0" w:color="auto"/>
              <w:right w:val="single" w:sz="4" w:space="0" w:color="auto"/>
            </w:tcBorders>
            <w:shd w:val="clear" w:color="auto" w:fill="C6D9F1"/>
          </w:tcPr>
          <w:p w14:paraId="2C8C2BE0" w14:textId="77777777" w:rsidR="000C2E1F" w:rsidRPr="00490ECD" w:rsidRDefault="000C2E1F" w:rsidP="000C2E1F">
            <w:pPr>
              <w:pStyle w:val="NoSpacing"/>
              <w:rPr>
                <w:rFonts w:ascii="Calibri" w:hAnsi="Calibri"/>
                <w:noProof/>
                <w:color w:val="auto"/>
                <w:sz w:val="20"/>
                <w:szCs w:val="20"/>
              </w:rPr>
            </w:pPr>
            <w:r w:rsidRPr="00B363F4">
              <w:rPr>
                <w:rFonts w:ascii="Calibri" w:hAnsi="Calibr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187C02F3" w14:textId="77777777" w:rsidR="000C2E1F" w:rsidRPr="00490ECD" w:rsidRDefault="000C2E1F" w:rsidP="000C2E1F">
            <w:pPr>
              <w:pStyle w:val="NoSpacing"/>
              <w:rPr>
                <w:rFonts w:ascii="Calibri" w:hAnsi="Calibri"/>
                <w:noProof/>
                <w:color w:val="auto"/>
                <w:sz w:val="20"/>
                <w:szCs w:val="20"/>
              </w:rPr>
            </w:pPr>
            <w:r w:rsidRPr="00B363F4">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6889DE32" w14:textId="77777777" w:rsidR="000C2E1F" w:rsidRPr="00B363F4" w:rsidRDefault="000C2E1F" w:rsidP="000C2E1F">
            <w:pPr>
              <w:pStyle w:val="NoSpacing"/>
              <w:rPr>
                <w:rFonts w:ascii="Calibri" w:hAnsi="Calibri"/>
                <w:noProof/>
                <w:color w:val="auto"/>
                <w:sz w:val="20"/>
                <w:szCs w:val="20"/>
              </w:rPr>
            </w:pPr>
            <w:r w:rsidRPr="00B363F4">
              <w:rPr>
                <w:rFonts w:ascii="Calibri" w:hAnsi="Calibri"/>
                <w:noProof/>
                <w:color w:val="auto"/>
                <w:sz w:val="20"/>
                <w:szCs w:val="20"/>
              </w:rPr>
              <w:t>Medication Profile screen displays</w:t>
            </w:r>
          </w:p>
          <w:p w14:paraId="0C1E0DAB" w14:textId="77777777" w:rsidR="000C2E1F" w:rsidRPr="00B363F4" w:rsidRDefault="000C2E1F" w:rsidP="000C2E1F">
            <w:pPr>
              <w:pStyle w:val="NoSpacing"/>
              <w:rPr>
                <w:rFonts w:ascii="Calibri" w:hAnsi="Calibri"/>
                <w:noProof/>
                <w:color w:val="auto"/>
                <w:sz w:val="20"/>
                <w:szCs w:val="20"/>
              </w:rPr>
            </w:pPr>
            <w:r w:rsidRPr="00B363F4">
              <w:rPr>
                <w:rFonts w:ascii="Calibri" w:hAnsi="Calibri"/>
                <w:noProof/>
                <w:color w:val="auto"/>
                <w:sz w:val="20"/>
                <w:szCs w:val="20"/>
              </w:rPr>
              <w:t>-------------------------------------ACTIVE-----------</w:t>
            </w:r>
          </w:p>
          <w:p w14:paraId="77FF0301" w14:textId="77777777" w:rsidR="000C2E1F" w:rsidRPr="00B363F4" w:rsidRDefault="000C2E1F" w:rsidP="000C2E1F">
            <w:pPr>
              <w:pStyle w:val="NoSpacing"/>
              <w:rPr>
                <w:rFonts w:ascii="Calibri" w:hAnsi="Calibri"/>
                <w:noProof/>
                <w:color w:val="auto"/>
                <w:sz w:val="20"/>
                <w:szCs w:val="20"/>
              </w:rPr>
            </w:pPr>
            <w:r w:rsidRPr="00B363F4">
              <w:rPr>
                <w:rFonts w:ascii="Calibri" w:hAnsi="Calibri"/>
                <w:noProof/>
                <w:color w:val="auto"/>
                <w:sz w:val="20"/>
                <w:szCs w:val="20"/>
              </w:rPr>
              <w:t xml:space="preserve"> 1 501276$       TRIAMCINOLONE 75MCG 240D ORAL  </w:t>
            </w:r>
          </w:p>
          <w:p w14:paraId="0D232BD0" w14:textId="77777777" w:rsidR="000C2E1F" w:rsidRPr="00490ECD" w:rsidRDefault="000C2E1F" w:rsidP="000C2E1F">
            <w:pPr>
              <w:pStyle w:val="NoSpacing"/>
              <w:rPr>
                <w:rFonts w:ascii="Calibri" w:hAnsi="Calibri"/>
                <w:noProof/>
                <w:color w:val="auto"/>
                <w:sz w:val="20"/>
                <w:szCs w:val="20"/>
              </w:rPr>
            </w:pPr>
            <w:r w:rsidRPr="00490ECD">
              <w:rPr>
                <w:rFonts w:ascii="Calibri" w:hAnsi="Calibri"/>
                <w:noProof/>
                <w:color w:val="auto"/>
                <w:sz w:val="20"/>
                <w:szCs w:val="20"/>
              </w:rPr>
              <w:t>.</w:t>
            </w:r>
          </w:p>
        </w:tc>
        <w:tc>
          <w:tcPr>
            <w:tcW w:w="630" w:type="dxa"/>
            <w:tcBorders>
              <w:left w:val="single" w:sz="4" w:space="0" w:color="auto"/>
              <w:bottom w:val="single" w:sz="4" w:space="0" w:color="auto"/>
              <w:right w:val="single" w:sz="4" w:space="0" w:color="auto"/>
            </w:tcBorders>
            <w:shd w:val="clear" w:color="auto" w:fill="auto"/>
          </w:tcPr>
          <w:p w14:paraId="19547427" w14:textId="77777777" w:rsidR="000C2E1F" w:rsidRPr="00490ECD" w:rsidRDefault="000C2E1F" w:rsidP="000C2E1F">
            <w:pPr>
              <w:pStyle w:val="NoSpacing"/>
              <w:jc w:val="center"/>
              <w:rPr>
                <w:rFonts w:ascii="Calibri" w:hAnsi="Calibri"/>
                <w:noProof/>
                <w:color w:val="auto"/>
                <w:sz w:val="20"/>
                <w:szCs w:val="20"/>
              </w:rPr>
            </w:pPr>
            <w:r w:rsidRPr="00B363F4">
              <w:rPr>
                <w:rFonts w:ascii="Calibri" w:hAnsi="Calibri"/>
                <w:noProof/>
                <w:color w:val="auto"/>
                <w:sz w:val="20"/>
                <w:szCs w:val="20"/>
              </w:rPr>
              <w:t>CHK</w:t>
            </w:r>
          </w:p>
        </w:tc>
        <w:tc>
          <w:tcPr>
            <w:tcW w:w="630" w:type="dxa"/>
            <w:tcBorders>
              <w:left w:val="single" w:sz="4" w:space="0" w:color="auto"/>
              <w:bottom w:val="single" w:sz="4" w:space="0" w:color="auto"/>
              <w:right w:val="single" w:sz="4" w:space="0" w:color="auto"/>
            </w:tcBorders>
            <w:shd w:val="clear" w:color="auto" w:fill="auto"/>
          </w:tcPr>
          <w:p w14:paraId="57F8A860" w14:textId="77777777" w:rsidR="000C2E1F" w:rsidRPr="00490ECD" w:rsidRDefault="000C2E1F" w:rsidP="000C2E1F">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9604B28" w14:textId="77777777" w:rsidR="000C2E1F" w:rsidRPr="00490ECD" w:rsidRDefault="000C2E1F" w:rsidP="000C2E1F">
            <w:pPr>
              <w:pStyle w:val="NoSpacing"/>
              <w:rPr>
                <w:rFonts w:ascii="Calibri" w:hAnsi="Calibri"/>
                <w:noProof/>
                <w:color w:val="auto"/>
                <w:sz w:val="20"/>
                <w:szCs w:val="20"/>
              </w:rPr>
            </w:pPr>
          </w:p>
        </w:tc>
      </w:tr>
    </w:tbl>
    <w:p w14:paraId="18562E28" w14:textId="77777777" w:rsidR="000C2E1F" w:rsidRPr="001E499A" w:rsidRDefault="000C2E1F" w:rsidP="000C2E1F">
      <w:pPr>
        <w:pStyle w:val="BodyText"/>
        <w:spacing w:before="0" w:after="0"/>
        <w:rPr>
          <w:noProof/>
          <w:sz w:val="2"/>
          <w:szCs w:val="2"/>
        </w:rPr>
      </w:pPr>
    </w:p>
    <w:tbl>
      <w:tblPr>
        <w:tblW w:w="14598"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0C2E1F" w:rsidRPr="00E54E75" w14:paraId="59F4DA44" w14:textId="77777777" w:rsidTr="00604E24">
        <w:trPr>
          <w:cantSplit/>
          <w:trHeight w:val="260"/>
        </w:trPr>
        <w:tc>
          <w:tcPr>
            <w:tcW w:w="4338" w:type="dxa"/>
            <w:shd w:val="clear" w:color="auto" w:fill="C6D9F1"/>
          </w:tcPr>
          <w:p w14:paraId="3D357CB0" w14:textId="77777777" w:rsidR="000C2E1F" w:rsidRPr="00E54E75" w:rsidRDefault="000C2E1F" w:rsidP="000C2E1F">
            <w:pPr>
              <w:pStyle w:val="NoSpacing"/>
              <w:rPr>
                <w:rFonts w:ascii="Times New Roman" w:hAnsi="Times New Roman"/>
                <w:b/>
                <w:noProof/>
                <w:color w:val="auto"/>
                <w:sz w:val="20"/>
                <w:szCs w:val="20"/>
              </w:rPr>
            </w:pPr>
            <w:r w:rsidRPr="00E54E75">
              <w:rPr>
                <w:rFonts w:ascii="Times New Roman" w:hAnsi="Times New Roman"/>
                <w:b/>
                <w:noProof/>
                <w:color w:val="auto"/>
                <w:sz w:val="20"/>
                <w:szCs w:val="20"/>
              </w:rPr>
              <w:t>Post Conditions:</w:t>
            </w:r>
          </w:p>
        </w:tc>
        <w:tc>
          <w:tcPr>
            <w:tcW w:w="10260" w:type="dxa"/>
          </w:tcPr>
          <w:p w14:paraId="47FD42B4" w14:textId="77777777" w:rsidR="000C2E1F" w:rsidRPr="00490ECD" w:rsidRDefault="000C2E1F" w:rsidP="000C2E1F">
            <w:pPr>
              <w:pStyle w:val="NoSpacing"/>
              <w:rPr>
                <w:rFonts w:asciiTheme="minorHAnsi" w:hAnsiTheme="minorHAnsi"/>
                <w:noProof/>
                <w:color w:val="auto"/>
                <w:sz w:val="20"/>
                <w:szCs w:val="20"/>
              </w:rPr>
            </w:pPr>
          </w:p>
        </w:tc>
      </w:tr>
      <w:tr w:rsidR="000C2E1F" w:rsidRPr="00E54E75" w14:paraId="01CAD90A" w14:textId="77777777" w:rsidTr="000C2E1F">
        <w:trPr>
          <w:cantSplit/>
          <w:trHeight w:val="432"/>
        </w:trPr>
        <w:tc>
          <w:tcPr>
            <w:tcW w:w="4338" w:type="dxa"/>
            <w:shd w:val="clear" w:color="auto" w:fill="C6D9F1"/>
          </w:tcPr>
          <w:p w14:paraId="21664B9B" w14:textId="77777777" w:rsidR="000C2E1F" w:rsidRPr="00E54E75" w:rsidRDefault="000C2E1F" w:rsidP="000C2E1F">
            <w:pPr>
              <w:pStyle w:val="NoSpacing"/>
              <w:rPr>
                <w:rFonts w:ascii="Times New Roman" w:hAnsi="Times New Roman"/>
                <w:b/>
                <w:noProof/>
                <w:color w:val="auto"/>
                <w:sz w:val="20"/>
                <w:szCs w:val="20"/>
              </w:rPr>
            </w:pPr>
            <w:r w:rsidRPr="00E54E75">
              <w:rPr>
                <w:rFonts w:ascii="Times New Roman" w:hAnsi="Times New Roman"/>
                <w:b/>
                <w:noProof/>
                <w:color w:val="auto"/>
                <w:sz w:val="20"/>
                <w:szCs w:val="20"/>
              </w:rPr>
              <w:t>Comments:</w:t>
            </w:r>
          </w:p>
        </w:tc>
        <w:tc>
          <w:tcPr>
            <w:tcW w:w="10260" w:type="dxa"/>
          </w:tcPr>
          <w:p w14:paraId="6C6F382C" w14:textId="77777777" w:rsidR="000C2E1F" w:rsidRPr="00490ECD" w:rsidRDefault="000C2E1F" w:rsidP="000C2E1F">
            <w:pPr>
              <w:pStyle w:val="NoSpacing"/>
              <w:rPr>
                <w:rFonts w:asciiTheme="minorHAnsi" w:hAnsiTheme="minorHAnsi"/>
                <w:noProof/>
                <w:color w:val="auto"/>
                <w:sz w:val="20"/>
                <w:szCs w:val="20"/>
              </w:rPr>
            </w:pPr>
          </w:p>
        </w:tc>
      </w:tr>
    </w:tbl>
    <w:p w14:paraId="1A568218" w14:textId="77777777" w:rsidR="000C2E1F" w:rsidRDefault="000C2E1F" w:rsidP="00140CC3">
      <w:pPr>
        <w:pStyle w:val="BodyTextBullet1"/>
        <w:numPr>
          <w:ilvl w:val="0"/>
          <w:numId w:val="0"/>
        </w:numPr>
        <w:ind w:left="720"/>
      </w:pPr>
    </w:p>
    <w:p w14:paraId="03C988AC" w14:textId="77777777" w:rsidR="000C2E1F" w:rsidRDefault="000C2E1F" w:rsidP="00D67552">
      <w:pPr>
        <w:pStyle w:val="Heading2"/>
        <w:sectPr w:rsidR="000C2E1F" w:rsidSect="00166D96">
          <w:pgSz w:w="15840" w:h="12240" w:orient="landscape" w:code="1"/>
          <w:pgMar w:top="1440" w:right="1440" w:bottom="1440" w:left="1440" w:header="720" w:footer="720" w:gutter="0"/>
          <w:cols w:space="720"/>
          <w:docGrid w:linePitch="360"/>
        </w:sectPr>
      </w:pPr>
    </w:p>
    <w:p w14:paraId="67837A85" w14:textId="0565EB12" w:rsidR="000C2E1F" w:rsidRDefault="000C2E1F" w:rsidP="000C5879">
      <w:pPr>
        <w:pStyle w:val="Heading1"/>
        <w:numPr>
          <w:ilvl w:val="0"/>
          <w:numId w:val="0"/>
        </w:numPr>
        <w:ind w:left="1440"/>
      </w:pPr>
      <w:bookmarkStart w:id="229" w:name="_Test_patients_and"/>
      <w:bookmarkStart w:id="230" w:name="_Appendix_D_-"/>
      <w:bookmarkStart w:id="231" w:name="_Toc270933677"/>
      <w:bookmarkStart w:id="232" w:name="_Toc436390646"/>
      <w:bookmarkEnd w:id="229"/>
      <w:bookmarkEnd w:id="230"/>
      <w:r w:rsidRPr="00D82879">
        <w:lastRenderedPageBreak/>
        <w:t>Appendix</w:t>
      </w:r>
      <w:r w:rsidR="00E74E7D">
        <w:t xml:space="preserve"> D</w:t>
      </w:r>
      <w:r w:rsidRPr="002D5F21">
        <w:t xml:space="preserve"> - </w:t>
      </w:r>
      <w:r w:rsidRPr="000926BF">
        <w:t>T</w:t>
      </w:r>
      <w:r w:rsidR="000D4DD2">
        <w:t>est Patients and P</w:t>
      </w:r>
      <w:r w:rsidRPr="000926BF">
        <w:t>rescriptions</w:t>
      </w:r>
      <w:bookmarkEnd w:id="231"/>
      <w:bookmarkEnd w:id="232"/>
    </w:p>
    <w:tbl>
      <w:tblPr>
        <w:tblW w:w="10980" w:type="dxa"/>
        <w:tblInd w:w="108" w:type="dxa"/>
        <w:tblLook w:val="04A0" w:firstRow="1" w:lastRow="0" w:firstColumn="1" w:lastColumn="0" w:noHBand="0" w:noVBand="1"/>
      </w:tblPr>
      <w:tblGrid>
        <w:gridCol w:w="1152"/>
        <w:gridCol w:w="9938"/>
      </w:tblGrid>
      <w:tr w:rsidR="000D4DD2" w:rsidRPr="000D4DD2" w14:paraId="4B16F182" w14:textId="77777777" w:rsidTr="00604E24">
        <w:trPr>
          <w:trHeight w:val="300"/>
          <w:tblHeader/>
        </w:trPr>
        <w:tc>
          <w:tcPr>
            <w:tcW w:w="1152" w:type="dxa"/>
            <w:tcBorders>
              <w:top w:val="nil"/>
              <w:left w:val="nil"/>
              <w:bottom w:val="nil"/>
              <w:right w:val="nil"/>
            </w:tcBorders>
            <w:shd w:val="clear" w:color="auto" w:fill="auto"/>
            <w:noWrap/>
            <w:vAlign w:val="bottom"/>
            <w:hideMark/>
          </w:tcPr>
          <w:p w14:paraId="0F4A1BDB" w14:textId="77777777" w:rsidR="000D4DD2" w:rsidRPr="000D4DD2" w:rsidRDefault="000D4DD2" w:rsidP="000D4DD2">
            <w:pPr>
              <w:contextualSpacing/>
              <w:jc w:val="center"/>
              <w:rPr>
                <w:rFonts w:ascii="Courier New" w:hAnsi="Courier New" w:cs="Courier New"/>
                <w:color w:val="000000"/>
                <w:sz w:val="20"/>
                <w:szCs w:val="20"/>
              </w:rPr>
            </w:pPr>
            <w:proofErr w:type="spellStart"/>
            <w:r w:rsidRPr="000D4DD2">
              <w:rPr>
                <w:rFonts w:ascii="Courier New" w:hAnsi="Courier New" w:cs="Courier New"/>
                <w:color w:val="000000"/>
                <w:sz w:val="20"/>
                <w:szCs w:val="20"/>
              </w:rPr>
              <w:t>VistA</w:t>
            </w:r>
            <w:proofErr w:type="spellEnd"/>
            <w:r w:rsidRPr="000D4DD2">
              <w:rPr>
                <w:rFonts w:ascii="Courier New" w:hAnsi="Courier New" w:cs="Courier New"/>
                <w:color w:val="000000"/>
                <w:sz w:val="20"/>
                <w:szCs w:val="20"/>
              </w:rPr>
              <w:br/>
              <w:t>System</w:t>
            </w:r>
            <w:r w:rsidRPr="000D4DD2">
              <w:rPr>
                <w:rFonts w:ascii="Courier New" w:hAnsi="Courier New" w:cs="Courier New"/>
                <w:color w:val="000000"/>
                <w:sz w:val="20"/>
                <w:szCs w:val="20"/>
              </w:rPr>
              <w:br/>
              <w:t>------</w:t>
            </w:r>
          </w:p>
        </w:tc>
        <w:tc>
          <w:tcPr>
            <w:tcW w:w="9828" w:type="dxa"/>
            <w:tcBorders>
              <w:top w:val="nil"/>
              <w:left w:val="nil"/>
              <w:bottom w:val="nil"/>
              <w:right w:val="nil"/>
            </w:tcBorders>
            <w:shd w:val="clear" w:color="auto" w:fill="auto"/>
            <w:noWrap/>
            <w:vAlign w:val="bottom"/>
            <w:hideMark/>
          </w:tcPr>
          <w:p w14:paraId="291B57A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ISSUE  LAST REF DAY </w:t>
            </w:r>
          </w:p>
          <w:p w14:paraId="18FDA8B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RX #         DRUG                                 QTY ST   DATE  FILL REM SUP</w:t>
            </w:r>
          </w:p>
          <w:p w14:paraId="563F07B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w:t>
            </w:r>
          </w:p>
        </w:tc>
      </w:tr>
      <w:tr w:rsidR="000D4DD2" w:rsidRPr="000D4DD2" w14:paraId="4C56948A" w14:textId="77777777" w:rsidTr="00604E24">
        <w:trPr>
          <w:trHeight w:val="144"/>
        </w:trPr>
        <w:tc>
          <w:tcPr>
            <w:tcW w:w="1152" w:type="dxa"/>
            <w:tcBorders>
              <w:top w:val="nil"/>
              <w:left w:val="nil"/>
              <w:bottom w:val="nil"/>
              <w:right w:val="nil"/>
            </w:tcBorders>
            <w:shd w:val="clear" w:color="auto" w:fill="auto"/>
            <w:noWrap/>
            <w:vAlign w:val="bottom"/>
          </w:tcPr>
          <w:p w14:paraId="4A3BEAC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tcPr>
          <w:p w14:paraId="77A9E8D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5FB75C8" w14:textId="77777777" w:rsidTr="00604E24">
        <w:trPr>
          <w:trHeight w:val="300"/>
        </w:trPr>
        <w:tc>
          <w:tcPr>
            <w:tcW w:w="1152" w:type="dxa"/>
            <w:tcBorders>
              <w:top w:val="nil"/>
              <w:left w:val="nil"/>
              <w:bottom w:val="nil"/>
              <w:right w:val="nil"/>
            </w:tcBorders>
            <w:shd w:val="clear" w:color="auto" w:fill="auto"/>
            <w:noWrap/>
            <w:vAlign w:val="bottom"/>
            <w:hideMark/>
          </w:tcPr>
          <w:p w14:paraId="308D458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6B12C40"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INTREGVOT,OXX     SSN: 111880201</w:t>
            </w:r>
          </w:p>
        </w:tc>
      </w:tr>
      <w:tr w:rsidR="000D4DD2" w:rsidRPr="000D4DD2" w14:paraId="1DD9AC93" w14:textId="77777777" w:rsidTr="00604E24">
        <w:trPr>
          <w:trHeight w:val="300"/>
        </w:trPr>
        <w:tc>
          <w:tcPr>
            <w:tcW w:w="1152" w:type="dxa"/>
            <w:tcBorders>
              <w:top w:val="nil"/>
              <w:left w:val="nil"/>
              <w:bottom w:val="nil"/>
              <w:right w:val="nil"/>
            </w:tcBorders>
            <w:shd w:val="clear" w:color="auto" w:fill="auto"/>
            <w:noWrap/>
            <w:vAlign w:val="bottom"/>
            <w:hideMark/>
          </w:tcPr>
          <w:p w14:paraId="5AE24E06" w14:textId="44D03252"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36D82A4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501113$       TRIAMCINOLONE 75MCG 240D ORAL INHL     2 A  06-11 06-11  11  30</w:t>
            </w:r>
          </w:p>
        </w:tc>
      </w:tr>
      <w:tr w:rsidR="000D4DD2" w:rsidRPr="000D4DD2" w14:paraId="105D7169" w14:textId="77777777" w:rsidTr="00604E24">
        <w:trPr>
          <w:trHeight w:val="300"/>
        </w:trPr>
        <w:tc>
          <w:tcPr>
            <w:tcW w:w="1152" w:type="dxa"/>
            <w:tcBorders>
              <w:top w:val="nil"/>
              <w:left w:val="nil"/>
              <w:bottom w:val="nil"/>
              <w:right w:val="nil"/>
            </w:tcBorders>
            <w:shd w:val="clear" w:color="auto" w:fill="auto"/>
            <w:noWrap/>
            <w:vAlign w:val="bottom"/>
            <w:hideMark/>
          </w:tcPr>
          <w:p w14:paraId="42BE364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1635287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027DE822" w14:textId="77777777" w:rsidTr="00604E24">
        <w:trPr>
          <w:trHeight w:val="300"/>
        </w:trPr>
        <w:tc>
          <w:tcPr>
            <w:tcW w:w="1152" w:type="dxa"/>
            <w:tcBorders>
              <w:top w:val="nil"/>
              <w:left w:val="nil"/>
              <w:bottom w:val="nil"/>
              <w:right w:val="nil"/>
            </w:tcBorders>
            <w:shd w:val="clear" w:color="auto" w:fill="auto"/>
            <w:noWrap/>
            <w:vAlign w:val="bottom"/>
            <w:hideMark/>
          </w:tcPr>
          <w:p w14:paraId="6BD4945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54CE870"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INTREGVOT,ROX     SSN: 111880202</w:t>
            </w:r>
          </w:p>
        </w:tc>
      </w:tr>
      <w:tr w:rsidR="000D4DD2" w:rsidRPr="000D4DD2" w14:paraId="799758C0" w14:textId="77777777" w:rsidTr="00604E24">
        <w:trPr>
          <w:trHeight w:val="300"/>
        </w:trPr>
        <w:tc>
          <w:tcPr>
            <w:tcW w:w="1152" w:type="dxa"/>
            <w:tcBorders>
              <w:top w:val="nil"/>
              <w:left w:val="nil"/>
              <w:bottom w:val="nil"/>
              <w:right w:val="nil"/>
            </w:tcBorders>
            <w:shd w:val="clear" w:color="auto" w:fill="auto"/>
            <w:noWrap/>
            <w:vAlign w:val="bottom"/>
            <w:hideMark/>
          </w:tcPr>
          <w:p w14:paraId="333F12DB" w14:textId="7AFFE757"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15C31F6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6C1887A" w14:textId="77777777" w:rsidTr="00604E24">
        <w:trPr>
          <w:trHeight w:val="300"/>
        </w:trPr>
        <w:tc>
          <w:tcPr>
            <w:tcW w:w="1152" w:type="dxa"/>
            <w:tcBorders>
              <w:top w:val="nil"/>
              <w:left w:val="nil"/>
              <w:bottom w:val="nil"/>
              <w:right w:val="nil"/>
            </w:tcBorders>
            <w:shd w:val="clear" w:color="auto" w:fill="auto"/>
            <w:noWrap/>
            <w:vAlign w:val="bottom"/>
            <w:hideMark/>
          </w:tcPr>
          <w:p w14:paraId="3E34A467" w14:textId="01D441E2"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0493D79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501111$       AMOXICILLIN 250/CLAV K 125MG TAB      21 A&gt; 06-11 06-11   1   7</w:t>
            </w:r>
          </w:p>
        </w:tc>
      </w:tr>
      <w:tr w:rsidR="000D4DD2" w:rsidRPr="000D4DD2" w14:paraId="5C918F89" w14:textId="77777777" w:rsidTr="00604E24">
        <w:trPr>
          <w:trHeight w:val="300"/>
        </w:trPr>
        <w:tc>
          <w:tcPr>
            <w:tcW w:w="1152" w:type="dxa"/>
            <w:tcBorders>
              <w:top w:val="nil"/>
              <w:left w:val="nil"/>
              <w:bottom w:val="nil"/>
              <w:right w:val="nil"/>
            </w:tcBorders>
            <w:shd w:val="clear" w:color="auto" w:fill="auto"/>
            <w:noWrap/>
            <w:vAlign w:val="bottom"/>
            <w:hideMark/>
          </w:tcPr>
          <w:p w14:paraId="399D9001" w14:textId="1B5486A0"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6CAA4E7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501112$       IBUPROFEN 200MG TAB                  240 A&gt; 06-11 06-11  11  30</w:t>
            </w:r>
          </w:p>
        </w:tc>
      </w:tr>
      <w:tr w:rsidR="000D4DD2" w:rsidRPr="000D4DD2" w14:paraId="33F7C58E" w14:textId="77777777" w:rsidTr="00604E24">
        <w:trPr>
          <w:trHeight w:val="300"/>
        </w:trPr>
        <w:tc>
          <w:tcPr>
            <w:tcW w:w="1152" w:type="dxa"/>
            <w:tcBorders>
              <w:top w:val="nil"/>
              <w:left w:val="nil"/>
              <w:bottom w:val="nil"/>
              <w:right w:val="nil"/>
            </w:tcBorders>
            <w:shd w:val="clear" w:color="auto" w:fill="auto"/>
            <w:noWrap/>
            <w:vAlign w:val="bottom"/>
            <w:hideMark/>
          </w:tcPr>
          <w:p w14:paraId="573C664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32D17D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AA68759" w14:textId="77777777" w:rsidTr="00604E24">
        <w:trPr>
          <w:trHeight w:val="300"/>
        </w:trPr>
        <w:tc>
          <w:tcPr>
            <w:tcW w:w="1152" w:type="dxa"/>
            <w:tcBorders>
              <w:top w:val="nil"/>
              <w:left w:val="nil"/>
              <w:bottom w:val="nil"/>
              <w:right w:val="nil"/>
            </w:tcBorders>
            <w:shd w:val="clear" w:color="auto" w:fill="auto"/>
            <w:noWrap/>
            <w:vAlign w:val="bottom"/>
            <w:hideMark/>
          </w:tcPr>
          <w:p w14:paraId="4362B280"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C66B124"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INTREGVOT,RXO     SSN: 111880203</w:t>
            </w:r>
          </w:p>
        </w:tc>
      </w:tr>
      <w:tr w:rsidR="000D4DD2" w:rsidRPr="000D4DD2" w14:paraId="763F72D1" w14:textId="77777777" w:rsidTr="00604E24">
        <w:trPr>
          <w:trHeight w:val="300"/>
        </w:trPr>
        <w:tc>
          <w:tcPr>
            <w:tcW w:w="1152" w:type="dxa"/>
            <w:tcBorders>
              <w:top w:val="nil"/>
              <w:left w:val="nil"/>
              <w:bottom w:val="nil"/>
              <w:right w:val="nil"/>
            </w:tcBorders>
            <w:shd w:val="clear" w:color="auto" w:fill="auto"/>
            <w:noWrap/>
            <w:vAlign w:val="bottom"/>
            <w:hideMark/>
          </w:tcPr>
          <w:p w14:paraId="71A32FEE" w14:textId="2A731BF5"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1C72AC0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68F09896" w14:textId="77777777" w:rsidTr="00604E24">
        <w:trPr>
          <w:trHeight w:val="300"/>
        </w:trPr>
        <w:tc>
          <w:tcPr>
            <w:tcW w:w="1152" w:type="dxa"/>
            <w:tcBorders>
              <w:top w:val="nil"/>
              <w:left w:val="nil"/>
              <w:bottom w:val="nil"/>
              <w:right w:val="nil"/>
            </w:tcBorders>
            <w:shd w:val="clear" w:color="auto" w:fill="auto"/>
            <w:noWrap/>
            <w:vAlign w:val="bottom"/>
            <w:hideMark/>
          </w:tcPr>
          <w:p w14:paraId="7B24C50B" w14:textId="69B0EBE8"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bottom"/>
            <w:hideMark/>
          </w:tcPr>
          <w:p w14:paraId="4CA8206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501111$       PREDNISONE 1MG TAB                    60 A&gt; 05-01 05-01   9  30</w:t>
            </w:r>
          </w:p>
        </w:tc>
      </w:tr>
      <w:tr w:rsidR="000D4DD2" w:rsidRPr="000D4DD2" w14:paraId="500B7470" w14:textId="77777777" w:rsidTr="00604E24">
        <w:trPr>
          <w:trHeight w:val="300"/>
        </w:trPr>
        <w:tc>
          <w:tcPr>
            <w:tcW w:w="1152" w:type="dxa"/>
            <w:tcBorders>
              <w:top w:val="nil"/>
              <w:left w:val="nil"/>
              <w:bottom w:val="nil"/>
              <w:right w:val="nil"/>
            </w:tcBorders>
            <w:shd w:val="clear" w:color="auto" w:fill="auto"/>
            <w:noWrap/>
            <w:vAlign w:val="bottom"/>
            <w:hideMark/>
          </w:tcPr>
          <w:p w14:paraId="711AAC06"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74653D9"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D092953" w14:textId="77777777" w:rsidTr="00604E24">
        <w:trPr>
          <w:trHeight w:val="300"/>
        </w:trPr>
        <w:tc>
          <w:tcPr>
            <w:tcW w:w="1152" w:type="dxa"/>
            <w:tcBorders>
              <w:top w:val="nil"/>
              <w:left w:val="nil"/>
              <w:bottom w:val="nil"/>
              <w:right w:val="nil"/>
            </w:tcBorders>
            <w:shd w:val="clear" w:color="auto" w:fill="auto"/>
            <w:noWrap/>
            <w:vAlign w:val="bottom"/>
            <w:hideMark/>
          </w:tcPr>
          <w:p w14:paraId="627EC6E6"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4A15A12"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INTREGVOT,ROR     SSN: 111880204</w:t>
            </w:r>
          </w:p>
        </w:tc>
      </w:tr>
      <w:tr w:rsidR="000D4DD2" w:rsidRPr="000D4DD2" w14:paraId="47463284" w14:textId="77777777" w:rsidTr="00604E24">
        <w:trPr>
          <w:trHeight w:val="300"/>
        </w:trPr>
        <w:tc>
          <w:tcPr>
            <w:tcW w:w="1152" w:type="dxa"/>
            <w:tcBorders>
              <w:top w:val="nil"/>
              <w:left w:val="nil"/>
              <w:bottom w:val="nil"/>
              <w:right w:val="nil"/>
            </w:tcBorders>
            <w:shd w:val="clear" w:color="auto" w:fill="auto"/>
            <w:noWrap/>
            <w:vAlign w:val="bottom"/>
            <w:hideMark/>
          </w:tcPr>
          <w:p w14:paraId="53832540" w14:textId="0DA83427"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6938E8C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2F070464" w14:textId="77777777" w:rsidTr="00604E24">
        <w:trPr>
          <w:trHeight w:val="300"/>
        </w:trPr>
        <w:tc>
          <w:tcPr>
            <w:tcW w:w="1152" w:type="dxa"/>
            <w:tcBorders>
              <w:top w:val="nil"/>
              <w:left w:val="nil"/>
              <w:bottom w:val="nil"/>
              <w:right w:val="nil"/>
            </w:tcBorders>
            <w:shd w:val="clear" w:color="auto" w:fill="auto"/>
            <w:noWrap/>
            <w:vAlign w:val="bottom"/>
            <w:hideMark/>
          </w:tcPr>
          <w:p w14:paraId="6B0CDC33" w14:textId="69821CFB"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6768801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501113$       ACETAMINOPHEN 325MG TAB              240 A&gt; 07-23 07-23   5  30</w:t>
            </w:r>
          </w:p>
        </w:tc>
      </w:tr>
      <w:tr w:rsidR="000D4DD2" w:rsidRPr="000D4DD2" w14:paraId="5F9F40A6" w14:textId="77777777" w:rsidTr="00604E24">
        <w:trPr>
          <w:trHeight w:val="300"/>
        </w:trPr>
        <w:tc>
          <w:tcPr>
            <w:tcW w:w="1152" w:type="dxa"/>
            <w:tcBorders>
              <w:top w:val="nil"/>
              <w:left w:val="nil"/>
              <w:bottom w:val="nil"/>
              <w:right w:val="nil"/>
            </w:tcBorders>
            <w:shd w:val="clear" w:color="auto" w:fill="auto"/>
            <w:noWrap/>
            <w:vAlign w:val="bottom"/>
            <w:hideMark/>
          </w:tcPr>
          <w:p w14:paraId="3B404AD8" w14:textId="4D66238C"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bottom"/>
            <w:hideMark/>
          </w:tcPr>
          <w:p w14:paraId="2C84042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4E2A8CF8" w14:textId="77777777" w:rsidTr="00604E24">
        <w:trPr>
          <w:trHeight w:val="300"/>
        </w:trPr>
        <w:tc>
          <w:tcPr>
            <w:tcW w:w="1152" w:type="dxa"/>
            <w:tcBorders>
              <w:top w:val="nil"/>
              <w:left w:val="nil"/>
              <w:bottom w:val="nil"/>
              <w:right w:val="nil"/>
            </w:tcBorders>
            <w:shd w:val="clear" w:color="auto" w:fill="auto"/>
            <w:noWrap/>
            <w:vAlign w:val="bottom"/>
            <w:hideMark/>
          </w:tcPr>
          <w:p w14:paraId="7B80184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C2FBB1F"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378B2F8A" w14:textId="77777777" w:rsidTr="00604E24">
        <w:trPr>
          <w:trHeight w:val="300"/>
        </w:trPr>
        <w:tc>
          <w:tcPr>
            <w:tcW w:w="1152" w:type="dxa"/>
            <w:tcBorders>
              <w:top w:val="nil"/>
              <w:left w:val="nil"/>
              <w:bottom w:val="nil"/>
              <w:right w:val="nil"/>
            </w:tcBorders>
            <w:shd w:val="clear" w:color="auto" w:fill="auto"/>
            <w:noWrap/>
            <w:vAlign w:val="bottom"/>
            <w:hideMark/>
          </w:tcPr>
          <w:p w14:paraId="516EF7E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9297C1D"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INTREGVOT,RRO     SSN: 111880205</w:t>
            </w:r>
          </w:p>
        </w:tc>
      </w:tr>
      <w:tr w:rsidR="000D4DD2" w:rsidRPr="000D4DD2" w14:paraId="10BA6B68" w14:textId="77777777" w:rsidTr="00604E24">
        <w:trPr>
          <w:trHeight w:val="300"/>
        </w:trPr>
        <w:tc>
          <w:tcPr>
            <w:tcW w:w="1152" w:type="dxa"/>
            <w:tcBorders>
              <w:top w:val="nil"/>
              <w:left w:val="nil"/>
              <w:bottom w:val="nil"/>
              <w:right w:val="nil"/>
            </w:tcBorders>
            <w:shd w:val="clear" w:color="auto" w:fill="auto"/>
            <w:noWrap/>
            <w:vAlign w:val="bottom"/>
            <w:hideMark/>
          </w:tcPr>
          <w:p w14:paraId="71AB9427" w14:textId="44618560"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5E5F7FE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7439D13D" w14:textId="77777777" w:rsidTr="00604E24">
        <w:trPr>
          <w:trHeight w:val="300"/>
        </w:trPr>
        <w:tc>
          <w:tcPr>
            <w:tcW w:w="1152" w:type="dxa"/>
            <w:tcBorders>
              <w:top w:val="nil"/>
              <w:left w:val="nil"/>
              <w:bottom w:val="nil"/>
              <w:right w:val="nil"/>
            </w:tcBorders>
            <w:shd w:val="clear" w:color="auto" w:fill="auto"/>
            <w:noWrap/>
            <w:vAlign w:val="bottom"/>
            <w:hideMark/>
          </w:tcPr>
          <w:p w14:paraId="5AB727E2" w14:textId="17236AFD"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3F81DE4C"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0F5C4373" w14:textId="77777777" w:rsidTr="00604E24">
        <w:trPr>
          <w:trHeight w:val="300"/>
        </w:trPr>
        <w:tc>
          <w:tcPr>
            <w:tcW w:w="1152" w:type="dxa"/>
            <w:tcBorders>
              <w:top w:val="nil"/>
              <w:left w:val="nil"/>
              <w:bottom w:val="nil"/>
              <w:right w:val="nil"/>
            </w:tcBorders>
            <w:shd w:val="clear" w:color="auto" w:fill="auto"/>
            <w:noWrap/>
            <w:vAlign w:val="bottom"/>
            <w:hideMark/>
          </w:tcPr>
          <w:p w14:paraId="691D03E0" w14:textId="6AD75FAA"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bottom"/>
            <w:hideMark/>
          </w:tcPr>
          <w:p w14:paraId="192A85D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501113$       NAPROXEN 250MG TAB                   120 A&gt; 06-03 06-04  11  30</w:t>
            </w:r>
          </w:p>
        </w:tc>
      </w:tr>
      <w:tr w:rsidR="000D4DD2" w:rsidRPr="000D4DD2" w14:paraId="0EF52051" w14:textId="77777777" w:rsidTr="00604E24">
        <w:trPr>
          <w:trHeight w:val="300"/>
        </w:trPr>
        <w:tc>
          <w:tcPr>
            <w:tcW w:w="1152" w:type="dxa"/>
            <w:tcBorders>
              <w:top w:val="nil"/>
              <w:left w:val="nil"/>
              <w:bottom w:val="nil"/>
              <w:right w:val="nil"/>
            </w:tcBorders>
            <w:shd w:val="clear" w:color="auto" w:fill="auto"/>
            <w:noWrap/>
            <w:vAlign w:val="bottom"/>
            <w:hideMark/>
          </w:tcPr>
          <w:p w14:paraId="61943FCF" w14:textId="05681CE7"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bottom"/>
            <w:hideMark/>
          </w:tcPr>
          <w:p w14:paraId="0F60C86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501112$       TRIAMCINOLONE 75MCG 240D ORAL INHL     2 A  06-03 06-04   3  30</w:t>
            </w:r>
          </w:p>
        </w:tc>
      </w:tr>
      <w:tr w:rsidR="000D4DD2" w:rsidRPr="000D4DD2" w14:paraId="060C414E" w14:textId="77777777" w:rsidTr="00604E24">
        <w:trPr>
          <w:trHeight w:val="300"/>
        </w:trPr>
        <w:tc>
          <w:tcPr>
            <w:tcW w:w="1152" w:type="dxa"/>
            <w:tcBorders>
              <w:top w:val="nil"/>
              <w:left w:val="nil"/>
              <w:bottom w:val="nil"/>
              <w:right w:val="nil"/>
            </w:tcBorders>
            <w:shd w:val="clear" w:color="auto" w:fill="auto"/>
            <w:noWrap/>
            <w:vAlign w:val="bottom"/>
          </w:tcPr>
          <w:p w14:paraId="6CE5716E"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tcPr>
          <w:p w14:paraId="393D770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0741E8E5" w14:textId="77777777" w:rsidTr="00604E24">
        <w:trPr>
          <w:trHeight w:val="300"/>
        </w:trPr>
        <w:tc>
          <w:tcPr>
            <w:tcW w:w="1152" w:type="dxa"/>
            <w:tcBorders>
              <w:top w:val="nil"/>
              <w:left w:val="nil"/>
              <w:bottom w:val="nil"/>
              <w:right w:val="nil"/>
            </w:tcBorders>
            <w:shd w:val="clear" w:color="auto" w:fill="auto"/>
            <w:noWrap/>
            <w:vAlign w:val="bottom"/>
            <w:hideMark/>
          </w:tcPr>
          <w:p w14:paraId="1F32072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D4A523D"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INTREGVOT,ROO     SSN: 111880206</w:t>
            </w:r>
          </w:p>
        </w:tc>
      </w:tr>
      <w:tr w:rsidR="000D4DD2" w:rsidRPr="000D4DD2" w14:paraId="5E93AC9D" w14:textId="77777777" w:rsidTr="00604E24">
        <w:trPr>
          <w:trHeight w:val="300"/>
        </w:trPr>
        <w:tc>
          <w:tcPr>
            <w:tcW w:w="1152" w:type="dxa"/>
            <w:tcBorders>
              <w:top w:val="nil"/>
              <w:left w:val="nil"/>
              <w:bottom w:val="nil"/>
              <w:right w:val="nil"/>
            </w:tcBorders>
            <w:shd w:val="clear" w:color="auto" w:fill="auto"/>
            <w:noWrap/>
            <w:vAlign w:val="bottom"/>
            <w:hideMark/>
          </w:tcPr>
          <w:p w14:paraId="069060E7" w14:textId="5EE1B44B"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6BE22AD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A9B7DF2" w14:textId="77777777" w:rsidTr="00604E24">
        <w:trPr>
          <w:trHeight w:val="300"/>
        </w:trPr>
        <w:tc>
          <w:tcPr>
            <w:tcW w:w="1152" w:type="dxa"/>
            <w:tcBorders>
              <w:top w:val="nil"/>
              <w:left w:val="nil"/>
              <w:bottom w:val="nil"/>
              <w:right w:val="nil"/>
            </w:tcBorders>
            <w:shd w:val="clear" w:color="auto" w:fill="auto"/>
            <w:noWrap/>
            <w:vAlign w:val="bottom"/>
            <w:hideMark/>
          </w:tcPr>
          <w:p w14:paraId="6251E9C3" w14:textId="50FC8A3E"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7B81B8C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501114$       PSEUDOEPHEDRINE HCL 30MG TAB         120 A&gt; 05-27 05-27   5  60</w:t>
            </w:r>
          </w:p>
        </w:tc>
      </w:tr>
      <w:tr w:rsidR="000D4DD2" w:rsidRPr="000D4DD2" w14:paraId="14954E2E" w14:textId="77777777" w:rsidTr="00604E24">
        <w:trPr>
          <w:trHeight w:val="300"/>
        </w:trPr>
        <w:tc>
          <w:tcPr>
            <w:tcW w:w="1152" w:type="dxa"/>
            <w:tcBorders>
              <w:top w:val="nil"/>
              <w:left w:val="nil"/>
              <w:bottom w:val="nil"/>
              <w:right w:val="nil"/>
            </w:tcBorders>
            <w:shd w:val="clear" w:color="auto" w:fill="auto"/>
            <w:noWrap/>
            <w:vAlign w:val="bottom"/>
            <w:hideMark/>
          </w:tcPr>
          <w:p w14:paraId="7A3B6EEC" w14:textId="49273FF9"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551B54E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501124$       ASPIRIN 325MG BUFFERED TAB           360 H&gt; 07-25   -     5  60</w:t>
            </w:r>
          </w:p>
        </w:tc>
      </w:tr>
      <w:tr w:rsidR="000D4DD2" w:rsidRPr="000D4DD2" w14:paraId="6694556E" w14:textId="77777777" w:rsidTr="00604E24">
        <w:trPr>
          <w:trHeight w:val="300"/>
        </w:trPr>
        <w:tc>
          <w:tcPr>
            <w:tcW w:w="1152" w:type="dxa"/>
            <w:tcBorders>
              <w:top w:val="nil"/>
              <w:left w:val="nil"/>
              <w:bottom w:val="nil"/>
              <w:right w:val="nil"/>
            </w:tcBorders>
            <w:shd w:val="clear" w:color="auto" w:fill="auto"/>
            <w:noWrap/>
            <w:vAlign w:val="bottom"/>
            <w:hideMark/>
          </w:tcPr>
          <w:p w14:paraId="3EE504E4" w14:textId="6D440AEB"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bottom"/>
            <w:hideMark/>
          </w:tcPr>
          <w:p w14:paraId="72F971EC"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501114$       RAMIPRIL 5MG CAP                      60 A&gt; 07-23 07-23  11  30</w:t>
            </w:r>
          </w:p>
        </w:tc>
      </w:tr>
      <w:tr w:rsidR="000D4DD2" w:rsidRPr="000D4DD2" w14:paraId="7BE0E817" w14:textId="77777777" w:rsidTr="00604E24">
        <w:trPr>
          <w:trHeight w:val="300"/>
        </w:trPr>
        <w:tc>
          <w:tcPr>
            <w:tcW w:w="1152" w:type="dxa"/>
            <w:tcBorders>
              <w:top w:val="nil"/>
              <w:left w:val="nil"/>
              <w:bottom w:val="nil"/>
              <w:right w:val="nil"/>
            </w:tcBorders>
            <w:shd w:val="clear" w:color="auto" w:fill="auto"/>
            <w:noWrap/>
            <w:vAlign w:val="bottom"/>
            <w:hideMark/>
          </w:tcPr>
          <w:p w14:paraId="639E4FF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B6EFCB1"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9A10D6E" w14:textId="77777777" w:rsidTr="00604E24">
        <w:trPr>
          <w:trHeight w:val="300"/>
        </w:trPr>
        <w:tc>
          <w:tcPr>
            <w:tcW w:w="1152" w:type="dxa"/>
            <w:tcBorders>
              <w:top w:val="nil"/>
              <w:left w:val="nil"/>
              <w:bottom w:val="nil"/>
              <w:right w:val="nil"/>
            </w:tcBorders>
            <w:shd w:val="clear" w:color="auto" w:fill="auto"/>
            <w:noWrap/>
            <w:vAlign w:val="bottom"/>
            <w:hideMark/>
          </w:tcPr>
          <w:p w14:paraId="7E34B9BB"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7C6330B"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INTREGVOT,OOX     SSN: 111880207</w:t>
            </w:r>
          </w:p>
        </w:tc>
      </w:tr>
      <w:tr w:rsidR="000D4DD2" w:rsidRPr="000D4DD2" w14:paraId="70471F9F" w14:textId="77777777" w:rsidTr="00604E24">
        <w:trPr>
          <w:trHeight w:val="300"/>
        </w:trPr>
        <w:tc>
          <w:tcPr>
            <w:tcW w:w="1152" w:type="dxa"/>
            <w:tcBorders>
              <w:top w:val="nil"/>
              <w:left w:val="nil"/>
              <w:bottom w:val="nil"/>
              <w:right w:val="nil"/>
            </w:tcBorders>
            <w:shd w:val="clear" w:color="auto" w:fill="auto"/>
            <w:noWrap/>
            <w:vAlign w:val="bottom"/>
            <w:hideMark/>
          </w:tcPr>
          <w:p w14:paraId="528D0608" w14:textId="6AB614E1"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072D4F4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501114$       HYDROCHLOROTHIAZIDE 25MG TAB          60 A&gt; 06-11 06-11   5  60</w:t>
            </w:r>
          </w:p>
        </w:tc>
      </w:tr>
      <w:tr w:rsidR="000D4DD2" w:rsidRPr="000D4DD2" w14:paraId="666D80AE" w14:textId="77777777" w:rsidTr="00604E24">
        <w:trPr>
          <w:trHeight w:val="300"/>
        </w:trPr>
        <w:tc>
          <w:tcPr>
            <w:tcW w:w="1152" w:type="dxa"/>
            <w:tcBorders>
              <w:top w:val="nil"/>
              <w:left w:val="nil"/>
              <w:bottom w:val="nil"/>
              <w:right w:val="nil"/>
            </w:tcBorders>
            <w:shd w:val="clear" w:color="auto" w:fill="auto"/>
            <w:noWrap/>
            <w:vAlign w:val="bottom"/>
            <w:hideMark/>
          </w:tcPr>
          <w:p w14:paraId="739505E1" w14:textId="6E1FE4B7"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370F70F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501115$       OMEPRAZOLE 20MG EC CAP                30 A&gt; 06-11 06-11   3  30</w:t>
            </w:r>
          </w:p>
        </w:tc>
      </w:tr>
      <w:tr w:rsidR="000D4DD2" w:rsidRPr="000D4DD2" w14:paraId="3CFB2C94" w14:textId="77777777" w:rsidTr="00604E24">
        <w:trPr>
          <w:trHeight w:val="300"/>
        </w:trPr>
        <w:tc>
          <w:tcPr>
            <w:tcW w:w="1152" w:type="dxa"/>
            <w:tcBorders>
              <w:top w:val="nil"/>
              <w:left w:val="nil"/>
              <w:bottom w:val="nil"/>
              <w:right w:val="nil"/>
            </w:tcBorders>
            <w:shd w:val="clear" w:color="auto" w:fill="auto"/>
            <w:noWrap/>
            <w:vAlign w:val="bottom"/>
            <w:hideMark/>
          </w:tcPr>
          <w:p w14:paraId="11EE81F5" w14:textId="0B62FCE6"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05FC595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501116$       RAMIPRIL 5MG CAP                      30 A&gt; 06-23 06-24   7  30</w:t>
            </w:r>
          </w:p>
        </w:tc>
      </w:tr>
      <w:tr w:rsidR="000D4DD2" w:rsidRPr="000D4DD2" w14:paraId="627560EF" w14:textId="77777777" w:rsidTr="00604E24">
        <w:trPr>
          <w:trHeight w:val="300"/>
        </w:trPr>
        <w:tc>
          <w:tcPr>
            <w:tcW w:w="1152" w:type="dxa"/>
            <w:tcBorders>
              <w:top w:val="nil"/>
              <w:left w:val="nil"/>
              <w:bottom w:val="nil"/>
              <w:right w:val="nil"/>
            </w:tcBorders>
            <w:shd w:val="clear" w:color="auto" w:fill="auto"/>
            <w:noWrap/>
            <w:vAlign w:val="bottom"/>
            <w:hideMark/>
          </w:tcPr>
          <w:p w14:paraId="0AE9ED6E" w14:textId="733045E8"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4B46494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501115$       AMOXICILLIN 250/CLAV K 62.5MG/5ML SUSP   E&gt; 06-23 06-23   0   7</w:t>
            </w:r>
          </w:p>
        </w:tc>
      </w:tr>
      <w:tr w:rsidR="000D4DD2" w:rsidRPr="000D4DD2" w14:paraId="6AC3C331" w14:textId="77777777" w:rsidTr="00604E24">
        <w:trPr>
          <w:trHeight w:val="300"/>
        </w:trPr>
        <w:tc>
          <w:tcPr>
            <w:tcW w:w="1152" w:type="dxa"/>
            <w:tcBorders>
              <w:top w:val="nil"/>
              <w:left w:val="nil"/>
              <w:bottom w:val="nil"/>
              <w:right w:val="nil"/>
            </w:tcBorders>
            <w:shd w:val="clear" w:color="auto" w:fill="auto"/>
            <w:noWrap/>
            <w:vAlign w:val="bottom"/>
            <w:hideMark/>
          </w:tcPr>
          <w:p w14:paraId="4C14A99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FBB980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w:t>
            </w:r>
            <w:proofErr w:type="spellStart"/>
            <w:r w:rsidRPr="000D4DD2">
              <w:rPr>
                <w:rFonts w:ascii="Courier New" w:hAnsi="Courier New" w:cs="Courier New"/>
                <w:color w:val="000000"/>
                <w:sz w:val="20"/>
                <w:szCs w:val="20"/>
              </w:rPr>
              <w:t>Qty</w:t>
            </w:r>
            <w:proofErr w:type="spellEnd"/>
            <w:r w:rsidRPr="000D4DD2">
              <w:rPr>
                <w:rFonts w:ascii="Courier New" w:hAnsi="Courier New" w:cs="Courier New"/>
                <w:color w:val="000000"/>
                <w:sz w:val="20"/>
                <w:szCs w:val="20"/>
              </w:rPr>
              <w:t>: 200</w:t>
            </w:r>
          </w:p>
        </w:tc>
      </w:tr>
      <w:tr w:rsidR="000D4DD2" w:rsidRPr="000D4DD2" w14:paraId="18BB1CC0" w14:textId="77777777" w:rsidTr="00604E24">
        <w:trPr>
          <w:trHeight w:val="300"/>
        </w:trPr>
        <w:tc>
          <w:tcPr>
            <w:tcW w:w="1152" w:type="dxa"/>
            <w:tcBorders>
              <w:top w:val="nil"/>
              <w:left w:val="nil"/>
              <w:bottom w:val="nil"/>
              <w:right w:val="nil"/>
            </w:tcBorders>
            <w:shd w:val="clear" w:color="auto" w:fill="auto"/>
            <w:noWrap/>
            <w:vAlign w:val="bottom"/>
            <w:hideMark/>
          </w:tcPr>
          <w:p w14:paraId="732424A9" w14:textId="0B28B229"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4C9F5CE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501116$       IBUPROFEN 200MG TAB                  360 A&gt; 06-25 06-25   3  90</w:t>
            </w:r>
          </w:p>
        </w:tc>
      </w:tr>
      <w:tr w:rsidR="000D4DD2" w:rsidRPr="000D4DD2" w14:paraId="34EE23D8" w14:textId="77777777" w:rsidTr="00604E24">
        <w:trPr>
          <w:trHeight w:val="300"/>
        </w:trPr>
        <w:tc>
          <w:tcPr>
            <w:tcW w:w="1152" w:type="dxa"/>
            <w:tcBorders>
              <w:top w:val="nil"/>
              <w:left w:val="nil"/>
              <w:bottom w:val="nil"/>
              <w:right w:val="nil"/>
            </w:tcBorders>
            <w:shd w:val="clear" w:color="auto" w:fill="auto"/>
            <w:noWrap/>
            <w:vAlign w:val="bottom"/>
            <w:hideMark/>
          </w:tcPr>
          <w:p w14:paraId="5D4AB2A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15B3FC99"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INTREGVOT,OXO     SSN: 111880208</w:t>
            </w:r>
          </w:p>
        </w:tc>
      </w:tr>
      <w:tr w:rsidR="000D4DD2" w:rsidRPr="000D4DD2" w14:paraId="33BA4BF4" w14:textId="77777777" w:rsidTr="00604E24">
        <w:trPr>
          <w:trHeight w:val="300"/>
        </w:trPr>
        <w:tc>
          <w:tcPr>
            <w:tcW w:w="1152" w:type="dxa"/>
            <w:tcBorders>
              <w:top w:val="nil"/>
              <w:left w:val="nil"/>
              <w:bottom w:val="nil"/>
              <w:right w:val="nil"/>
            </w:tcBorders>
            <w:shd w:val="clear" w:color="auto" w:fill="auto"/>
            <w:noWrap/>
            <w:vAlign w:val="bottom"/>
            <w:hideMark/>
          </w:tcPr>
          <w:p w14:paraId="2EE1DA08" w14:textId="23C3471E"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2976201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501125$       ASPIRIN 325MG BUFFERED TAB           120 A&gt; 06-23 07-25   0  30</w:t>
            </w:r>
          </w:p>
        </w:tc>
      </w:tr>
      <w:tr w:rsidR="000D4DD2" w:rsidRPr="000D4DD2" w14:paraId="15844BB7" w14:textId="77777777" w:rsidTr="00604E24">
        <w:trPr>
          <w:trHeight w:val="300"/>
        </w:trPr>
        <w:tc>
          <w:tcPr>
            <w:tcW w:w="1152" w:type="dxa"/>
            <w:tcBorders>
              <w:top w:val="nil"/>
              <w:left w:val="nil"/>
              <w:bottom w:val="nil"/>
              <w:right w:val="nil"/>
            </w:tcBorders>
            <w:shd w:val="clear" w:color="auto" w:fill="auto"/>
            <w:noWrap/>
            <w:vAlign w:val="bottom"/>
            <w:hideMark/>
          </w:tcPr>
          <w:p w14:paraId="0D00A690" w14:textId="032367AC"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6D028A6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501117$       ATORVASTATIN CALCIUM 10MG TAB         60 A&gt; 06-23 06-23   5  60</w:t>
            </w:r>
          </w:p>
        </w:tc>
      </w:tr>
      <w:tr w:rsidR="000D4DD2" w:rsidRPr="000D4DD2" w14:paraId="2501D24F" w14:textId="77777777" w:rsidTr="00604E24">
        <w:trPr>
          <w:trHeight w:val="300"/>
        </w:trPr>
        <w:tc>
          <w:tcPr>
            <w:tcW w:w="1152" w:type="dxa"/>
            <w:tcBorders>
              <w:top w:val="nil"/>
              <w:left w:val="nil"/>
              <w:bottom w:val="nil"/>
              <w:right w:val="nil"/>
            </w:tcBorders>
            <w:shd w:val="clear" w:color="auto" w:fill="auto"/>
            <w:noWrap/>
            <w:vAlign w:val="bottom"/>
            <w:hideMark/>
          </w:tcPr>
          <w:p w14:paraId="0F596B3F" w14:textId="1A45D48B"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bottom"/>
            <w:hideMark/>
          </w:tcPr>
          <w:p w14:paraId="7474197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501115$       VERAPAMIL HCL 120MG SA CAP            30 A&gt; 06-02 06-02  11  30</w:t>
            </w:r>
          </w:p>
        </w:tc>
      </w:tr>
      <w:tr w:rsidR="000D4DD2" w:rsidRPr="000D4DD2" w14:paraId="4424105E" w14:textId="77777777" w:rsidTr="00604E24">
        <w:trPr>
          <w:trHeight w:val="300"/>
        </w:trPr>
        <w:tc>
          <w:tcPr>
            <w:tcW w:w="1152" w:type="dxa"/>
            <w:tcBorders>
              <w:top w:val="nil"/>
              <w:left w:val="nil"/>
              <w:bottom w:val="nil"/>
              <w:right w:val="nil"/>
            </w:tcBorders>
            <w:shd w:val="clear" w:color="auto" w:fill="auto"/>
            <w:noWrap/>
            <w:vAlign w:val="bottom"/>
            <w:hideMark/>
          </w:tcPr>
          <w:p w14:paraId="51EDDFB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DAC401B"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0F74AE43" w14:textId="77777777" w:rsidTr="00604E24">
        <w:trPr>
          <w:trHeight w:val="300"/>
        </w:trPr>
        <w:tc>
          <w:tcPr>
            <w:tcW w:w="1152" w:type="dxa"/>
            <w:tcBorders>
              <w:top w:val="nil"/>
              <w:left w:val="nil"/>
              <w:bottom w:val="nil"/>
              <w:right w:val="nil"/>
            </w:tcBorders>
            <w:shd w:val="clear" w:color="auto" w:fill="auto"/>
            <w:noWrap/>
            <w:vAlign w:val="bottom"/>
            <w:hideMark/>
          </w:tcPr>
          <w:p w14:paraId="3694C7B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4BE3144"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INTREGVOT,OOR     SSN: 111880209</w:t>
            </w:r>
          </w:p>
        </w:tc>
      </w:tr>
      <w:tr w:rsidR="000D4DD2" w:rsidRPr="000D4DD2" w14:paraId="7E2A6996" w14:textId="77777777" w:rsidTr="00604E24">
        <w:trPr>
          <w:trHeight w:val="300"/>
        </w:trPr>
        <w:tc>
          <w:tcPr>
            <w:tcW w:w="1152" w:type="dxa"/>
            <w:tcBorders>
              <w:top w:val="nil"/>
              <w:left w:val="nil"/>
              <w:bottom w:val="nil"/>
              <w:right w:val="nil"/>
            </w:tcBorders>
            <w:shd w:val="clear" w:color="auto" w:fill="auto"/>
            <w:noWrap/>
            <w:vAlign w:val="bottom"/>
            <w:hideMark/>
          </w:tcPr>
          <w:p w14:paraId="0A4DE86E" w14:textId="1913DCEE"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69DA7E4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501118$       HYDROCHLOROTHIAZIDE 25MG TAB          90 A&gt; 05-27 05-27   3  90</w:t>
            </w:r>
          </w:p>
        </w:tc>
      </w:tr>
      <w:tr w:rsidR="000D4DD2" w:rsidRPr="000D4DD2" w14:paraId="72EA6FB6" w14:textId="77777777" w:rsidTr="00604E24">
        <w:trPr>
          <w:trHeight w:val="300"/>
        </w:trPr>
        <w:tc>
          <w:tcPr>
            <w:tcW w:w="1152" w:type="dxa"/>
            <w:tcBorders>
              <w:top w:val="nil"/>
              <w:left w:val="nil"/>
              <w:bottom w:val="nil"/>
              <w:right w:val="nil"/>
            </w:tcBorders>
            <w:shd w:val="clear" w:color="auto" w:fill="auto"/>
            <w:noWrap/>
            <w:vAlign w:val="bottom"/>
            <w:hideMark/>
          </w:tcPr>
          <w:p w14:paraId="3C21A7DD" w14:textId="25102BC1"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7231933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501119$       OMEPRAZOLE 20MG EC CAP                90 A&gt; 05-27 05-27   3  90</w:t>
            </w:r>
          </w:p>
        </w:tc>
      </w:tr>
      <w:tr w:rsidR="000D4DD2" w:rsidRPr="000D4DD2" w14:paraId="26D9B540" w14:textId="77777777" w:rsidTr="00604E24">
        <w:trPr>
          <w:trHeight w:val="300"/>
        </w:trPr>
        <w:tc>
          <w:tcPr>
            <w:tcW w:w="1152" w:type="dxa"/>
            <w:tcBorders>
              <w:top w:val="nil"/>
              <w:left w:val="nil"/>
              <w:bottom w:val="nil"/>
              <w:right w:val="nil"/>
            </w:tcBorders>
            <w:shd w:val="clear" w:color="auto" w:fill="auto"/>
            <w:noWrap/>
            <w:vAlign w:val="bottom"/>
            <w:hideMark/>
          </w:tcPr>
          <w:p w14:paraId="26CC9054" w14:textId="6F2687D3"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10C9C00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501126$       IBUPROFEN 200MG TAB                  120 DC&gt;07-25 07-25  11  30</w:t>
            </w:r>
          </w:p>
        </w:tc>
      </w:tr>
      <w:tr w:rsidR="000D4DD2" w:rsidRPr="000D4DD2" w14:paraId="27CB9884" w14:textId="77777777" w:rsidTr="00604E24">
        <w:trPr>
          <w:trHeight w:val="300"/>
        </w:trPr>
        <w:tc>
          <w:tcPr>
            <w:tcW w:w="1152" w:type="dxa"/>
            <w:tcBorders>
              <w:top w:val="nil"/>
              <w:left w:val="nil"/>
              <w:bottom w:val="nil"/>
              <w:right w:val="nil"/>
            </w:tcBorders>
            <w:shd w:val="clear" w:color="auto" w:fill="auto"/>
            <w:noWrap/>
            <w:vAlign w:val="bottom"/>
            <w:hideMark/>
          </w:tcPr>
          <w:p w14:paraId="090B1BC4" w14:textId="1EAA063D"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0A34D49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501118$       AMOXICILLIN 250/CLAV K 125MG TAB      28 A&gt; 07-23 07-23   1  14</w:t>
            </w:r>
          </w:p>
        </w:tc>
      </w:tr>
      <w:tr w:rsidR="000D4DD2" w:rsidRPr="000D4DD2" w14:paraId="111A562E" w14:textId="77777777" w:rsidTr="00604E24">
        <w:trPr>
          <w:trHeight w:val="300"/>
        </w:trPr>
        <w:tc>
          <w:tcPr>
            <w:tcW w:w="1152" w:type="dxa"/>
            <w:tcBorders>
              <w:top w:val="nil"/>
              <w:left w:val="nil"/>
              <w:bottom w:val="nil"/>
              <w:right w:val="nil"/>
            </w:tcBorders>
            <w:shd w:val="clear" w:color="auto" w:fill="auto"/>
            <w:noWrap/>
            <w:vAlign w:val="bottom"/>
            <w:hideMark/>
          </w:tcPr>
          <w:p w14:paraId="48A6D1A0" w14:textId="7BCF2A41"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42C4C08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501119$       HYDROCORTISONE 1% CREAM               20 A  07-23 07-23   2  30</w:t>
            </w:r>
          </w:p>
        </w:tc>
      </w:tr>
      <w:tr w:rsidR="000D4DD2" w:rsidRPr="000D4DD2" w14:paraId="67342D22" w14:textId="77777777" w:rsidTr="00604E24">
        <w:trPr>
          <w:trHeight w:val="300"/>
        </w:trPr>
        <w:tc>
          <w:tcPr>
            <w:tcW w:w="1152" w:type="dxa"/>
            <w:tcBorders>
              <w:top w:val="nil"/>
              <w:left w:val="nil"/>
              <w:bottom w:val="nil"/>
              <w:right w:val="nil"/>
            </w:tcBorders>
            <w:shd w:val="clear" w:color="auto" w:fill="auto"/>
            <w:noWrap/>
            <w:vAlign w:val="bottom"/>
            <w:hideMark/>
          </w:tcPr>
          <w:p w14:paraId="3A68EE77" w14:textId="2BF6A59A"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6691173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501117$       IBUPROFEN 200MG TAB                  240 A&gt; 07-23 07-23  11  30</w:t>
            </w:r>
          </w:p>
        </w:tc>
      </w:tr>
      <w:tr w:rsidR="000D4DD2" w:rsidRPr="000D4DD2" w14:paraId="53C22D21" w14:textId="77777777" w:rsidTr="00604E24">
        <w:trPr>
          <w:trHeight w:val="300"/>
        </w:trPr>
        <w:tc>
          <w:tcPr>
            <w:tcW w:w="1152" w:type="dxa"/>
            <w:tcBorders>
              <w:top w:val="nil"/>
              <w:left w:val="nil"/>
              <w:bottom w:val="nil"/>
              <w:right w:val="nil"/>
            </w:tcBorders>
            <w:shd w:val="clear" w:color="auto" w:fill="auto"/>
            <w:noWrap/>
            <w:vAlign w:val="bottom"/>
            <w:hideMark/>
          </w:tcPr>
          <w:p w14:paraId="57B46C3C" w14:textId="65D686E8"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bottom"/>
            <w:hideMark/>
          </w:tcPr>
          <w:p w14:paraId="3FA90F7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AF4CF1C" w14:textId="77777777" w:rsidTr="00604E24">
        <w:trPr>
          <w:trHeight w:val="300"/>
        </w:trPr>
        <w:tc>
          <w:tcPr>
            <w:tcW w:w="1152" w:type="dxa"/>
            <w:tcBorders>
              <w:top w:val="nil"/>
              <w:left w:val="nil"/>
              <w:bottom w:val="nil"/>
              <w:right w:val="nil"/>
            </w:tcBorders>
            <w:shd w:val="clear" w:color="auto" w:fill="auto"/>
            <w:noWrap/>
            <w:vAlign w:val="bottom"/>
            <w:hideMark/>
          </w:tcPr>
          <w:p w14:paraId="5B4A24F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6796A6E"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0F04315" w14:textId="77777777" w:rsidTr="00604E24">
        <w:trPr>
          <w:trHeight w:val="300"/>
        </w:trPr>
        <w:tc>
          <w:tcPr>
            <w:tcW w:w="1152" w:type="dxa"/>
            <w:tcBorders>
              <w:top w:val="nil"/>
              <w:left w:val="nil"/>
              <w:bottom w:val="nil"/>
              <w:right w:val="nil"/>
            </w:tcBorders>
            <w:shd w:val="clear" w:color="auto" w:fill="auto"/>
            <w:noWrap/>
            <w:vAlign w:val="bottom"/>
            <w:hideMark/>
          </w:tcPr>
          <w:p w14:paraId="5CBA342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E6F5A83"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INTREGVOT,ORO     SSN: 111880210</w:t>
            </w:r>
          </w:p>
        </w:tc>
      </w:tr>
      <w:tr w:rsidR="000D4DD2" w:rsidRPr="000D4DD2" w14:paraId="112C995A" w14:textId="77777777" w:rsidTr="00604E24">
        <w:trPr>
          <w:trHeight w:val="300"/>
        </w:trPr>
        <w:tc>
          <w:tcPr>
            <w:tcW w:w="1152" w:type="dxa"/>
            <w:tcBorders>
              <w:top w:val="nil"/>
              <w:left w:val="nil"/>
              <w:bottom w:val="nil"/>
              <w:right w:val="nil"/>
            </w:tcBorders>
            <w:shd w:val="clear" w:color="auto" w:fill="auto"/>
            <w:noWrap/>
            <w:vAlign w:val="bottom"/>
            <w:hideMark/>
          </w:tcPr>
          <w:p w14:paraId="5C4A6142" w14:textId="5F4F28BC"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2C81F8A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ATORVASTATIN CALCIUM 10MG TAB         60 A&gt; 06-20 06-20   5  60</w:t>
            </w:r>
          </w:p>
        </w:tc>
      </w:tr>
      <w:tr w:rsidR="000D4DD2" w:rsidRPr="000D4DD2" w14:paraId="5CC3C4B3" w14:textId="77777777" w:rsidTr="00604E24">
        <w:trPr>
          <w:trHeight w:val="300"/>
        </w:trPr>
        <w:tc>
          <w:tcPr>
            <w:tcW w:w="1152" w:type="dxa"/>
            <w:tcBorders>
              <w:top w:val="nil"/>
              <w:left w:val="nil"/>
              <w:bottom w:val="nil"/>
              <w:right w:val="nil"/>
            </w:tcBorders>
            <w:shd w:val="clear" w:color="auto" w:fill="auto"/>
            <w:noWrap/>
            <w:vAlign w:val="bottom"/>
            <w:hideMark/>
          </w:tcPr>
          <w:p w14:paraId="7703C924" w14:textId="2958888E"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674853C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0105F8FD" w14:textId="77777777" w:rsidTr="00604E24">
        <w:trPr>
          <w:trHeight w:val="300"/>
        </w:trPr>
        <w:tc>
          <w:tcPr>
            <w:tcW w:w="1152" w:type="dxa"/>
            <w:tcBorders>
              <w:top w:val="nil"/>
              <w:left w:val="nil"/>
              <w:bottom w:val="nil"/>
              <w:right w:val="nil"/>
            </w:tcBorders>
            <w:shd w:val="clear" w:color="auto" w:fill="auto"/>
            <w:noWrap/>
            <w:vAlign w:val="bottom"/>
            <w:hideMark/>
          </w:tcPr>
          <w:p w14:paraId="5D5DF013" w14:textId="12AB2753"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bottom"/>
            <w:hideMark/>
          </w:tcPr>
          <w:p w14:paraId="77CFFC1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501116$       VERAPAMIL HCL 120MG SA CAP            60 A&gt; 07-23 07-23  11  30</w:t>
            </w:r>
          </w:p>
        </w:tc>
      </w:tr>
      <w:tr w:rsidR="000D4DD2" w:rsidRPr="000D4DD2" w14:paraId="5C634400" w14:textId="77777777" w:rsidTr="00604E24">
        <w:trPr>
          <w:trHeight w:val="300"/>
        </w:trPr>
        <w:tc>
          <w:tcPr>
            <w:tcW w:w="1152" w:type="dxa"/>
            <w:tcBorders>
              <w:top w:val="nil"/>
              <w:left w:val="nil"/>
              <w:bottom w:val="nil"/>
              <w:right w:val="nil"/>
            </w:tcBorders>
            <w:shd w:val="clear" w:color="auto" w:fill="auto"/>
            <w:noWrap/>
            <w:vAlign w:val="bottom"/>
            <w:hideMark/>
          </w:tcPr>
          <w:p w14:paraId="5D2DA91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BBCFDD9"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3544A806" w14:textId="77777777" w:rsidTr="00604E24">
        <w:trPr>
          <w:trHeight w:val="300"/>
        </w:trPr>
        <w:tc>
          <w:tcPr>
            <w:tcW w:w="1152" w:type="dxa"/>
            <w:tcBorders>
              <w:top w:val="nil"/>
              <w:left w:val="nil"/>
              <w:bottom w:val="nil"/>
              <w:right w:val="nil"/>
            </w:tcBorders>
            <w:shd w:val="clear" w:color="auto" w:fill="auto"/>
            <w:noWrap/>
            <w:vAlign w:val="bottom"/>
            <w:hideMark/>
          </w:tcPr>
          <w:p w14:paraId="6734897E"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58B8A47"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INTREGVOT,OOO     SSN: 111880211</w:t>
            </w:r>
          </w:p>
        </w:tc>
      </w:tr>
      <w:tr w:rsidR="000D4DD2" w:rsidRPr="000D4DD2" w14:paraId="1924007A" w14:textId="77777777" w:rsidTr="00604E24">
        <w:trPr>
          <w:trHeight w:val="300"/>
        </w:trPr>
        <w:tc>
          <w:tcPr>
            <w:tcW w:w="1152" w:type="dxa"/>
            <w:tcBorders>
              <w:top w:val="nil"/>
              <w:left w:val="nil"/>
              <w:bottom w:val="nil"/>
              <w:right w:val="nil"/>
            </w:tcBorders>
            <w:shd w:val="clear" w:color="auto" w:fill="auto"/>
            <w:noWrap/>
            <w:vAlign w:val="bottom"/>
            <w:hideMark/>
          </w:tcPr>
          <w:p w14:paraId="25EECD0A" w14:textId="7291E133"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553CD0D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501112$       TRIAMCINOLONE 75MCG 240D ORAL INHL     2 A  07-23 07-23  11  30</w:t>
            </w:r>
          </w:p>
        </w:tc>
      </w:tr>
      <w:tr w:rsidR="000D4DD2" w:rsidRPr="000D4DD2" w14:paraId="0178505F" w14:textId="77777777" w:rsidTr="00604E24">
        <w:trPr>
          <w:trHeight w:val="300"/>
        </w:trPr>
        <w:tc>
          <w:tcPr>
            <w:tcW w:w="1152" w:type="dxa"/>
            <w:tcBorders>
              <w:top w:val="nil"/>
              <w:left w:val="nil"/>
              <w:bottom w:val="nil"/>
              <w:right w:val="nil"/>
            </w:tcBorders>
            <w:shd w:val="clear" w:color="auto" w:fill="auto"/>
            <w:noWrap/>
            <w:vAlign w:val="bottom"/>
            <w:hideMark/>
          </w:tcPr>
          <w:p w14:paraId="15330949" w14:textId="5B72A1EB"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61F7FB8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501123$       ACETAMINOPHEN 325MG TAB              240 S&gt; 07-25 08-14   5  30</w:t>
            </w:r>
          </w:p>
        </w:tc>
      </w:tr>
      <w:tr w:rsidR="000D4DD2" w:rsidRPr="000D4DD2" w14:paraId="4707F7A3" w14:textId="77777777" w:rsidTr="00604E24">
        <w:trPr>
          <w:trHeight w:val="300"/>
        </w:trPr>
        <w:tc>
          <w:tcPr>
            <w:tcW w:w="1152" w:type="dxa"/>
            <w:tcBorders>
              <w:top w:val="nil"/>
              <w:left w:val="nil"/>
              <w:bottom w:val="nil"/>
              <w:right w:val="nil"/>
            </w:tcBorders>
            <w:shd w:val="clear" w:color="auto" w:fill="auto"/>
            <w:noWrap/>
            <w:vAlign w:val="bottom"/>
            <w:hideMark/>
          </w:tcPr>
          <w:p w14:paraId="7FAFEB14" w14:textId="7E0A3C1B"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1ADA62A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501109$       NAPROXEN 250MG TAB                    60 A&gt; 05-16 05-16  11  30</w:t>
            </w:r>
          </w:p>
        </w:tc>
      </w:tr>
      <w:tr w:rsidR="000D4DD2" w:rsidRPr="000D4DD2" w14:paraId="260162C3" w14:textId="77777777" w:rsidTr="00604E24">
        <w:trPr>
          <w:trHeight w:val="300"/>
        </w:trPr>
        <w:tc>
          <w:tcPr>
            <w:tcW w:w="1152" w:type="dxa"/>
            <w:tcBorders>
              <w:top w:val="nil"/>
              <w:left w:val="nil"/>
              <w:bottom w:val="nil"/>
              <w:right w:val="nil"/>
            </w:tcBorders>
            <w:shd w:val="clear" w:color="auto" w:fill="auto"/>
            <w:noWrap/>
            <w:vAlign w:val="bottom"/>
            <w:hideMark/>
          </w:tcPr>
          <w:p w14:paraId="17B406ED" w14:textId="3DCBD814"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lastRenderedPageBreak/>
              <w:t>VistA-2</w:t>
            </w:r>
          </w:p>
        </w:tc>
        <w:tc>
          <w:tcPr>
            <w:tcW w:w="9828" w:type="dxa"/>
            <w:tcBorders>
              <w:top w:val="nil"/>
              <w:left w:val="nil"/>
              <w:bottom w:val="nil"/>
              <w:right w:val="nil"/>
            </w:tcBorders>
            <w:shd w:val="clear" w:color="auto" w:fill="auto"/>
            <w:noWrap/>
            <w:vAlign w:val="bottom"/>
            <w:hideMark/>
          </w:tcPr>
          <w:p w14:paraId="707A7C5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501110$       RANITIDINE HCL 25MG EFFER TAB         60 A  05-16 05-16   6  30</w:t>
            </w:r>
          </w:p>
        </w:tc>
      </w:tr>
      <w:tr w:rsidR="000D4DD2" w:rsidRPr="000D4DD2" w14:paraId="328BF4AB" w14:textId="77777777" w:rsidTr="00604E24">
        <w:trPr>
          <w:trHeight w:val="300"/>
        </w:trPr>
        <w:tc>
          <w:tcPr>
            <w:tcW w:w="1152" w:type="dxa"/>
            <w:tcBorders>
              <w:top w:val="nil"/>
              <w:left w:val="nil"/>
              <w:bottom w:val="nil"/>
              <w:right w:val="nil"/>
            </w:tcBorders>
            <w:shd w:val="clear" w:color="auto" w:fill="auto"/>
            <w:noWrap/>
            <w:vAlign w:val="bottom"/>
            <w:hideMark/>
          </w:tcPr>
          <w:p w14:paraId="1E369335" w14:textId="1BE0D76A"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2EBA0CD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501122$       IBUPROFEN 200MG TAB                  120 S&gt; 07-14 08-03   3  30</w:t>
            </w:r>
          </w:p>
        </w:tc>
      </w:tr>
      <w:tr w:rsidR="000D4DD2" w:rsidRPr="000D4DD2" w14:paraId="613CBDE6" w14:textId="77777777" w:rsidTr="00604E24">
        <w:trPr>
          <w:trHeight w:val="300"/>
        </w:trPr>
        <w:tc>
          <w:tcPr>
            <w:tcW w:w="1152" w:type="dxa"/>
            <w:tcBorders>
              <w:top w:val="nil"/>
              <w:left w:val="nil"/>
              <w:bottom w:val="nil"/>
              <w:right w:val="nil"/>
            </w:tcBorders>
            <w:shd w:val="clear" w:color="auto" w:fill="auto"/>
            <w:noWrap/>
            <w:vAlign w:val="bottom"/>
            <w:hideMark/>
          </w:tcPr>
          <w:p w14:paraId="3E36060F" w14:textId="186B1A09"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bottom"/>
            <w:hideMark/>
          </w:tcPr>
          <w:p w14:paraId="3993414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501110$       PREDNISONE 1MG TAB                   120 A&gt; 06-23 06-23  10  30</w:t>
            </w:r>
          </w:p>
        </w:tc>
      </w:tr>
      <w:tr w:rsidR="000D4DD2" w:rsidRPr="000D4DD2" w14:paraId="4F3CFA97" w14:textId="77777777" w:rsidTr="00604E24">
        <w:trPr>
          <w:trHeight w:val="300"/>
        </w:trPr>
        <w:tc>
          <w:tcPr>
            <w:tcW w:w="1152" w:type="dxa"/>
            <w:tcBorders>
              <w:top w:val="nil"/>
              <w:left w:val="nil"/>
              <w:bottom w:val="nil"/>
              <w:right w:val="nil"/>
            </w:tcBorders>
            <w:shd w:val="clear" w:color="auto" w:fill="auto"/>
            <w:noWrap/>
            <w:vAlign w:val="bottom"/>
            <w:hideMark/>
          </w:tcPr>
          <w:p w14:paraId="724E10B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7E45FD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01ED2B5" w14:textId="77777777" w:rsidTr="00604E24">
        <w:trPr>
          <w:trHeight w:val="300"/>
        </w:trPr>
        <w:tc>
          <w:tcPr>
            <w:tcW w:w="1152" w:type="dxa"/>
            <w:tcBorders>
              <w:top w:val="nil"/>
              <w:left w:val="nil"/>
              <w:bottom w:val="nil"/>
              <w:right w:val="nil"/>
            </w:tcBorders>
            <w:shd w:val="clear" w:color="auto" w:fill="auto"/>
            <w:noWrap/>
            <w:vAlign w:val="bottom"/>
            <w:hideMark/>
          </w:tcPr>
          <w:p w14:paraId="716663F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017121F"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INTREGVOT,ORX     SSN: 111880212</w:t>
            </w:r>
          </w:p>
        </w:tc>
      </w:tr>
      <w:tr w:rsidR="000D4DD2" w:rsidRPr="000D4DD2" w14:paraId="45F32654" w14:textId="77777777" w:rsidTr="00604E24">
        <w:trPr>
          <w:trHeight w:val="300"/>
        </w:trPr>
        <w:tc>
          <w:tcPr>
            <w:tcW w:w="1152" w:type="dxa"/>
            <w:tcBorders>
              <w:top w:val="nil"/>
              <w:left w:val="nil"/>
              <w:bottom w:val="nil"/>
              <w:right w:val="nil"/>
            </w:tcBorders>
            <w:shd w:val="clear" w:color="auto" w:fill="auto"/>
            <w:noWrap/>
            <w:vAlign w:val="bottom"/>
            <w:hideMark/>
          </w:tcPr>
          <w:p w14:paraId="09861A03" w14:textId="3CBF6695"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78A0A55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ATORVASTATIN CALCIUM 10MG TAB         60 A&gt; 06-20 06-20   5  60</w:t>
            </w:r>
          </w:p>
        </w:tc>
      </w:tr>
      <w:tr w:rsidR="000D4DD2" w:rsidRPr="000D4DD2" w14:paraId="14E5A7F6" w14:textId="77777777" w:rsidTr="00604E24">
        <w:trPr>
          <w:trHeight w:val="300"/>
        </w:trPr>
        <w:tc>
          <w:tcPr>
            <w:tcW w:w="1152" w:type="dxa"/>
            <w:tcBorders>
              <w:top w:val="nil"/>
              <w:left w:val="nil"/>
              <w:bottom w:val="nil"/>
              <w:right w:val="nil"/>
            </w:tcBorders>
            <w:shd w:val="clear" w:color="auto" w:fill="auto"/>
            <w:noWrap/>
            <w:vAlign w:val="bottom"/>
            <w:hideMark/>
          </w:tcPr>
          <w:p w14:paraId="1C124FBE" w14:textId="57E6DA30"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0589DCB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5991258B" w14:textId="77777777" w:rsidTr="00604E24">
        <w:trPr>
          <w:trHeight w:val="300"/>
        </w:trPr>
        <w:tc>
          <w:tcPr>
            <w:tcW w:w="1152" w:type="dxa"/>
            <w:tcBorders>
              <w:top w:val="nil"/>
              <w:left w:val="nil"/>
              <w:bottom w:val="nil"/>
              <w:right w:val="nil"/>
            </w:tcBorders>
            <w:shd w:val="clear" w:color="auto" w:fill="auto"/>
            <w:noWrap/>
            <w:vAlign w:val="bottom"/>
            <w:hideMark/>
          </w:tcPr>
          <w:p w14:paraId="49693A6B"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4F30199"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0F404C0" w14:textId="77777777" w:rsidTr="00604E24">
        <w:trPr>
          <w:trHeight w:val="300"/>
        </w:trPr>
        <w:tc>
          <w:tcPr>
            <w:tcW w:w="1152" w:type="dxa"/>
            <w:tcBorders>
              <w:top w:val="nil"/>
              <w:left w:val="nil"/>
              <w:bottom w:val="nil"/>
              <w:right w:val="nil"/>
            </w:tcBorders>
            <w:shd w:val="clear" w:color="auto" w:fill="auto"/>
            <w:noWrap/>
            <w:vAlign w:val="bottom"/>
            <w:hideMark/>
          </w:tcPr>
          <w:p w14:paraId="305A32F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F621609"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INTREGVOT,OXR     SSN: 111880213</w:t>
            </w:r>
          </w:p>
        </w:tc>
      </w:tr>
      <w:tr w:rsidR="000D4DD2" w:rsidRPr="000D4DD2" w14:paraId="0AEA9930" w14:textId="77777777" w:rsidTr="00604E24">
        <w:trPr>
          <w:trHeight w:val="300"/>
        </w:trPr>
        <w:tc>
          <w:tcPr>
            <w:tcW w:w="1152" w:type="dxa"/>
            <w:tcBorders>
              <w:top w:val="nil"/>
              <w:left w:val="nil"/>
              <w:bottom w:val="nil"/>
              <w:right w:val="nil"/>
            </w:tcBorders>
            <w:shd w:val="clear" w:color="auto" w:fill="auto"/>
            <w:noWrap/>
            <w:vAlign w:val="bottom"/>
            <w:hideMark/>
          </w:tcPr>
          <w:p w14:paraId="6C671D67" w14:textId="2B9518FE"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4ADFE89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501122$       VERAPAMIL HCL 120MG SA CAP            60 A&gt; 07-23 07-23   7  30</w:t>
            </w:r>
          </w:p>
        </w:tc>
      </w:tr>
      <w:tr w:rsidR="000D4DD2" w:rsidRPr="000D4DD2" w14:paraId="226E88BF" w14:textId="77777777" w:rsidTr="00604E24">
        <w:trPr>
          <w:trHeight w:val="300"/>
        </w:trPr>
        <w:tc>
          <w:tcPr>
            <w:tcW w:w="1152" w:type="dxa"/>
            <w:tcBorders>
              <w:top w:val="nil"/>
              <w:left w:val="nil"/>
              <w:bottom w:val="nil"/>
              <w:right w:val="nil"/>
            </w:tcBorders>
            <w:shd w:val="clear" w:color="auto" w:fill="auto"/>
            <w:noWrap/>
            <w:vAlign w:val="bottom"/>
            <w:hideMark/>
          </w:tcPr>
          <w:p w14:paraId="65037FFB" w14:textId="0E548DAC"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bottom"/>
            <w:hideMark/>
          </w:tcPr>
          <w:p w14:paraId="5251AD3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1E82D610" w14:textId="77777777" w:rsidTr="00604E24">
        <w:trPr>
          <w:trHeight w:val="300"/>
        </w:trPr>
        <w:tc>
          <w:tcPr>
            <w:tcW w:w="1152" w:type="dxa"/>
            <w:tcBorders>
              <w:top w:val="nil"/>
              <w:left w:val="nil"/>
              <w:bottom w:val="nil"/>
              <w:right w:val="nil"/>
            </w:tcBorders>
            <w:shd w:val="clear" w:color="auto" w:fill="auto"/>
            <w:noWrap/>
            <w:vAlign w:val="bottom"/>
            <w:hideMark/>
          </w:tcPr>
          <w:p w14:paraId="0580CD9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95C21A0"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1D69636" w14:textId="77777777" w:rsidTr="00604E24">
        <w:trPr>
          <w:trHeight w:val="300"/>
        </w:trPr>
        <w:tc>
          <w:tcPr>
            <w:tcW w:w="1152" w:type="dxa"/>
            <w:tcBorders>
              <w:top w:val="nil"/>
              <w:left w:val="nil"/>
              <w:bottom w:val="nil"/>
              <w:right w:val="nil"/>
            </w:tcBorders>
            <w:shd w:val="clear" w:color="auto" w:fill="auto"/>
            <w:noWrap/>
            <w:vAlign w:val="bottom"/>
            <w:hideMark/>
          </w:tcPr>
          <w:p w14:paraId="1C5ADC9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4CE1A5F"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INTREGVOT,ORR     SSN: 111880214</w:t>
            </w:r>
          </w:p>
        </w:tc>
      </w:tr>
      <w:tr w:rsidR="000D4DD2" w:rsidRPr="000D4DD2" w14:paraId="06382AE0" w14:textId="77777777" w:rsidTr="00604E24">
        <w:trPr>
          <w:trHeight w:val="300"/>
        </w:trPr>
        <w:tc>
          <w:tcPr>
            <w:tcW w:w="1152" w:type="dxa"/>
            <w:tcBorders>
              <w:top w:val="nil"/>
              <w:left w:val="nil"/>
              <w:bottom w:val="nil"/>
              <w:right w:val="nil"/>
            </w:tcBorders>
            <w:shd w:val="clear" w:color="auto" w:fill="auto"/>
            <w:noWrap/>
            <w:vAlign w:val="bottom"/>
            <w:hideMark/>
          </w:tcPr>
          <w:p w14:paraId="304D7E71" w14:textId="34AAE820"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27F8935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501123$       IBUPROFEN 800MG TAB                   60 A&gt; 05-27 05-27   6  30</w:t>
            </w:r>
          </w:p>
        </w:tc>
      </w:tr>
      <w:tr w:rsidR="000D4DD2" w:rsidRPr="000D4DD2" w14:paraId="7950559B" w14:textId="77777777" w:rsidTr="00604E24">
        <w:trPr>
          <w:trHeight w:val="300"/>
        </w:trPr>
        <w:tc>
          <w:tcPr>
            <w:tcW w:w="1152" w:type="dxa"/>
            <w:tcBorders>
              <w:top w:val="nil"/>
              <w:left w:val="nil"/>
              <w:bottom w:val="nil"/>
              <w:right w:val="nil"/>
            </w:tcBorders>
            <w:shd w:val="clear" w:color="auto" w:fill="auto"/>
            <w:noWrap/>
            <w:vAlign w:val="bottom"/>
            <w:hideMark/>
          </w:tcPr>
          <w:p w14:paraId="33D17971" w14:textId="10D47073"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062CA20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501124$       PSEUDOEPHEDRINE HCL 30MG TAB          60 A&gt; 05-27 05-27   5  30</w:t>
            </w:r>
          </w:p>
        </w:tc>
      </w:tr>
      <w:tr w:rsidR="000D4DD2" w:rsidRPr="000D4DD2" w14:paraId="180BFC72" w14:textId="77777777" w:rsidTr="00604E24">
        <w:trPr>
          <w:trHeight w:val="300"/>
        </w:trPr>
        <w:tc>
          <w:tcPr>
            <w:tcW w:w="1152" w:type="dxa"/>
            <w:tcBorders>
              <w:top w:val="nil"/>
              <w:left w:val="nil"/>
              <w:bottom w:val="nil"/>
              <w:right w:val="nil"/>
            </w:tcBorders>
            <w:shd w:val="clear" w:color="auto" w:fill="auto"/>
            <w:noWrap/>
            <w:vAlign w:val="bottom"/>
            <w:hideMark/>
          </w:tcPr>
          <w:p w14:paraId="19F11991" w14:textId="2309EE0F"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516E85B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140EAD16" w14:textId="77777777" w:rsidTr="00604E24">
        <w:trPr>
          <w:trHeight w:val="300"/>
        </w:trPr>
        <w:tc>
          <w:tcPr>
            <w:tcW w:w="1152" w:type="dxa"/>
            <w:tcBorders>
              <w:top w:val="nil"/>
              <w:left w:val="nil"/>
              <w:bottom w:val="nil"/>
              <w:right w:val="nil"/>
            </w:tcBorders>
            <w:shd w:val="clear" w:color="auto" w:fill="auto"/>
            <w:noWrap/>
            <w:vAlign w:val="bottom"/>
            <w:hideMark/>
          </w:tcPr>
          <w:p w14:paraId="1EE061C8" w14:textId="0033AF09"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bottom"/>
            <w:hideMark/>
          </w:tcPr>
          <w:p w14:paraId="2113EA4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6D0EEFFD" w14:textId="77777777" w:rsidTr="00604E24">
        <w:trPr>
          <w:trHeight w:val="300"/>
        </w:trPr>
        <w:tc>
          <w:tcPr>
            <w:tcW w:w="1152" w:type="dxa"/>
            <w:tcBorders>
              <w:top w:val="nil"/>
              <w:left w:val="nil"/>
              <w:bottom w:val="nil"/>
              <w:right w:val="nil"/>
            </w:tcBorders>
            <w:shd w:val="clear" w:color="auto" w:fill="auto"/>
            <w:noWrap/>
            <w:vAlign w:val="bottom"/>
            <w:hideMark/>
          </w:tcPr>
          <w:p w14:paraId="1212E6E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A320C4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Patient Name: INTREGVOT,RXX     SSN: 111880215</w:t>
            </w:r>
          </w:p>
        </w:tc>
      </w:tr>
      <w:tr w:rsidR="000D4DD2" w:rsidRPr="000D4DD2" w14:paraId="7AFEA0C4" w14:textId="77777777" w:rsidTr="00604E24">
        <w:trPr>
          <w:trHeight w:val="300"/>
        </w:trPr>
        <w:tc>
          <w:tcPr>
            <w:tcW w:w="1152" w:type="dxa"/>
            <w:tcBorders>
              <w:top w:val="nil"/>
              <w:left w:val="nil"/>
              <w:bottom w:val="nil"/>
              <w:right w:val="nil"/>
            </w:tcBorders>
            <w:shd w:val="clear" w:color="auto" w:fill="auto"/>
            <w:noWrap/>
            <w:vAlign w:val="bottom"/>
            <w:hideMark/>
          </w:tcPr>
          <w:p w14:paraId="7119AD3A" w14:textId="42C8EBB1"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01176EB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This patient has no prescriptions</w:t>
            </w:r>
          </w:p>
        </w:tc>
      </w:tr>
      <w:tr w:rsidR="000D4DD2" w:rsidRPr="000D4DD2" w14:paraId="76BFC057" w14:textId="77777777" w:rsidTr="00604E24">
        <w:trPr>
          <w:trHeight w:val="300"/>
        </w:trPr>
        <w:tc>
          <w:tcPr>
            <w:tcW w:w="1152" w:type="dxa"/>
            <w:tcBorders>
              <w:top w:val="nil"/>
              <w:left w:val="nil"/>
              <w:bottom w:val="nil"/>
              <w:right w:val="nil"/>
            </w:tcBorders>
            <w:shd w:val="clear" w:color="auto" w:fill="auto"/>
            <w:noWrap/>
            <w:vAlign w:val="bottom"/>
            <w:hideMark/>
          </w:tcPr>
          <w:p w14:paraId="156A73F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FEEC9C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EDABA4C" w14:textId="77777777" w:rsidTr="00604E24">
        <w:trPr>
          <w:trHeight w:val="300"/>
        </w:trPr>
        <w:tc>
          <w:tcPr>
            <w:tcW w:w="1152" w:type="dxa"/>
            <w:tcBorders>
              <w:top w:val="nil"/>
              <w:left w:val="nil"/>
              <w:bottom w:val="nil"/>
              <w:right w:val="nil"/>
            </w:tcBorders>
            <w:shd w:val="clear" w:color="auto" w:fill="auto"/>
            <w:noWrap/>
            <w:vAlign w:val="bottom"/>
            <w:hideMark/>
          </w:tcPr>
          <w:p w14:paraId="3542BCC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C50B273"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INTREGVOT,RRX     SSN: 111880216</w:t>
            </w:r>
          </w:p>
        </w:tc>
      </w:tr>
      <w:tr w:rsidR="000D4DD2" w:rsidRPr="000D4DD2" w14:paraId="43362B4A" w14:textId="77777777" w:rsidTr="00604E24">
        <w:trPr>
          <w:trHeight w:val="300"/>
        </w:trPr>
        <w:tc>
          <w:tcPr>
            <w:tcW w:w="1152" w:type="dxa"/>
            <w:tcBorders>
              <w:top w:val="nil"/>
              <w:left w:val="nil"/>
              <w:bottom w:val="nil"/>
              <w:right w:val="nil"/>
            </w:tcBorders>
            <w:shd w:val="clear" w:color="auto" w:fill="auto"/>
            <w:noWrap/>
            <w:vAlign w:val="bottom"/>
            <w:hideMark/>
          </w:tcPr>
          <w:p w14:paraId="4829CB41" w14:textId="753D08F7"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066747B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D34D3B6" w14:textId="77777777" w:rsidTr="00604E24">
        <w:trPr>
          <w:trHeight w:val="300"/>
        </w:trPr>
        <w:tc>
          <w:tcPr>
            <w:tcW w:w="1152" w:type="dxa"/>
            <w:tcBorders>
              <w:top w:val="nil"/>
              <w:left w:val="nil"/>
              <w:bottom w:val="nil"/>
              <w:right w:val="nil"/>
            </w:tcBorders>
            <w:shd w:val="clear" w:color="auto" w:fill="auto"/>
            <w:noWrap/>
            <w:vAlign w:val="bottom"/>
            <w:hideMark/>
          </w:tcPr>
          <w:p w14:paraId="1027957F" w14:textId="55255D33"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599ED3E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4F07FF12" w14:textId="77777777" w:rsidTr="00604E24">
        <w:trPr>
          <w:trHeight w:val="300"/>
        </w:trPr>
        <w:tc>
          <w:tcPr>
            <w:tcW w:w="1152" w:type="dxa"/>
            <w:tcBorders>
              <w:top w:val="nil"/>
              <w:left w:val="nil"/>
              <w:bottom w:val="nil"/>
              <w:right w:val="nil"/>
            </w:tcBorders>
            <w:shd w:val="clear" w:color="auto" w:fill="auto"/>
            <w:noWrap/>
            <w:vAlign w:val="bottom"/>
            <w:hideMark/>
          </w:tcPr>
          <w:p w14:paraId="2EAAB1D4"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574DB25"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A725E35" w14:textId="77777777" w:rsidTr="00604E24">
        <w:trPr>
          <w:trHeight w:val="300"/>
        </w:trPr>
        <w:tc>
          <w:tcPr>
            <w:tcW w:w="1152" w:type="dxa"/>
            <w:tcBorders>
              <w:top w:val="nil"/>
              <w:left w:val="nil"/>
              <w:bottom w:val="nil"/>
              <w:right w:val="nil"/>
            </w:tcBorders>
            <w:shd w:val="clear" w:color="auto" w:fill="auto"/>
            <w:noWrap/>
            <w:vAlign w:val="bottom"/>
            <w:hideMark/>
          </w:tcPr>
          <w:p w14:paraId="00D12D36"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3C011A8"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INTREGVOT,RXR     SSN: 111880217</w:t>
            </w:r>
          </w:p>
        </w:tc>
      </w:tr>
      <w:tr w:rsidR="000D4DD2" w:rsidRPr="000D4DD2" w14:paraId="35842CAF" w14:textId="77777777" w:rsidTr="00604E24">
        <w:trPr>
          <w:trHeight w:val="300"/>
        </w:trPr>
        <w:tc>
          <w:tcPr>
            <w:tcW w:w="1152" w:type="dxa"/>
            <w:tcBorders>
              <w:top w:val="nil"/>
              <w:left w:val="nil"/>
              <w:bottom w:val="nil"/>
              <w:right w:val="nil"/>
            </w:tcBorders>
            <w:shd w:val="clear" w:color="auto" w:fill="auto"/>
            <w:noWrap/>
            <w:vAlign w:val="bottom"/>
            <w:hideMark/>
          </w:tcPr>
          <w:p w14:paraId="0094E628" w14:textId="22F2A592"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6B4E4A45"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&lt;No local prescriptions found.&gt;</w:t>
            </w:r>
          </w:p>
        </w:tc>
      </w:tr>
      <w:tr w:rsidR="000D4DD2" w:rsidRPr="000D4DD2" w14:paraId="38ECBCF0" w14:textId="77777777" w:rsidTr="00604E24">
        <w:trPr>
          <w:trHeight w:val="300"/>
        </w:trPr>
        <w:tc>
          <w:tcPr>
            <w:tcW w:w="1152" w:type="dxa"/>
            <w:tcBorders>
              <w:top w:val="nil"/>
              <w:left w:val="nil"/>
              <w:bottom w:val="nil"/>
              <w:right w:val="nil"/>
            </w:tcBorders>
            <w:shd w:val="clear" w:color="auto" w:fill="auto"/>
            <w:noWrap/>
            <w:vAlign w:val="bottom"/>
            <w:hideMark/>
          </w:tcPr>
          <w:p w14:paraId="2AB2FF15" w14:textId="20BFEB1A"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bottom"/>
            <w:hideMark/>
          </w:tcPr>
          <w:p w14:paraId="2FF0836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216A189C" w14:textId="77777777" w:rsidTr="00604E24">
        <w:trPr>
          <w:trHeight w:val="300"/>
        </w:trPr>
        <w:tc>
          <w:tcPr>
            <w:tcW w:w="1152" w:type="dxa"/>
            <w:tcBorders>
              <w:top w:val="nil"/>
              <w:left w:val="nil"/>
              <w:bottom w:val="nil"/>
              <w:right w:val="nil"/>
            </w:tcBorders>
            <w:shd w:val="clear" w:color="auto" w:fill="auto"/>
            <w:noWrap/>
            <w:vAlign w:val="bottom"/>
            <w:hideMark/>
          </w:tcPr>
          <w:p w14:paraId="6D190C7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50023CB"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1F9F041" w14:textId="77777777" w:rsidTr="00604E24">
        <w:trPr>
          <w:trHeight w:val="300"/>
        </w:trPr>
        <w:tc>
          <w:tcPr>
            <w:tcW w:w="1152" w:type="dxa"/>
            <w:tcBorders>
              <w:top w:val="nil"/>
              <w:left w:val="nil"/>
              <w:bottom w:val="nil"/>
              <w:right w:val="nil"/>
            </w:tcBorders>
            <w:shd w:val="clear" w:color="auto" w:fill="auto"/>
            <w:noWrap/>
            <w:vAlign w:val="bottom"/>
            <w:hideMark/>
          </w:tcPr>
          <w:p w14:paraId="7E3EE7DE"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E522FA0"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INTREGVOT,RRR     SSN: 111880218</w:t>
            </w:r>
          </w:p>
        </w:tc>
      </w:tr>
      <w:tr w:rsidR="000D4DD2" w:rsidRPr="000D4DD2" w14:paraId="670B8F91" w14:textId="77777777" w:rsidTr="00604E24">
        <w:trPr>
          <w:trHeight w:val="300"/>
        </w:trPr>
        <w:tc>
          <w:tcPr>
            <w:tcW w:w="1152" w:type="dxa"/>
            <w:tcBorders>
              <w:top w:val="nil"/>
              <w:left w:val="nil"/>
              <w:bottom w:val="nil"/>
              <w:right w:val="nil"/>
            </w:tcBorders>
            <w:shd w:val="clear" w:color="auto" w:fill="auto"/>
            <w:noWrap/>
            <w:vAlign w:val="bottom"/>
            <w:hideMark/>
          </w:tcPr>
          <w:p w14:paraId="2C82D35E" w14:textId="216343FD"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bottom"/>
            <w:hideMark/>
          </w:tcPr>
          <w:p w14:paraId="31F38A4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19435986" w14:textId="77777777" w:rsidTr="00604E24">
        <w:trPr>
          <w:trHeight w:val="300"/>
        </w:trPr>
        <w:tc>
          <w:tcPr>
            <w:tcW w:w="1152" w:type="dxa"/>
            <w:tcBorders>
              <w:top w:val="nil"/>
              <w:left w:val="nil"/>
              <w:bottom w:val="nil"/>
              <w:right w:val="nil"/>
            </w:tcBorders>
            <w:shd w:val="clear" w:color="auto" w:fill="auto"/>
            <w:noWrap/>
            <w:vAlign w:val="bottom"/>
            <w:hideMark/>
          </w:tcPr>
          <w:p w14:paraId="418F911B" w14:textId="528EEDB8"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3BBE941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499ACE3B" w14:textId="77777777" w:rsidTr="00604E24">
        <w:trPr>
          <w:trHeight w:val="300"/>
        </w:trPr>
        <w:tc>
          <w:tcPr>
            <w:tcW w:w="1152" w:type="dxa"/>
            <w:tcBorders>
              <w:top w:val="nil"/>
              <w:left w:val="nil"/>
              <w:bottom w:val="nil"/>
              <w:right w:val="nil"/>
            </w:tcBorders>
            <w:shd w:val="clear" w:color="auto" w:fill="auto"/>
            <w:noWrap/>
            <w:vAlign w:val="bottom"/>
            <w:hideMark/>
          </w:tcPr>
          <w:p w14:paraId="47CE1B22" w14:textId="4472F018"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lastRenderedPageBreak/>
              <w:t>VistA-3</w:t>
            </w:r>
          </w:p>
        </w:tc>
        <w:tc>
          <w:tcPr>
            <w:tcW w:w="9828" w:type="dxa"/>
            <w:tcBorders>
              <w:top w:val="nil"/>
              <w:left w:val="nil"/>
              <w:bottom w:val="nil"/>
              <w:right w:val="nil"/>
            </w:tcBorders>
            <w:shd w:val="clear" w:color="auto" w:fill="auto"/>
            <w:noWrap/>
            <w:vAlign w:val="bottom"/>
            <w:hideMark/>
          </w:tcPr>
          <w:p w14:paraId="48F3BCB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0AFD4491" w14:textId="77777777" w:rsidTr="00604E24">
        <w:trPr>
          <w:trHeight w:val="300"/>
        </w:trPr>
        <w:tc>
          <w:tcPr>
            <w:tcW w:w="1152" w:type="dxa"/>
            <w:tcBorders>
              <w:top w:val="nil"/>
              <w:left w:val="nil"/>
              <w:bottom w:val="nil"/>
              <w:right w:val="nil"/>
            </w:tcBorders>
            <w:shd w:val="clear" w:color="auto" w:fill="auto"/>
            <w:noWrap/>
            <w:vAlign w:val="bottom"/>
            <w:hideMark/>
          </w:tcPr>
          <w:p w14:paraId="52E697E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35E7D6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6A707EE" w14:textId="77777777" w:rsidTr="00604E24">
        <w:trPr>
          <w:trHeight w:val="300"/>
        </w:trPr>
        <w:tc>
          <w:tcPr>
            <w:tcW w:w="1152" w:type="dxa"/>
            <w:tcBorders>
              <w:top w:val="nil"/>
              <w:left w:val="nil"/>
              <w:bottom w:val="nil"/>
              <w:right w:val="nil"/>
            </w:tcBorders>
            <w:shd w:val="clear" w:color="auto" w:fill="auto"/>
            <w:noWrap/>
            <w:vAlign w:val="bottom"/>
            <w:hideMark/>
          </w:tcPr>
          <w:p w14:paraId="313C1D0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A338CA2"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INTREGVOT,XRX     SSN: 111880219</w:t>
            </w:r>
          </w:p>
        </w:tc>
      </w:tr>
      <w:tr w:rsidR="000D4DD2" w:rsidRPr="000D4DD2" w14:paraId="7D747178" w14:textId="77777777" w:rsidTr="00604E24">
        <w:trPr>
          <w:trHeight w:val="300"/>
        </w:trPr>
        <w:tc>
          <w:tcPr>
            <w:tcW w:w="1152" w:type="dxa"/>
            <w:tcBorders>
              <w:top w:val="nil"/>
              <w:left w:val="nil"/>
              <w:bottom w:val="nil"/>
              <w:right w:val="nil"/>
            </w:tcBorders>
            <w:shd w:val="clear" w:color="auto" w:fill="auto"/>
            <w:noWrap/>
            <w:vAlign w:val="bottom"/>
            <w:hideMark/>
          </w:tcPr>
          <w:p w14:paraId="60E81092" w14:textId="17C9775E"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41D0AC7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This patient has no prescriptions</w:t>
            </w:r>
          </w:p>
        </w:tc>
      </w:tr>
      <w:tr w:rsidR="000D4DD2" w:rsidRPr="000D4DD2" w14:paraId="4191FCA5" w14:textId="77777777" w:rsidTr="00604E24">
        <w:trPr>
          <w:trHeight w:val="300"/>
        </w:trPr>
        <w:tc>
          <w:tcPr>
            <w:tcW w:w="1152" w:type="dxa"/>
            <w:tcBorders>
              <w:top w:val="nil"/>
              <w:left w:val="nil"/>
              <w:bottom w:val="nil"/>
              <w:right w:val="nil"/>
            </w:tcBorders>
            <w:shd w:val="clear" w:color="auto" w:fill="auto"/>
            <w:noWrap/>
            <w:vAlign w:val="bottom"/>
            <w:hideMark/>
          </w:tcPr>
          <w:p w14:paraId="7732038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4BF14E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79C2C5FB" w14:textId="77777777" w:rsidTr="00604E24">
        <w:trPr>
          <w:trHeight w:val="300"/>
        </w:trPr>
        <w:tc>
          <w:tcPr>
            <w:tcW w:w="1152" w:type="dxa"/>
            <w:tcBorders>
              <w:top w:val="nil"/>
              <w:left w:val="nil"/>
              <w:bottom w:val="nil"/>
              <w:right w:val="nil"/>
            </w:tcBorders>
            <w:shd w:val="clear" w:color="auto" w:fill="auto"/>
            <w:noWrap/>
            <w:vAlign w:val="bottom"/>
            <w:hideMark/>
          </w:tcPr>
          <w:p w14:paraId="1896232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2CF6782"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INTREGVOT,XXR     SSN: 111880220</w:t>
            </w:r>
          </w:p>
        </w:tc>
      </w:tr>
      <w:tr w:rsidR="000D4DD2" w:rsidRPr="000D4DD2" w14:paraId="7B9AE3D1" w14:textId="77777777" w:rsidTr="00604E24">
        <w:trPr>
          <w:trHeight w:val="300"/>
        </w:trPr>
        <w:tc>
          <w:tcPr>
            <w:tcW w:w="1152" w:type="dxa"/>
            <w:tcBorders>
              <w:top w:val="nil"/>
              <w:left w:val="nil"/>
              <w:bottom w:val="nil"/>
              <w:right w:val="nil"/>
            </w:tcBorders>
            <w:shd w:val="clear" w:color="auto" w:fill="auto"/>
            <w:noWrap/>
            <w:vAlign w:val="bottom"/>
            <w:hideMark/>
          </w:tcPr>
          <w:p w14:paraId="403233A2" w14:textId="5B616961"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bottom"/>
            <w:hideMark/>
          </w:tcPr>
          <w:p w14:paraId="60F394A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This patient has no prescriptions</w:t>
            </w:r>
          </w:p>
        </w:tc>
      </w:tr>
      <w:tr w:rsidR="000D4DD2" w:rsidRPr="000D4DD2" w14:paraId="22C59D5A" w14:textId="77777777" w:rsidTr="00604E24">
        <w:trPr>
          <w:trHeight w:val="300"/>
        </w:trPr>
        <w:tc>
          <w:tcPr>
            <w:tcW w:w="1152" w:type="dxa"/>
            <w:tcBorders>
              <w:top w:val="nil"/>
              <w:left w:val="nil"/>
              <w:bottom w:val="nil"/>
              <w:right w:val="nil"/>
            </w:tcBorders>
            <w:shd w:val="clear" w:color="auto" w:fill="auto"/>
            <w:noWrap/>
            <w:vAlign w:val="bottom"/>
            <w:hideMark/>
          </w:tcPr>
          <w:p w14:paraId="0022D39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31D36A1"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720F3DD5" w14:textId="77777777" w:rsidTr="00604E24">
        <w:trPr>
          <w:trHeight w:val="300"/>
        </w:trPr>
        <w:tc>
          <w:tcPr>
            <w:tcW w:w="1152" w:type="dxa"/>
            <w:tcBorders>
              <w:top w:val="nil"/>
              <w:left w:val="nil"/>
              <w:bottom w:val="nil"/>
              <w:right w:val="nil"/>
            </w:tcBorders>
            <w:shd w:val="clear" w:color="auto" w:fill="auto"/>
            <w:noWrap/>
            <w:vAlign w:val="bottom"/>
            <w:hideMark/>
          </w:tcPr>
          <w:p w14:paraId="123245E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DB0C8AC"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INTREGVOT,XOX     SSN: 111880221</w:t>
            </w:r>
          </w:p>
        </w:tc>
      </w:tr>
      <w:tr w:rsidR="000D4DD2" w:rsidRPr="000D4DD2" w14:paraId="33AD6094" w14:textId="77777777" w:rsidTr="00604E24">
        <w:trPr>
          <w:trHeight w:val="300"/>
        </w:trPr>
        <w:tc>
          <w:tcPr>
            <w:tcW w:w="1152" w:type="dxa"/>
            <w:tcBorders>
              <w:top w:val="nil"/>
              <w:left w:val="nil"/>
              <w:bottom w:val="nil"/>
              <w:right w:val="nil"/>
            </w:tcBorders>
            <w:shd w:val="clear" w:color="auto" w:fill="auto"/>
            <w:noWrap/>
            <w:vAlign w:val="bottom"/>
            <w:hideMark/>
          </w:tcPr>
          <w:p w14:paraId="4DC3FBEE" w14:textId="020CBA3B"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72A4B47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PSEUDOEPHEDRINE HCL 30MG TAB         120 A&gt; 06-11 06-11   5  60</w:t>
            </w:r>
          </w:p>
        </w:tc>
      </w:tr>
      <w:tr w:rsidR="000D4DD2" w:rsidRPr="000D4DD2" w14:paraId="0BA8F540" w14:textId="77777777" w:rsidTr="00604E24">
        <w:trPr>
          <w:trHeight w:val="300"/>
        </w:trPr>
        <w:tc>
          <w:tcPr>
            <w:tcW w:w="1152" w:type="dxa"/>
            <w:tcBorders>
              <w:top w:val="nil"/>
              <w:left w:val="nil"/>
              <w:bottom w:val="nil"/>
              <w:right w:val="nil"/>
            </w:tcBorders>
            <w:shd w:val="clear" w:color="auto" w:fill="auto"/>
            <w:noWrap/>
            <w:vAlign w:val="bottom"/>
            <w:hideMark/>
          </w:tcPr>
          <w:p w14:paraId="1D5ECBB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8BAA717"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20EFA61" w14:textId="77777777" w:rsidTr="00604E24">
        <w:trPr>
          <w:trHeight w:val="300"/>
        </w:trPr>
        <w:tc>
          <w:tcPr>
            <w:tcW w:w="1152" w:type="dxa"/>
            <w:tcBorders>
              <w:top w:val="nil"/>
              <w:left w:val="nil"/>
              <w:bottom w:val="nil"/>
              <w:right w:val="nil"/>
            </w:tcBorders>
            <w:shd w:val="clear" w:color="auto" w:fill="auto"/>
            <w:noWrap/>
            <w:vAlign w:val="bottom"/>
            <w:hideMark/>
          </w:tcPr>
          <w:p w14:paraId="6BD54E3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125CBF9"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INTREGVOT,XXO     SSN: 111880222</w:t>
            </w:r>
          </w:p>
        </w:tc>
      </w:tr>
      <w:tr w:rsidR="000D4DD2" w:rsidRPr="000D4DD2" w14:paraId="4E9D0235" w14:textId="77777777" w:rsidTr="00604E24">
        <w:trPr>
          <w:trHeight w:val="300"/>
        </w:trPr>
        <w:tc>
          <w:tcPr>
            <w:tcW w:w="1152" w:type="dxa"/>
            <w:tcBorders>
              <w:top w:val="nil"/>
              <w:left w:val="nil"/>
              <w:bottom w:val="nil"/>
              <w:right w:val="nil"/>
            </w:tcBorders>
            <w:shd w:val="clear" w:color="auto" w:fill="auto"/>
            <w:noWrap/>
            <w:vAlign w:val="bottom"/>
            <w:hideMark/>
          </w:tcPr>
          <w:p w14:paraId="23A83CDF" w14:textId="59A2C961"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bottom"/>
            <w:hideMark/>
          </w:tcPr>
          <w:p w14:paraId="0834047E"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501117$       PREDNISONE 1MG TAB                   120 A&gt; 06-02 06-26  11  30</w:t>
            </w:r>
          </w:p>
        </w:tc>
      </w:tr>
      <w:tr w:rsidR="000D4DD2" w:rsidRPr="000D4DD2" w14:paraId="7832F6DD" w14:textId="77777777" w:rsidTr="00604E24">
        <w:trPr>
          <w:trHeight w:val="300"/>
        </w:trPr>
        <w:tc>
          <w:tcPr>
            <w:tcW w:w="1152" w:type="dxa"/>
            <w:tcBorders>
              <w:top w:val="nil"/>
              <w:left w:val="nil"/>
              <w:bottom w:val="nil"/>
              <w:right w:val="nil"/>
            </w:tcBorders>
            <w:shd w:val="clear" w:color="auto" w:fill="auto"/>
            <w:noWrap/>
            <w:vAlign w:val="bottom"/>
            <w:hideMark/>
          </w:tcPr>
          <w:p w14:paraId="786A7A1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7DA2E67"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0A070ED" w14:textId="77777777" w:rsidTr="00604E24">
        <w:trPr>
          <w:trHeight w:val="300"/>
        </w:trPr>
        <w:tc>
          <w:tcPr>
            <w:tcW w:w="1152" w:type="dxa"/>
            <w:tcBorders>
              <w:top w:val="nil"/>
              <w:left w:val="nil"/>
              <w:bottom w:val="nil"/>
              <w:right w:val="nil"/>
            </w:tcBorders>
            <w:shd w:val="clear" w:color="auto" w:fill="auto"/>
            <w:noWrap/>
            <w:vAlign w:val="bottom"/>
            <w:hideMark/>
          </w:tcPr>
          <w:p w14:paraId="5635672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9C25E17"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INTREGVOT,XRR     SSN: 111880223</w:t>
            </w:r>
          </w:p>
        </w:tc>
      </w:tr>
      <w:tr w:rsidR="000D4DD2" w:rsidRPr="000D4DD2" w14:paraId="41AB3321" w14:textId="77777777" w:rsidTr="00604E24">
        <w:trPr>
          <w:trHeight w:val="300"/>
        </w:trPr>
        <w:tc>
          <w:tcPr>
            <w:tcW w:w="1152" w:type="dxa"/>
            <w:tcBorders>
              <w:top w:val="nil"/>
              <w:left w:val="nil"/>
              <w:bottom w:val="nil"/>
              <w:right w:val="nil"/>
            </w:tcBorders>
            <w:shd w:val="clear" w:color="auto" w:fill="auto"/>
            <w:noWrap/>
            <w:vAlign w:val="bottom"/>
            <w:hideMark/>
          </w:tcPr>
          <w:p w14:paraId="7618DC08" w14:textId="51C188E7"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32BE17FE"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27E00C81" w14:textId="77777777" w:rsidTr="00604E24">
        <w:trPr>
          <w:trHeight w:val="300"/>
        </w:trPr>
        <w:tc>
          <w:tcPr>
            <w:tcW w:w="1152" w:type="dxa"/>
            <w:tcBorders>
              <w:top w:val="nil"/>
              <w:left w:val="nil"/>
              <w:bottom w:val="nil"/>
              <w:right w:val="nil"/>
            </w:tcBorders>
            <w:shd w:val="clear" w:color="auto" w:fill="auto"/>
            <w:noWrap/>
            <w:vAlign w:val="bottom"/>
            <w:hideMark/>
          </w:tcPr>
          <w:p w14:paraId="5FD55A3E" w14:textId="290FFFDB"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bottom"/>
            <w:hideMark/>
          </w:tcPr>
          <w:p w14:paraId="16F3F3E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5E513302" w14:textId="77777777" w:rsidTr="00604E24">
        <w:trPr>
          <w:trHeight w:val="300"/>
        </w:trPr>
        <w:tc>
          <w:tcPr>
            <w:tcW w:w="1152" w:type="dxa"/>
            <w:tcBorders>
              <w:top w:val="nil"/>
              <w:left w:val="nil"/>
              <w:bottom w:val="nil"/>
              <w:right w:val="nil"/>
            </w:tcBorders>
            <w:shd w:val="clear" w:color="auto" w:fill="auto"/>
            <w:noWrap/>
            <w:vAlign w:val="bottom"/>
            <w:hideMark/>
          </w:tcPr>
          <w:p w14:paraId="594C7DD0"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683834E"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4B799D1" w14:textId="77777777" w:rsidTr="00604E24">
        <w:trPr>
          <w:trHeight w:val="300"/>
        </w:trPr>
        <w:tc>
          <w:tcPr>
            <w:tcW w:w="1152" w:type="dxa"/>
            <w:tcBorders>
              <w:top w:val="nil"/>
              <w:left w:val="nil"/>
              <w:bottom w:val="nil"/>
              <w:right w:val="nil"/>
            </w:tcBorders>
            <w:shd w:val="clear" w:color="auto" w:fill="auto"/>
            <w:noWrap/>
            <w:vAlign w:val="bottom"/>
            <w:hideMark/>
          </w:tcPr>
          <w:p w14:paraId="6C1EAE3D"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00F442E"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INTREGVOT,XOR     SSN: 111880224</w:t>
            </w:r>
          </w:p>
        </w:tc>
      </w:tr>
      <w:tr w:rsidR="000D4DD2" w:rsidRPr="000D4DD2" w14:paraId="43F2347F" w14:textId="77777777" w:rsidTr="00604E24">
        <w:trPr>
          <w:trHeight w:val="300"/>
        </w:trPr>
        <w:tc>
          <w:tcPr>
            <w:tcW w:w="1152" w:type="dxa"/>
            <w:tcBorders>
              <w:top w:val="nil"/>
              <w:left w:val="nil"/>
              <w:bottom w:val="nil"/>
              <w:right w:val="nil"/>
            </w:tcBorders>
            <w:shd w:val="clear" w:color="auto" w:fill="auto"/>
            <w:noWrap/>
            <w:vAlign w:val="bottom"/>
            <w:hideMark/>
          </w:tcPr>
          <w:p w14:paraId="62949933" w14:textId="0F1D9831"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79C6352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501121$       AMOXICILLIN 250/CLAV K 125MG TAB      14 A&gt; 07-23 07-23   0   7</w:t>
            </w:r>
          </w:p>
        </w:tc>
      </w:tr>
      <w:tr w:rsidR="000D4DD2" w:rsidRPr="000D4DD2" w14:paraId="4336C5BF" w14:textId="77777777" w:rsidTr="00604E24">
        <w:trPr>
          <w:trHeight w:val="300"/>
        </w:trPr>
        <w:tc>
          <w:tcPr>
            <w:tcW w:w="1152" w:type="dxa"/>
            <w:tcBorders>
              <w:top w:val="nil"/>
              <w:left w:val="nil"/>
              <w:bottom w:val="nil"/>
              <w:right w:val="nil"/>
            </w:tcBorders>
            <w:shd w:val="clear" w:color="auto" w:fill="auto"/>
            <w:noWrap/>
            <w:vAlign w:val="bottom"/>
            <w:hideMark/>
          </w:tcPr>
          <w:p w14:paraId="3DD4B471" w14:textId="356B15A3"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bottom"/>
            <w:hideMark/>
          </w:tcPr>
          <w:p w14:paraId="241B37C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92DAD58" w14:textId="77777777" w:rsidTr="00604E24">
        <w:trPr>
          <w:trHeight w:val="300"/>
        </w:trPr>
        <w:tc>
          <w:tcPr>
            <w:tcW w:w="1152" w:type="dxa"/>
            <w:tcBorders>
              <w:top w:val="nil"/>
              <w:left w:val="nil"/>
              <w:bottom w:val="nil"/>
              <w:right w:val="nil"/>
            </w:tcBorders>
            <w:shd w:val="clear" w:color="auto" w:fill="auto"/>
            <w:noWrap/>
            <w:vAlign w:val="bottom"/>
            <w:hideMark/>
          </w:tcPr>
          <w:p w14:paraId="274D1A0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3ECA974"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CE629F6" w14:textId="77777777" w:rsidTr="00604E24">
        <w:trPr>
          <w:trHeight w:val="300"/>
        </w:trPr>
        <w:tc>
          <w:tcPr>
            <w:tcW w:w="1152" w:type="dxa"/>
            <w:tcBorders>
              <w:top w:val="nil"/>
              <w:left w:val="nil"/>
              <w:bottom w:val="nil"/>
              <w:right w:val="nil"/>
            </w:tcBorders>
            <w:shd w:val="clear" w:color="auto" w:fill="auto"/>
            <w:noWrap/>
            <w:vAlign w:val="bottom"/>
            <w:hideMark/>
          </w:tcPr>
          <w:p w14:paraId="285FD98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02880E9"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INTREGVOT,XRO     SSN: 111880225</w:t>
            </w:r>
          </w:p>
        </w:tc>
      </w:tr>
      <w:tr w:rsidR="000D4DD2" w:rsidRPr="000D4DD2" w14:paraId="51027169" w14:textId="77777777" w:rsidTr="00604E24">
        <w:trPr>
          <w:trHeight w:val="300"/>
        </w:trPr>
        <w:tc>
          <w:tcPr>
            <w:tcW w:w="1152" w:type="dxa"/>
            <w:tcBorders>
              <w:top w:val="nil"/>
              <w:left w:val="nil"/>
              <w:bottom w:val="nil"/>
              <w:right w:val="nil"/>
            </w:tcBorders>
            <w:shd w:val="clear" w:color="auto" w:fill="auto"/>
            <w:noWrap/>
            <w:vAlign w:val="bottom"/>
            <w:hideMark/>
          </w:tcPr>
          <w:p w14:paraId="14E48881" w14:textId="026D17AF"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1E557F5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50504886" w14:textId="77777777" w:rsidTr="00604E24">
        <w:trPr>
          <w:trHeight w:val="300"/>
        </w:trPr>
        <w:tc>
          <w:tcPr>
            <w:tcW w:w="1152" w:type="dxa"/>
            <w:tcBorders>
              <w:top w:val="nil"/>
              <w:left w:val="nil"/>
              <w:bottom w:val="nil"/>
              <w:right w:val="nil"/>
            </w:tcBorders>
            <w:shd w:val="clear" w:color="auto" w:fill="auto"/>
            <w:noWrap/>
            <w:vAlign w:val="bottom"/>
            <w:hideMark/>
          </w:tcPr>
          <w:p w14:paraId="65C5B650" w14:textId="1DA3203B"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bottom"/>
            <w:hideMark/>
          </w:tcPr>
          <w:p w14:paraId="6CF00DD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501119$       HYDROCHLOROTHIAZIDE 25MG TAB          90 A&gt; 05-27 05-27   3  90</w:t>
            </w:r>
          </w:p>
        </w:tc>
      </w:tr>
      <w:tr w:rsidR="000D4DD2" w:rsidRPr="000D4DD2" w14:paraId="61A2C00D" w14:textId="77777777" w:rsidTr="00604E24">
        <w:trPr>
          <w:trHeight w:val="300"/>
        </w:trPr>
        <w:tc>
          <w:tcPr>
            <w:tcW w:w="1152" w:type="dxa"/>
            <w:tcBorders>
              <w:top w:val="nil"/>
              <w:left w:val="nil"/>
              <w:bottom w:val="nil"/>
              <w:right w:val="nil"/>
            </w:tcBorders>
            <w:shd w:val="clear" w:color="auto" w:fill="auto"/>
            <w:noWrap/>
            <w:vAlign w:val="bottom"/>
            <w:hideMark/>
          </w:tcPr>
          <w:p w14:paraId="32FB1EE9" w14:textId="4A703CCF"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bottom"/>
            <w:hideMark/>
          </w:tcPr>
          <w:p w14:paraId="66DDAF8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501118$       OMEPRAZOLE 20MG EC CAP                60 A&gt; 05-27 05-27   5  60</w:t>
            </w:r>
          </w:p>
        </w:tc>
      </w:tr>
      <w:tr w:rsidR="000D4DD2" w:rsidRPr="000D4DD2" w14:paraId="347CBFA8" w14:textId="77777777" w:rsidTr="00604E24">
        <w:trPr>
          <w:trHeight w:val="300"/>
        </w:trPr>
        <w:tc>
          <w:tcPr>
            <w:tcW w:w="1152" w:type="dxa"/>
            <w:tcBorders>
              <w:top w:val="nil"/>
              <w:left w:val="nil"/>
              <w:bottom w:val="nil"/>
              <w:right w:val="nil"/>
            </w:tcBorders>
            <w:shd w:val="clear" w:color="auto" w:fill="auto"/>
            <w:noWrap/>
            <w:vAlign w:val="bottom"/>
            <w:hideMark/>
          </w:tcPr>
          <w:p w14:paraId="3BAEAAE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6DF6D9C"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INTREGVOT,XOO     SSN: 111880226</w:t>
            </w:r>
          </w:p>
        </w:tc>
      </w:tr>
      <w:tr w:rsidR="000D4DD2" w:rsidRPr="000D4DD2" w14:paraId="70D5AF6C" w14:textId="77777777" w:rsidTr="00604E24">
        <w:trPr>
          <w:trHeight w:val="300"/>
        </w:trPr>
        <w:tc>
          <w:tcPr>
            <w:tcW w:w="1152" w:type="dxa"/>
            <w:tcBorders>
              <w:top w:val="nil"/>
              <w:left w:val="nil"/>
              <w:bottom w:val="nil"/>
              <w:right w:val="nil"/>
            </w:tcBorders>
            <w:shd w:val="clear" w:color="auto" w:fill="auto"/>
            <w:noWrap/>
            <w:vAlign w:val="bottom"/>
            <w:hideMark/>
          </w:tcPr>
          <w:p w14:paraId="30D15C89" w14:textId="5D186C89"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bottom"/>
            <w:hideMark/>
          </w:tcPr>
          <w:p w14:paraId="6AD7B8B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501122$       PSEUDOEPHEDRINE HCL 30MG TAB         120 A&gt; 05-27 05-28   5  60</w:t>
            </w:r>
          </w:p>
        </w:tc>
      </w:tr>
      <w:tr w:rsidR="000D4DD2" w:rsidRPr="000D4DD2" w14:paraId="04BB80DF" w14:textId="77777777" w:rsidTr="00604E24">
        <w:trPr>
          <w:trHeight w:val="300"/>
        </w:trPr>
        <w:tc>
          <w:tcPr>
            <w:tcW w:w="1152" w:type="dxa"/>
            <w:tcBorders>
              <w:top w:val="nil"/>
              <w:left w:val="nil"/>
              <w:bottom w:val="nil"/>
              <w:right w:val="nil"/>
            </w:tcBorders>
            <w:shd w:val="clear" w:color="auto" w:fill="auto"/>
            <w:noWrap/>
            <w:vAlign w:val="bottom"/>
            <w:hideMark/>
          </w:tcPr>
          <w:p w14:paraId="50B7C0F0" w14:textId="0D5E04D8"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bottom"/>
            <w:hideMark/>
          </w:tcPr>
          <w:p w14:paraId="3471970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NAPROXEN 250MG TAB                   120 A&gt; 06-03 06-03  11  30</w:t>
            </w:r>
          </w:p>
        </w:tc>
      </w:tr>
      <w:tr w:rsidR="000D4DD2" w:rsidRPr="000D4DD2" w14:paraId="0108D3F0" w14:textId="77777777" w:rsidTr="00604E24">
        <w:trPr>
          <w:trHeight w:val="300"/>
        </w:trPr>
        <w:tc>
          <w:tcPr>
            <w:tcW w:w="1152" w:type="dxa"/>
            <w:tcBorders>
              <w:top w:val="nil"/>
              <w:left w:val="nil"/>
              <w:bottom w:val="nil"/>
              <w:right w:val="nil"/>
            </w:tcBorders>
            <w:shd w:val="clear" w:color="auto" w:fill="auto"/>
            <w:noWrap/>
            <w:vAlign w:val="bottom"/>
            <w:hideMark/>
          </w:tcPr>
          <w:p w14:paraId="284BADA0" w14:textId="2DD91E14"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bottom"/>
            <w:hideMark/>
          </w:tcPr>
          <w:p w14:paraId="7A5098F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501121$       TRIAMCINOLONE 75MCG 240D ORAL INHL     2 A  06-03 06-03  11  30</w:t>
            </w:r>
          </w:p>
        </w:tc>
      </w:tr>
      <w:tr w:rsidR="000D4DD2" w:rsidRPr="000D4DD2" w14:paraId="38AEBB2F" w14:textId="77777777" w:rsidTr="00604E24">
        <w:trPr>
          <w:trHeight w:val="300"/>
        </w:trPr>
        <w:tc>
          <w:tcPr>
            <w:tcW w:w="1152" w:type="dxa"/>
            <w:tcBorders>
              <w:top w:val="nil"/>
              <w:left w:val="nil"/>
              <w:bottom w:val="nil"/>
              <w:right w:val="nil"/>
            </w:tcBorders>
            <w:shd w:val="clear" w:color="auto" w:fill="auto"/>
            <w:noWrap/>
            <w:vAlign w:val="bottom"/>
            <w:hideMark/>
          </w:tcPr>
          <w:p w14:paraId="4AB7451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3E1CE2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6A441E9" w14:textId="77777777" w:rsidTr="00604E24">
        <w:trPr>
          <w:trHeight w:val="300"/>
        </w:trPr>
        <w:tc>
          <w:tcPr>
            <w:tcW w:w="1152" w:type="dxa"/>
            <w:tcBorders>
              <w:top w:val="nil"/>
              <w:left w:val="nil"/>
              <w:bottom w:val="nil"/>
              <w:right w:val="nil"/>
            </w:tcBorders>
            <w:shd w:val="clear" w:color="auto" w:fill="auto"/>
            <w:noWrap/>
            <w:vAlign w:val="bottom"/>
            <w:hideMark/>
          </w:tcPr>
          <w:p w14:paraId="224FCE3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AA71382"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CLARK,PETER     SSN: 111000480</w:t>
            </w:r>
          </w:p>
        </w:tc>
      </w:tr>
      <w:tr w:rsidR="000D4DD2" w:rsidRPr="000D4DD2" w14:paraId="35931FC0" w14:textId="77777777" w:rsidTr="00604E24">
        <w:trPr>
          <w:trHeight w:val="300"/>
        </w:trPr>
        <w:tc>
          <w:tcPr>
            <w:tcW w:w="1152" w:type="dxa"/>
            <w:tcBorders>
              <w:top w:val="nil"/>
              <w:left w:val="nil"/>
              <w:bottom w:val="nil"/>
              <w:right w:val="nil"/>
            </w:tcBorders>
            <w:shd w:val="clear" w:color="auto" w:fill="auto"/>
            <w:noWrap/>
            <w:vAlign w:val="center"/>
            <w:hideMark/>
          </w:tcPr>
          <w:p w14:paraId="06815FC4" w14:textId="2D0A8D31"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center"/>
            <w:hideMark/>
          </w:tcPr>
          <w:p w14:paraId="2C4386B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501146$       ASPIRIN 25MG/DIPYRIDAMOLE 200MG SA CAP   A&gt; 03-16 03-16   9  30</w:t>
            </w:r>
          </w:p>
        </w:tc>
      </w:tr>
      <w:tr w:rsidR="000D4DD2" w:rsidRPr="000D4DD2" w14:paraId="23D241F5" w14:textId="77777777" w:rsidTr="00604E24">
        <w:trPr>
          <w:trHeight w:val="300"/>
        </w:trPr>
        <w:tc>
          <w:tcPr>
            <w:tcW w:w="1152" w:type="dxa"/>
            <w:tcBorders>
              <w:top w:val="nil"/>
              <w:left w:val="nil"/>
              <w:bottom w:val="nil"/>
              <w:right w:val="nil"/>
            </w:tcBorders>
            <w:shd w:val="clear" w:color="auto" w:fill="auto"/>
            <w:noWrap/>
            <w:vAlign w:val="center"/>
            <w:hideMark/>
          </w:tcPr>
          <w:p w14:paraId="6835CE5B" w14:textId="7B4F84BA"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center"/>
            <w:hideMark/>
          </w:tcPr>
          <w:p w14:paraId="733A6F7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w:t>
            </w:r>
            <w:proofErr w:type="spellStart"/>
            <w:r w:rsidRPr="000D4DD2">
              <w:rPr>
                <w:rFonts w:ascii="Courier New" w:hAnsi="Courier New" w:cs="Courier New"/>
                <w:color w:val="000000"/>
                <w:sz w:val="20"/>
                <w:szCs w:val="20"/>
              </w:rPr>
              <w:t>Qty</w:t>
            </w:r>
            <w:proofErr w:type="spellEnd"/>
            <w:r w:rsidRPr="000D4DD2">
              <w:rPr>
                <w:rFonts w:ascii="Courier New" w:hAnsi="Courier New" w:cs="Courier New"/>
                <w:color w:val="000000"/>
                <w:sz w:val="20"/>
                <w:szCs w:val="20"/>
              </w:rPr>
              <w:t>: 90</w:t>
            </w:r>
          </w:p>
        </w:tc>
      </w:tr>
      <w:tr w:rsidR="000D4DD2" w:rsidRPr="000D4DD2" w14:paraId="55B377F3" w14:textId="77777777" w:rsidTr="00604E24">
        <w:trPr>
          <w:trHeight w:val="300"/>
        </w:trPr>
        <w:tc>
          <w:tcPr>
            <w:tcW w:w="1152" w:type="dxa"/>
            <w:tcBorders>
              <w:top w:val="nil"/>
              <w:left w:val="nil"/>
              <w:bottom w:val="nil"/>
              <w:right w:val="nil"/>
            </w:tcBorders>
            <w:shd w:val="clear" w:color="auto" w:fill="auto"/>
            <w:noWrap/>
            <w:vAlign w:val="center"/>
            <w:hideMark/>
          </w:tcPr>
          <w:p w14:paraId="543909E0" w14:textId="64F2D089"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center"/>
            <w:hideMark/>
          </w:tcPr>
          <w:p w14:paraId="2B3CC73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501150$       IBUPROFEN 100MG/5ML SUSP              90 A&gt; 03-16 03-16  11  30</w:t>
            </w:r>
          </w:p>
        </w:tc>
      </w:tr>
      <w:tr w:rsidR="000D4DD2" w:rsidRPr="000D4DD2" w14:paraId="150892E3" w14:textId="77777777" w:rsidTr="00604E24">
        <w:trPr>
          <w:trHeight w:val="300"/>
        </w:trPr>
        <w:tc>
          <w:tcPr>
            <w:tcW w:w="1152" w:type="dxa"/>
            <w:tcBorders>
              <w:top w:val="nil"/>
              <w:left w:val="nil"/>
              <w:bottom w:val="nil"/>
              <w:right w:val="nil"/>
            </w:tcBorders>
            <w:shd w:val="clear" w:color="auto" w:fill="auto"/>
            <w:noWrap/>
            <w:vAlign w:val="center"/>
            <w:hideMark/>
          </w:tcPr>
          <w:p w14:paraId="610D7F7D" w14:textId="5173F997"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center"/>
            <w:hideMark/>
          </w:tcPr>
          <w:p w14:paraId="5DE0D2EC"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501218        NAPROXEN 125MG/5ML SUSP               90 A  03-16 03-16  11  30</w:t>
            </w:r>
          </w:p>
        </w:tc>
      </w:tr>
      <w:tr w:rsidR="000D4DD2" w:rsidRPr="000D4DD2" w14:paraId="0E97FA50" w14:textId="77777777" w:rsidTr="00604E24">
        <w:trPr>
          <w:trHeight w:val="300"/>
        </w:trPr>
        <w:tc>
          <w:tcPr>
            <w:tcW w:w="1152" w:type="dxa"/>
            <w:tcBorders>
              <w:top w:val="nil"/>
              <w:left w:val="nil"/>
              <w:bottom w:val="nil"/>
              <w:right w:val="nil"/>
            </w:tcBorders>
            <w:shd w:val="clear" w:color="auto" w:fill="auto"/>
            <w:noWrap/>
            <w:vAlign w:val="center"/>
            <w:hideMark/>
          </w:tcPr>
          <w:p w14:paraId="04F7B834" w14:textId="728E0DA3"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center"/>
            <w:hideMark/>
          </w:tcPr>
          <w:p w14:paraId="2E625D0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4 501219        ACETAMINOPHEN 100MG/ML (SF) ORAL SU   90 A  03-16 03-16  11  30</w:t>
            </w:r>
          </w:p>
        </w:tc>
      </w:tr>
      <w:tr w:rsidR="000D4DD2" w:rsidRPr="000D4DD2" w14:paraId="2807835B" w14:textId="77777777" w:rsidTr="00604E24">
        <w:trPr>
          <w:trHeight w:val="300"/>
        </w:trPr>
        <w:tc>
          <w:tcPr>
            <w:tcW w:w="1152" w:type="dxa"/>
            <w:tcBorders>
              <w:top w:val="nil"/>
              <w:left w:val="nil"/>
              <w:bottom w:val="nil"/>
              <w:right w:val="nil"/>
            </w:tcBorders>
            <w:shd w:val="clear" w:color="auto" w:fill="auto"/>
            <w:noWrap/>
            <w:vAlign w:val="center"/>
            <w:hideMark/>
          </w:tcPr>
          <w:p w14:paraId="776A92F2" w14:textId="4D7C2ADE"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center"/>
            <w:hideMark/>
          </w:tcPr>
          <w:p w14:paraId="4E943D7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5 501220        AMOXICILLIN 250/CLAV K 125MG TAB      90 A  03-16 08-25  10  30</w:t>
            </w:r>
          </w:p>
        </w:tc>
      </w:tr>
      <w:tr w:rsidR="000D4DD2" w:rsidRPr="000D4DD2" w14:paraId="5967B379" w14:textId="77777777" w:rsidTr="00604E24">
        <w:trPr>
          <w:trHeight w:val="300"/>
        </w:trPr>
        <w:tc>
          <w:tcPr>
            <w:tcW w:w="1152" w:type="dxa"/>
            <w:tcBorders>
              <w:top w:val="nil"/>
              <w:left w:val="nil"/>
              <w:bottom w:val="nil"/>
              <w:right w:val="nil"/>
            </w:tcBorders>
            <w:shd w:val="clear" w:color="auto" w:fill="auto"/>
            <w:noWrap/>
            <w:vAlign w:val="center"/>
            <w:hideMark/>
          </w:tcPr>
          <w:p w14:paraId="43471492" w14:textId="7D5BA75C"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center"/>
            <w:hideMark/>
          </w:tcPr>
          <w:p w14:paraId="18ED0F1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active prescriptions found.&gt;</w:t>
            </w:r>
          </w:p>
        </w:tc>
      </w:tr>
      <w:tr w:rsidR="000D4DD2" w:rsidRPr="000D4DD2" w14:paraId="50B2A317" w14:textId="77777777" w:rsidTr="00604E24">
        <w:trPr>
          <w:trHeight w:val="300"/>
        </w:trPr>
        <w:tc>
          <w:tcPr>
            <w:tcW w:w="1152" w:type="dxa"/>
            <w:tcBorders>
              <w:top w:val="nil"/>
              <w:left w:val="nil"/>
              <w:bottom w:val="nil"/>
              <w:right w:val="nil"/>
            </w:tcBorders>
            <w:shd w:val="clear" w:color="auto" w:fill="auto"/>
            <w:noWrap/>
            <w:vAlign w:val="bottom"/>
            <w:hideMark/>
          </w:tcPr>
          <w:p w14:paraId="7A5D20E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1C4A9CA"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6C26C54" w14:textId="77777777" w:rsidTr="00604E24">
        <w:trPr>
          <w:trHeight w:val="300"/>
        </w:trPr>
        <w:tc>
          <w:tcPr>
            <w:tcW w:w="1152" w:type="dxa"/>
            <w:tcBorders>
              <w:top w:val="nil"/>
              <w:left w:val="nil"/>
              <w:bottom w:val="nil"/>
              <w:right w:val="nil"/>
            </w:tcBorders>
            <w:shd w:val="clear" w:color="auto" w:fill="auto"/>
            <w:noWrap/>
            <w:vAlign w:val="center"/>
            <w:hideMark/>
          </w:tcPr>
          <w:p w14:paraId="70279B1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A75DD95"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GRIFFEY,JOE     SSN: 111000481</w:t>
            </w:r>
          </w:p>
        </w:tc>
      </w:tr>
      <w:tr w:rsidR="000D4DD2" w:rsidRPr="000D4DD2" w14:paraId="4EFED1BA" w14:textId="77777777" w:rsidTr="00604E24">
        <w:trPr>
          <w:trHeight w:val="300"/>
        </w:trPr>
        <w:tc>
          <w:tcPr>
            <w:tcW w:w="1152" w:type="dxa"/>
            <w:tcBorders>
              <w:top w:val="nil"/>
              <w:left w:val="nil"/>
              <w:bottom w:val="nil"/>
              <w:right w:val="nil"/>
            </w:tcBorders>
            <w:shd w:val="clear" w:color="auto" w:fill="auto"/>
            <w:noWrap/>
            <w:vAlign w:val="center"/>
            <w:hideMark/>
          </w:tcPr>
          <w:p w14:paraId="7BC2AC20" w14:textId="61FD9FC3"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center"/>
            <w:hideMark/>
          </w:tcPr>
          <w:p w14:paraId="7652511E"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501147$       ASPIRIN 25MG/DIPYRIDAMOLE 200MG SA CAP   A&gt; 03-16 03-16  11  30</w:t>
            </w:r>
          </w:p>
        </w:tc>
      </w:tr>
      <w:tr w:rsidR="000D4DD2" w:rsidRPr="000D4DD2" w14:paraId="40624AA0" w14:textId="77777777" w:rsidTr="00604E24">
        <w:trPr>
          <w:trHeight w:val="300"/>
        </w:trPr>
        <w:tc>
          <w:tcPr>
            <w:tcW w:w="1152" w:type="dxa"/>
            <w:tcBorders>
              <w:top w:val="nil"/>
              <w:left w:val="nil"/>
              <w:bottom w:val="nil"/>
              <w:right w:val="nil"/>
            </w:tcBorders>
            <w:shd w:val="clear" w:color="auto" w:fill="auto"/>
            <w:noWrap/>
            <w:vAlign w:val="center"/>
            <w:hideMark/>
          </w:tcPr>
          <w:p w14:paraId="20C0A0B8" w14:textId="34F7CE1A"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center"/>
            <w:hideMark/>
          </w:tcPr>
          <w:p w14:paraId="18E265A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w:t>
            </w:r>
            <w:proofErr w:type="spellStart"/>
            <w:r w:rsidRPr="000D4DD2">
              <w:rPr>
                <w:rFonts w:ascii="Courier New" w:hAnsi="Courier New" w:cs="Courier New"/>
                <w:color w:val="000000"/>
                <w:sz w:val="20"/>
                <w:szCs w:val="20"/>
              </w:rPr>
              <w:t>Qty</w:t>
            </w:r>
            <w:proofErr w:type="spellEnd"/>
            <w:r w:rsidRPr="000D4DD2">
              <w:rPr>
                <w:rFonts w:ascii="Courier New" w:hAnsi="Courier New" w:cs="Courier New"/>
                <w:color w:val="000000"/>
                <w:sz w:val="20"/>
                <w:szCs w:val="20"/>
              </w:rPr>
              <w:t xml:space="preserve">: 90                       </w:t>
            </w:r>
          </w:p>
        </w:tc>
      </w:tr>
      <w:tr w:rsidR="000D4DD2" w:rsidRPr="000D4DD2" w14:paraId="6FED4352" w14:textId="77777777" w:rsidTr="00604E24">
        <w:trPr>
          <w:trHeight w:val="300"/>
        </w:trPr>
        <w:tc>
          <w:tcPr>
            <w:tcW w:w="1152" w:type="dxa"/>
            <w:tcBorders>
              <w:top w:val="nil"/>
              <w:left w:val="nil"/>
              <w:bottom w:val="nil"/>
              <w:right w:val="nil"/>
            </w:tcBorders>
            <w:shd w:val="clear" w:color="auto" w:fill="auto"/>
            <w:noWrap/>
            <w:vAlign w:val="center"/>
            <w:hideMark/>
          </w:tcPr>
          <w:p w14:paraId="15D5B43E" w14:textId="20D99C6E"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VistA-1</w:t>
            </w:r>
          </w:p>
        </w:tc>
        <w:tc>
          <w:tcPr>
            <w:tcW w:w="9828" w:type="dxa"/>
            <w:tcBorders>
              <w:top w:val="nil"/>
              <w:left w:val="nil"/>
              <w:bottom w:val="nil"/>
              <w:right w:val="nil"/>
            </w:tcBorders>
            <w:shd w:val="clear" w:color="auto" w:fill="auto"/>
            <w:noWrap/>
            <w:vAlign w:val="center"/>
            <w:hideMark/>
          </w:tcPr>
          <w:p w14:paraId="4270796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501151$       IBUPROFEN 100MG/5ML SUSP              90 A&gt; 03-16 03-16  11  30</w:t>
            </w:r>
          </w:p>
        </w:tc>
      </w:tr>
      <w:tr w:rsidR="000D4DD2" w:rsidRPr="000D4DD2" w14:paraId="698BABC5" w14:textId="77777777" w:rsidTr="00604E24">
        <w:trPr>
          <w:trHeight w:val="300"/>
        </w:trPr>
        <w:tc>
          <w:tcPr>
            <w:tcW w:w="1152" w:type="dxa"/>
            <w:tcBorders>
              <w:top w:val="nil"/>
              <w:left w:val="nil"/>
              <w:bottom w:val="nil"/>
              <w:right w:val="nil"/>
            </w:tcBorders>
            <w:shd w:val="clear" w:color="auto" w:fill="auto"/>
            <w:noWrap/>
            <w:vAlign w:val="center"/>
            <w:hideMark/>
          </w:tcPr>
          <w:p w14:paraId="7C3C8CC2" w14:textId="7E6DE4D7"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center"/>
            <w:hideMark/>
          </w:tcPr>
          <w:p w14:paraId="39F0E4F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501222        ACETAMINOPHEN 100MG/ML (SF) ORAL SU   90 A  03-16 03-16  11  30</w:t>
            </w:r>
          </w:p>
        </w:tc>
      </w:tr>
      <w:tr w:rsidR="000D4DD2" w:rsidRPr="000D4DD2" w14:paraId="006E1EFD" w14:textId="77777777" w:rsidTr="00604E24">
        <w:trPr>
          <w:trHeight w:val="300"/>
        </w:trPr>
        <w:tc>
          <w:tcPr>
            <w:tcW w:w="1152" w:type="dxa"/>
            <w:tcBorders>
              <w:top w:val="nil"/>
              <w:left w:val="nil"/>
              <w:bottom w:val="nil"/>
              <w:right w:val="nil"/>
            </w:tcBorders>
            <w:shd w:val="clear" w:color="auto" w:fill="auto"/>
            <w:noWrap/>
            <w:vAlign w:val="center"/>
            <w:hideMark/>
          </w:tcPr>
          <w:p w14:paraId="2E498394" w14:textId="5A18A9D2"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center"/>
            <w:hideMark/>
          </w:tcPr>
          <w:p w14:paraId="5549848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501223        AMOXICILLIN 250/CLAV K 125MG TAB      90 A  03-16 03-16  11  30</w:t>
            </w:r>
          </w:p>
        </w:tc>
      </w:tr>
      <w:tr w:rsidR="000D4DD2" w:rsidRPr="000D4DD2" w14:paraId="067A6F56" w14:textId="77777777" w:rsidTr="00604E24">
        <w:trPr>
          <w:trHeight w:val="300"/>
        </w:trPr>
        <w:tc>
          <w:tcPr>
            <w:tcW w:w="1152" w:type="dxa"/>
            <w:tcBorders>
              <w:top w:val="nil"/>
              <w:left w:val="nil"/>
              <w:bottom w:val="nil"/>
              <w:right w:val="nil"/>
            </w:tcBorders>
            <w:shd w:val="clear" w:color="auto" w:fill="auto"/>
            <w:noWrap/>
            <w:vAlign w:val="center"/>
            <w:hideMark/>
          </w:tcPr>
          <w:p w14:paraId="1BA791A0" w14:textId="3C8F9DA7"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VistA-2</w:t>
            </w:r>
          </w:p>
        </w:tc>
        <w:tc>
          <w:tcPr>
            <w:tcW w:w="9828" w:type="dxa"/>
            <w:tcBorders>
              <w:top w:val="nil"/>
              <w:left w:val="nil"/>
              <w:bottom w:val="nil"/>
              <w:right w:val="nil"/>
            </w:tcBorders>
            <w:shd w:val="clear" w:color="auto" w:fill="auto"/>
            <w:noWrap/>
            <w:vAlign w:val="center"/>
            <w:hideMark/>
          </w:tcPr>
          <w:p w14:paraId="068A661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501221        NAPROXEN 125MG/5ML SUSP               90 A  03-16 03-16  11  30</w:t>
            </w:r>
          </w:p>
        </w:tc>
      </w:tr>
      <w:tr w:rsidR="000D4DD2" w:rsidRPr="000D4DD2" w14:paraId="625F0B01" w14:textId="77777777" w:rsidTr="00604E24">
        <w:trPr>
          <w:trHeight w:val="300"/>
        </w:trPr>
        <w:tc>
          <w:tcPr>
            <w:tcW w:w="1152" w:type="dxa"/>
            <w:tcBorders>
              <w:top w:val="nil"/>
              <w:left w:val="nil"/>
              <w:bottom w:val="nil"/>
              <w:right w:val="nil"/>
            </w:tcBorders>
            <w:shd w:val="clear" w:color="auto" w:fill="auto"/>
            <w:noWrap/>
            <w:vAlign w:val="center"/>
            <w:hideMark/>
          </w:tcPr>
          <w:p w14:paraId="220DE736" w14:textId="0A511A9A"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center"/>
            <w:hideMark/>
          </w:tcPr>
          <w:p w14:paraId="0A6BBDD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501151        FENOFIBRATE 150MG CAP                 240 S 03-17 09-14  9   30 </w:t>
            </w:r>
          </w:p>
        </w:tc>
      </w:tr>
      <w:tr w:rsidR="000D4DD2" w:rsidRPr="000D4DD2" w14:paraId="35902312" w14:textId="77777777" w:rsidTr="00604E24">
        <w:trPr>
          <w:trHeight w:val="300"/>
        </w:trPr>
        <w:tc>
          <w:tcPr>
            <w:tcW w:w="1152" w:type="dxa"/>
            <w:tcBorders>
              <w:top w:val="nil"/>
              <w:left w:val="nil"/>
              <w:bottom w:val="nil"/>
              <w:right w:val="nil"/>
            </w:tcBorders>
            <w:shd w:val="clear" w:color="auto" w:fill="auto"/>
            <w:noWrap/>
            <w:vAlign w:val="center"/>
            <w:hideMark/>
          </w:tcPr>
          <w:p w14:paraId="73360D66" w14:textId="4353D057"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center"/>
            <w:hideMark/>
          </w:tcPr>
          <w:p w14:paraId="7BACF71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501150        PSEUDOEPHEDRINE 60MG S.T.             240 A 03-17 03-17  11  30</w:t>
            </w:r>
          </w:p>
        </w:tc>
      </w:tr>
      <w:tr w:rsidR="000D4DD2" w:rsidRPr="000D4DD2" w14:paraId="66FD650B" w14:textId="77777777" w:rsidTr="00604E24">
        <w:trPr>
          <w:trHeight w:val="300"/>
        </w:trPr>
        <w:tc>
          <w:tcPr>
            <w:tcW w:w="1152" w:type="dxa"/>
            <w:tcBorders>
              <w:top w:val="nil"/>
              <w:left w:val="nil"/>
              <w:bottom w:val="nil"/>
              <w:right w:val="nil"/>
            </w:tcBorders>
            <w:shd w:val="clear" w:color="auto" w:fill="auto"/>
            <w:noWrap/>
            <w:vAlign w:val="center"/>
            <w:hideMark/>
          </w:tcPr>
          <w:p w14:paraId="759E2ACC" w14:textId="1DA6E4B2" w:rsidR="000D4DD2" w:rsidRPr="000D4DD2" w:rsidRDefault="00FE2E33"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VistA-3</w:t>
            </w:r>
          </w:p>
        </w:tc>
        <w:tc>
          <w:tcPr>
            <w:tcW w:w="9828" w:type="dxa"/>
            <w:tcBorders>
              <w:top w:val="nil"/>
              <w:left w:val="nil"/>
              <w:bottom w:val="nil"/>
              <w:right w:val="nil"/>
            </w:tcBorders>
            <w:shd w:val="clear" w:color="auto" w:fill="auto"/>
            <w:noWrap/>
            <w:vAlign w:val="center"/>
            <w:hideMark/>
          </w:tcPr>
          <w:p w14:paraId="4FDCDC5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501152        TETRACYCLINE HCL 250MG CAP            240 H 03-17 -  11  30</w:t>
            </w:r>
          </w:p>
        </w:tc>
      </w:tr>
    </w:tbl>
    <w:p w14:paraId="31F7D606" w14:textId="77777777" w:rsidR="000D4DD2" w:rsidRPr="000D4DD2" w:rsidRDefault="000D4DD2" w:rsidP="000D4DD2">
      <w:pPr>
        <w:pStyle w:val="BodyText"/>
      </w:pPr>
    </w:p>
    <w:sectPr w:rsidR="000D4DD2" w:rsidRPr="000D4DD2" w:rsidSect="002C6430">
      <w:pgSz w:w="15840" w:h="12240" w:orient="landscape" w:code="1"/>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83F825" w14:textId="77777777" w:rsidR="00095948" w:rsidRDefault="00095948">
      <w:r>
        <w:separator/>
      </w:r>
    </w:p>
    <w:p w14:paraId="7DD383F2" w14:textId="77777777" w:rsidR="00095948" w:rsidRDefault="00095948"/>
  </w:endnote>
  <w:endnote w:type="continuationSeparator" w:id="0">
    <w:p w14:paraId="7B92E2BF" w14:textId="77777777" w:rsidR="00095948" w:rsidRDefault="00095948">
      <w:r>
        <w:continuationSeparator/>
      </w:r>
    </w:p>
    <w:p w14:paraId="4D11AFEC" w14:textId="77777777" w:rsidR="00095948" w:rsidRDefault="000959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F065B" w14:textId="77777777" w:rsidR="00095948" w:rsidRPr="009629BC" w:rsidRDefault="00095948" w:rsidP="00D3642C">
    <w:pPr>
      <w:pStyle w:val="Footer"/>
    </w:pPr>
    <w:r>
      <w:t>&lt;Project Name&gt;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A1977" w14:textId="77777777" w:rsidR="00095948" w:rsidRPr="00A25F76" w:rsidRDefault="00095948" w:rsidP="00E74EAA">
    <w:pPr>
      <w:pStyle w:val="Footer"/>
    </w:pPr>
    <w:proofErr w:type="spellStart"/>
    <w:r w:rsidRPr="00A25F76">
      <w:t>OneVA</w:t>
    </w:r>
    <w:proofErr w:type="spellEnd"/>
    <w:r w:rsidRPr="00A25F76">
      <w:t xml:space="preserve"> Pharmacy Implementation</w:t>
    </w:r>
  </w:p>
  <w:p w14:paraId="247F065C" w14:textId="64C3A4AE" w:rsidR="00095948" w:rsidRPr="009629BC" w:rsidRDefault="00095948" w:rsidP="00D3642C">
    <w:pPr>
      <w:pStyle w:val="Footer"/>
    </w:pPr>
    <w:r>
      <w:t xml:space="preserve">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t>November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3432C" w14:textId="77777777" w:rsidR="00095948" w:rsidRPr="00A25F76" w:rsidRDefault="00095948" w:rsidP="009F5167">
    <w:pPr>
      <w:pStyle w:val="Footer"/>
    </w:pPr>
    <w:proofErr w:type="spellStart"/>
    <w:r w:rsidRPr="00A25F76">
      <w:t>OneVA</w:t>
    </w:r>
    <w:proofErr w:type="spellEnd"/>
    <w:r w:rsidRPr="00A25F76">
      <w:t xml:space="preserve"> Pharmacy Implementation</w:t>
    </w:r>
  </w:p>
  <w:p w14:paraId="247F065D" w14:textId="335786F6" w:rsidR="00095948" w:rsidRPr="009629BC" w:rsidRDefault="00095948" w:rsidP="009F5167">
    <w:pPr>
      <w:pStyle w:val="Footer"/>
    </w:pPr>
    <w:r>
      <w:t xml:space="preserve"> Master Test Plan</w:t>
    </w:r>
    <w:r>
      <w:tab/>
    </w:r>
    <w:r>
      <w:rPr>
        <w:rStyle w:val="PageNumber"/>
      </w:rPr>
      <w:fldChar w:fldCharType="begin"/>
    </w:r>
    <w:r>
      <w:rPr>
        <w:rStyle w:val="PageNumber"/>
      </w:rPr>
      <w:instrText xml:space="preserve"> PAGE </w:instrText>
    </w:r>
    <w:r>
      <w:rPr>
        <w:rStyle w:val="PageNumber"/>
      </w:rPr>
      <w:fldChar w:fldCharType="separate"/>
    </w:r>
    <w:r w:rsidR="00C01687">
      <w:rPr>
        <w:rStyle w:val="PageNumber"/>
        <w:noProof/>
      </w:rPr>
      <w:t>27</w:t>
    </w:r>
    <w:r>
      <w:rPr>
        <w:rStyle w:val="PageNumber"/>
      </w:rPr>
      <w:fldChar w:fldCharType="end"/>
    </w:r>
    <w:r>
      <w:rPr>
        <w:rStyle w:val="PageNumber"/>
      </w:rPr>
      <w:tab/>
      <w:t>November 2015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680BF" w14:textId="77777777" w:rsidR="00095948" w:rsidRPr="007B65D7" w:rsidRDefault="00095948" w:rsidP="007B65D7">
    <w:pPr>
      <w:pStyle w:val="Footer"/>
    </w:pPr>
    <w:r>
      <w:t>&lt;Project Name&gt;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rPr>
        <w:rStyle w:val="PageNumber"/>
      </w:rPr>
      <w:tab/>
      <w:t>&lt;Month&gt; &lt;Year&gt;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7A63D4" w14:textId="77777777" w:rsidR="00095948" w:rsidRDefault="00095948" w:rsidP="0079287F">
      <w:r>
        <w:separator/>
      </w:r>
    </w:p>
    <w:p w14:paraId="70548B5D" w14:textId="77777777" w:rsidR="00095948" w:rsidRDefault="00095948" w:rsidP="0079287F"/>
  </w:footnote>
  <w:footnote w:type="continuationSeparator" w:id="0">
    <w:p w14:paraId="41C3FC48" w14:textId="77777777" w:rsidR="00095948" w:rsidRDefault="00095948" w:rsidP="00AE1C63">
      <w:r>
        <w:continuationSeparator/>
      </w:r>
    </w:p>
    <w:p w14:paraId="16B2244F" w14:textId="77777777" w:rsidR="00095948" w:rsidRDefault="00095948" w:rsidP="004E44C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9666A" w14:textId="77777777" w:rsidR="00095948" w:rsidRDefault="0009594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22B59B3"/>
    <w:multiLevelType w:val="hybridMultilevel"/>
    <w:tmpl w:val="2E8C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DB2A60"/>
    <w:multiLevelType w:val="hybridMultilevel"/>
    <w:tmpl w:val="CD0C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C05600B"/>
    <w:multiLevelType w:val="hybridMultilevel"/>
    <w:tmpl w:val="9F62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2625C"/>
    <w:multiLevelType w:val="multilevel"/>
    <w:tmpl w:val="EF94B462"/>
    <w:lvl w:ilvl="0">
      <w:start w:val="1"/>
      <w:numFmt w:val="decimal"/>
      <w:pStyle w:val="Heading1"/>
      <w:lvlText w:val="%1."/>
      <w:lvlJc w:val="left"/>
      <w:pPr>
        <w:tabs>
          <w:tab w:val="num" w:pos="1260"/>
        </w:tabs>
        <w:ind w:left="12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14545B"/>
    <w:multiLevelType w:val="hybridMultilevel"/>
    <w:tmpl w:val="0268A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80103B"/>
    <w:multiLevelType w:val="hybridMultilevel"/>
    <w:tmpl w:val="CD5E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15826"/>
    <w:multiLevelType w:val="hybridMultilevel"/>
    <w:tmpl w:val="04663B9E"/>
    <w:lvl w:ilvl="0" w:tplc="593CB5EA">
      <w:start w:val="1"/>
      <w:numFmt w:val="none"/>
      <w:pStyle w:val="InstructionalNote"/>
      <w:lvlText w:val="NOTE:"/>
      <w:lvlJc w:val="left"/>
      <w:pPr>
        <w:tabs>
          <w:tab w:val="num" w:pos="1512"/>
        </w:tabs>
        <w:ind w:left="1512" w:hanging="1152"/>
      </w:pPr>
      <w:rPr>
        <w:rFonts w:ascii="Arial" w:hAnsi="Arial" w:hint="default"/>
        <w:b/>
        <w:i/>
        <w:sz w:val="22"/>
        <w:szCs w:val="22"/>
      </w:rPr>
    </w:lvl>
    <w:lvl w:ilvl="1" w:tplc="6E8440B4" w:tentative="1">
      <w:start w:val="1"/>
      <w:numFmt w:val="lowerLetter"/>
      <w:lvlText w:val="%2."/>
      <w:lvlJc w:val="left"/>
      <w:pPr>
        <w:tabs>
          <w:tab w:val="num" w:pos="1440"/>
        </w:tabs>
        <w:ind w:left="1440" w:hanging="360"/>
      </w:pPr>
    </w:lvl>
    <w:lvl w:ilvl="2" w:tplc="9910A8C8" w:tentative="1">
      <w:start w:val="1"/>
      <w:numFmt w:val="lowerRoman"/>
      <w:lvlText w:val="%3."/>
      <w:lvlJc w:val="right"/>
      <w:pPr>
        <w:tabs>
          <w:tab w:val="num" w:pos="2160"/>
        </w:tabs>
        <w:ind w:left="2160" w:hanging="180"/>
      </w:pPr>
    </w:lvl>
    <w:lvl w:ilvl="3" w:tplc="B4F82072" w:tentative="1">
      <w:start w:val="1"/>
      <w:numFmt w:val="decimal"/>
      <w:lvlText w:val="%4."/>
      <w:lvlJc w:val="left"/>
      <w:pPr>
        <w:tabs>
          <w:tab w:val="num" w:pos="2880"/>
        </w:tabs>
        <w:ind w:left="2880" w:hanging="360"/>
      </w:pPr>
    </w:lvl>
    <w:lvl w:ilvl="4" w:tplc="18442C7E" w:tentative="1">
      <w:start w:val="1"/>
      <w:numFmt w:val="lowerLetter"/>
      <w:lvlText w:val="%5."/>
      <w:lvlJc w:val="left"/>
      <w:pPr>
        <w:tabs>
          <w:tab w:val="num" w:pos="3600"/>
        </w:tabs>
        <w:ind w:left="3600" w:hanging="360"/>
      </w:pPr>
    </w:lvl>
    <w:lvl w:ilvl="5" w:tplc="64B607E2" w:tentative="1">
      <w:start w:val="1"/>
      <w:numFmt w:val="lowerRoman"/>
      <w:lvlText w:val="%6."/>
      <w:lvlJc w:val="right"/>
      <w:pPr>
        <w:tabs>
          <w:tab w:val="num" w:pos="4320"/>
        </w:tabs>
        <w:ind w:left="4320" w:hanging="180"/>
      </w:pPr>
    </w:lvl>
    <w:lvl w:ilvl="6" w:tplc="C4907F5A" w:tentative="1">
      <w:start w:val="1"/>
      <w:numFmt w:val="decimal"/>
      <w:lvlText w:val="%7."/>
      <w:lvlJc w:val="left"/>
      <w:pPr>
        <w:tabs>
          <w:tab w:val="num" w:pos="5040"/>
        </w:tabs>
        <w:ind w:left="5040" w:hanging="360"/>
      </w:pPr>
    </w:lvl>
    <w:lvl w:ilvl="7" w:tplc="0F8A9960" w:tentative="1">
      <w:start w:val="1"/>
      <w:numFmt w:val="lowerLetter"/>
      <w:lvlText w:val="%8."/>
      <w:lvlJc w:val="left"/>
      <w:pPr>
        <w:tabs>
          <w:tab w:val="num" w:pos="5760"/>
        </w:tabs>
        <w:ind w:left="5760" w:hanging="360"/>
      </w:pPr>
    </w:lvl>
    <w:lvl w:ilvl="8" w:tplc="6ADAB712" w:tentative="1">
      <w:start w:val="1"/>
      <w:numFmt w:val="lowerRoman"/>
      <w:lvlText w:val="%9."/>
      <w:lvlJc w:val="right"/>
      <w:pPr>
        <w:tabs>
          <w:tab w:val="num" w:pos="6480"/>
        </w:tabs>
        <w:ind w:left="6480" w:hanging="180"/>
      </w:pPr>
    </w:lvl>
  </w:abstractNum>
  <w:abstractNum w:abstractNumId="12">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24368D2"/>
    <w:multiLevelType w:val="hybridMultilevel"/>
    <w:tmpl w:val="28F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7F5CE7"/>
    <w:multiLevelType w:val="hybridMultilevel"/>
    <w:tmpl w:val="7BC4ADCC"/>
    <w:lvl w:ilvl="0" w:tplc="2C1227FE">
      <w:start w:val="1"/>
      <w:numFmt w:val="bullet"/>
      <w:pStyle w:val="BodyBullet2"/>
      <w:lvlText w:val=""/>
      <w:lvlJc w:val="left"/>
      <w:pPr>
        <w:tabs>
          <w:tab w:val="num" w:pos="1800"/>
        </w:tabs>
        <w:ind w:left="1800" w:hanging="360"/>
      </w:pPr>
      <w:rPr>
        <w:rFonts w:ascii="Symbol" w:hAnsi="Symbol" w:hint="default"/>
      </w:rPr>
    </w:lvl>
    <w:lvl w:ilvl="1" w:tplc="BD5C1984" w:tentative="1">
      <w:start w:val="1"/>
      <w:numFmt w:val="bullet"/>
      <w:lvlText w:val="o"/>
      <w:lvlJc w:val="left"/>
      <w:pPr>
        <w:tabs>
          <w:tab w:val="num" w:pos="2520"/>
        </w:tabs>
        <w:ind w:left="2520" w:hanging="360"/>
      </w:pPr>
      <w:rPr>
        <w:rFonts w:ascii="Courier New" w:hAnsi="Courier New" w:cs="Courier New" w:hint="default"/>
      </w:rPr>
    </w:lvl>
    <w:lvl w:ilvl="2" w:tplc="3C864F24" w:tentative="1">
      <w:start w:val="1"/>
      <w:numFmt w:val="bullet"/>
      <w:lvlText w:val=""/>
      <w:lvlJc w:val="left"/>
      <w:pPr>
        <w:tabs>
          <w:tab w:val="num" w:pos="3240"/>
        </w:tabs>
        <w:ind w:left="3240" w:hanging="360"/>
      </w:pPr>
      <w:rPr>
        <w:rFonts w:ascii="Wingdings" w:hAnsi="Wingdings" w:hint="default"/>
      </w:rPr>
    </w:lvl>
    <w:lvl w:ilvl="3" w:tplc="9BCC837E" w:tentative="1">
      <w:start w:val="1"/>
      <w:numFmt w:val="bullet"/>
      <w:lvlText w:val=""/>
      <w:lvlJc w:val="left"/>
      <w:pPr>
        <w:tabs>
          <w:tab w:val="num" w:pos="3960"/>
        </w:tabs>
        <w:ind w:left="3960" w:hanging="360"/>
      </w:pPr>
      <w:rPr>
        <w:rFonts w:ascii="Symbol" w:hAnsi="Symbol" w:hint="default"/>
      </w:rPr>
    </w:lvl>
    <w:lvl w:ilvl="4" w:tplc="1B5028C8" w:tentative="1">
      <w:start w:val="1"/>
      <w:numFmt w:val="bullet"/>
      <w:lvlText w:val="o"/>
      <w:lvlJc w:val="left"/>
      <w:pPr>
        <w:tabs>
          <w:tab w:val="num" w:pos="4680"/>
        </w:tabs>
        <w:ind w:left="4680" w:hanging="360"/>
      </w:pPr>
      <w:rPr>
        <w:rFonts w:ascii="Courier New" w:hAnsi="Courier New" w:cs="Courier New" w:hint="default"/>
      </w:rPr>
    </w:lvl>
    <w:lvl w:ilvl="5" w:tplc="EADA40F8" w:tentative="1">
      <w:start w:val="1"/>
      <w:numFmt w:val="bullet"/>
      <w:lvlText w:val=""/>
      <w:lvlJc w:val="left"/>
      <w:pPr>
        <w:tabs>
          <w:tab w:val="num" w:pos="5400"/>
        </w:tabs>
        <w:ind w:left="5400" w:hanging="360"/>
      </w:pPr>
      <w:rPr>
        <w:rFonts w:ascii="Wingdings" w:hAnsi="Wingdings" w:hint="default"/>
      </w:rPr>
    </w:lvl>
    <w:lvl w:ilvl="6" w:tplc="F230AE5E" w:tentative="1">
      <w:start w:val="1"/>
      <w:numFmt w:val="bullet"/>
      <w:lvlText w:val=""/>
      <w:lvlJc w:val="left"/>
      <w:pPr>
        <w:tabs>
          <w:tab w:val="num" w:pos="6120"/>
        </w:tabs>
        <w:ind w:left="6120" w:hanging="360"/>
      </w:pPr>
      <w:rPr>
        <w:rFonts w:ascii="Symbol" w:hAnsi="Symbol" w:hint="default"/>
      </w:rPr>
    </w:lvl>
    <w:lvl w:ilvl="7" w:tplc="DE98E730" w:tentative="1">
      <w:start w:val="1"/>
      <w:numFmt w:val="bullet"/>
      <w:lvlText w:val="o"/>
      <w:lvlJc w:val="left"/>
      <w:pPr>
        <w:tabs>
          <w:tab w:val="num" w:pos="6840"/>
        </w:tabs>
        <w:ind w:left="6840" w:hanging="360"/>
      </w:pPr>
      <w:rPr>
        <w:rFonts w:ascii="Courier New" w:hAnsi="Courier New" w:cs="Courier New" w:hint="default"/>
      </w:rPr>
    </w:lvl>
    <w:lvl w:ilvl="8" w:tplc="B7EAFA9C" w:tentative="1">
      <w:start w:val="1"/>
      <w:numFmt w:val="bullet"/>
      <w:lvlText w:val=""/>
      <w:lvlJc w:val="left"/>
      <w:pPr>
        <w:tabs>
          <w:tab w:val="num" w:pos="7560"/>
        </w:tabs>
        <w:ind w:left="7560" w:hanging="360"/>
      </w:pPr>
      <w:rPr>
        <w:rFonts w:ascii="Wingdings" w:hAnsi="Wingdings" w:hint="default"/>
      </w:rPr>
    </w:lvl>
  </w:abstractNum>
  <w:abstractNum w:abstractNumId="15">
    <w:nsid w:val="32BA4959"/>
    <w:multiLevelType w:val="hybridMultilevel"/>
    <w:tmpl w:val="2C2E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3F09D7"/>
    <w:multiLevelType w:val="hybridMultilevel"/>
    <w:tmpl w:val="54F8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FD00B2"/>
    <w:multiLevelType w:val="hybridMultilevel"/>
    <w:tmpl w:val="CABE8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873669"/>
    <w:multiLevelType w:val="hybridMultilevel"/>
    <w:tmpl w:val="8D14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880E76"/>
    <w:multiLevelType w:val="hybridMultilevel"/>
    <w:tmpl w:val="F714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2B1CD4"/>
    <w:multiLevelType w:val="hybridMultilevel"/>
    <w:tmpl w:val="380A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nsid w:val="4C7C762B"/>
    <w:multiLevelType w:val="hybridMultilevel"/>
    <w:tmpl w:val="B4DA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DE075D"/>
    <w:multiLevelType w:val="hybridMultilevel"/>
    <w:tmpl w:val="5E64B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702392C"/>
    <w:multiLevelType w:val="hybridMultilevel"/>
    <w:tmpl w:val="06D6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522B66"/>
    <w:multiLevelType w:val="hybridMultilevel"/>
    <w:tmpl w:val="34AA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FE37DC"/>
    <w:multiLevelType w:val="hybridMultilevel"/>
    <w:tmpl w:val="85F0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5C2438"/>
    <w:multiLevelType w:val="hybridMultilevel"/>
    <w:tmpl w:val="9CEEF7A4"/>
    <w:lvl w:ilvl="0" w:tplc="04090001">
      <w:start w:val="1"/>
      <w:numFmt w:val="decimal"/>
      <w:pStyle w:val="BodyTextNumbered2"/>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6F182A87"/>
    <w:multiLevelType w:val="hybridMultilevel"/>
    <w:tmpl w:val="57642176"/>
    <w:lvl w:ilvl="0" w:tplc="0BAAFE58">
      <w:start w:val="1"/>
      <w:numFmt w:val="decimal"/>
      <w:pStyle w:val="BodyTextNumbered1"/>
      <w:lvlText w:val="%1."/>
      <w:lvlJc w:val="left"/>
      <w:pPr>
        <w:tabs>
          <w:tab w:val="num" w:pos="720"/>
        </w:tabs>
        <w:ind w:left="720" w:hanging="360"/>
      </w:pPr>
    </w:lvl>
    <w:lvl w:ilvl="1" w:tplc="19A0881E" w:tentative="1">
      <w:start w:val="1"/>
      <w:numFmt w:val="lowerLetter"/>
      <w:lvlText w:val="%2."/>
      <w:lvlJc w:val="left"/>
      <w:pPr>
        <w:tabs>
          <w:tab w:val="num" w:pos="1440"/>
        </w:tabs>
        <w:ind w:left="1440" w:hanging="360"/>
      </w:pPr>
    </w:lvl>
    <w:lvl w:ilvl="2" w:tplc="717C374E" w:tentative="1">
      <w:start w:val="1"/>
      <w:numFmt w:val="lowerRoman"/>
      <w:lvlText w:val="%3."/>
      <w:lvlJc w:val="right"/>
      <w:pPr>
        <w:tabs>
          <w:tab w:val="num" w:pos="2160"/>
        </w:tabs>
        <w:ind w:left="2160" w:hanging="180"/>
      </w:pPr>
    </w:lvl>
    <w:lvl w:ilvl="3" w:tplc="15E69FF2" w:tentative="1">
      <w:start w:val="1"/>
      <w:numFmt w:val="decimal"/>
      <w:lvlText w:val="%4."/>
      <w:lvlJc w:val="left"/>
      <w:pPr>
        <w:tabs>
          <w:tab w:val="num" w:pos="2880"/>
        </w:tabs>
        <w:ind w:left="2880" w:hanging="360"/>
      </w:pPr>
    </w:lvl>
    <w:lvl w:ilvl="4" w:tplc="B7CED2A0" w:tentative="1">
      <w:start w:val="1"/>
      <w:numFmt w:val="lowerLetter"/>
      <w:lvlText w:val="%5."/>
      <w:lvlJc w:val="left"/>
      <w:pPr>
        <w:tabs>
          <w:tab w:val="num" w:pos="3600"/>
        </w:tabs>
        <w:ind w:left="3600" w:hanging="360"/>
      </w:pPr>
    </w:lvl>
    <w:lvl w:ilvl="5" w:tplc="DB98DEE6" w:tentative="1">
      <w:start w:val="1"/>
      <w:numFmt w:val="lowerRoman"/>
      <w:lvlText w:val="%6."/>
      <w:lvlJc w:val="right"/>
      <w:pPr>
        <w:tabs>
          <w:tab w:val="num" w:pos="4320"/>
        </w:tabs>
        <w:ind w:left="4320" w:hanging="180"/>
      </w:pPr>
    </w:lvl>
    <w:lvl w:ilvl="6" w:tplc="A43E89FA" w:tentative="1">
      <w:start w:val="1"/>
      <w:numFmt w:val="decimal"/>
      <w:lvlText w:val="%7."/>
      <w:lvlJc w:val="left"/>
      <w:pPr>
        <w:tabs>
          <w:tab w:val="num" w:pos="5040"/>
        </w:tabs>
        <w:ind w:left="5040" w:hanging="360"/>
      </w:pPr>
    </w:lvl>
    <w:lvl w:ilvl="7" w:tplc="D81091AE" w:tentative="1">
      <w:start w:val="1"/>
      <w:numFmt w:val="lowerLetter"/>
      <w:lvlText w:val="%8."/>
      <w:lvlJc w:val="left"/>
      <w:pPr>
        <w:tabs>
          <w:tab w:val="num" w:pos="5760"/>
        </w:tabs>
        <w:ind w:left="5760" w:hanging="360"/>
      </w:pPr>
    </w:lvl>
    <w:lvl w:ilvl="8" w:tplc="55E4730E" w:tentative="1">
      <w:start w:val="1"/>
      <w:numFmt w:val="lowerRoman"/>
      <w:lvlText w:val="%9."/>
      <w:lvlJc w:val="right"/>
      <w:pPr>
        <w:tabs>
          <w:tab w:val="num" w:pos="6480"/>
        </w:tabs>
        <w:ind w:left="6480" w:hanging="180"/>
      </w:pPr>
    </w:lvl>
  </w:abstractNum>
  <w:abstractNum w:abstractNumId="29">
    <w:nsid w:val="726E2CCD"/>
    <w:multiLevelType w:val="hybridMultilevel"/>
    <w:tmpl w:val="B2645258"/>
    <w:lvl w:ilvl="0" w:tplc="8DE277CA">
      <w:start w:val="1"/>
      <w:numFmt w:val="bullet"/>
      <w:pStyle w:val="BodyTex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3B1173E"/>
    <w:multiLevelType w:val="hybridMultilevel"/>
    <w:tmpl w:val="2640D13E"/>
    <w:lvl w:ilvl="0" w:tplc="878CAF32">
      <w:start w:val="1"/>
      <w:numFmt w:val="lowerLetter"/>
      <w:pStyle w:val="BodyTextLettered2"/>
      <w:lvlText w:val="%1."/>
      <w:lvlJc w:val="left"/>
      <w:pPr>
        <w:tabs>
          <w:tab w:val="num" w:pos="1440"/>
        </w:tabs>
        <w:ind w:left="1440" w:hanging="360"/>
      </w:pPr>
      <w:rPr>
        <w:rFonts w:hint="default"/>
      </w:rPr>
    </w:lvl>
    <w:lvl w:ilvl="1" w:tplc="9668ABD0">
      <w:start w:val="1"/>
      <w:numFmt w:val="bullet"/>
      <w:lvlText w:val=""/>
      <w:lvlJc w:val="left"/>
      <w:pPr>
        <w:tabs>
          <w:tab w:val="num" w:pos="2160"/>
        </w:tabs>
        <w:ind w:left="2160" w:hanging="360"/>
      </w:pPr>
      <w:rPr>
        <w:rFonts w:ascii="Symbol" w:hAnsi="Symbol" w:hint="default"/>
        <w:color w:val="auto"/>
      </w:rPr>
    </w:lvl>
    <w:lvl w:ilvl="2" w:tplc="D34EDC42" w:tentative="1">
      <w:start w:val="1"/>
      <w:numFmt w:val="lowerRoman"/>
      <w:lvlText w:val="%3."/>
      <w:lvlJc w:val="right"/>
      <w:pPr>
        <w:tabs>
          <w:tab w:val="num" w:pos="2880"/>
        </w:tabs>
        <w:ind w:left="2880" w:hanging="180"/>
      </w:pPr>
    </w:lvl>
    <w:lvl w:ilvl="3" w:tplc="53A8BDFC" w:tentative="1">
      <w:start w:val="1"/>
      <w:numFmt w:val="decimal"/>
      <w:lvlText w:val="%4."/>
      <w:lvlJc w:val="left"/>
      <w:pPr>
        <w:tabs>
          <w:tab w:val="num" w:pos="3600"/>
        </w:tabs>
        <w:ind w:left="3600" w:hanging="360"/>
      </w:pPr>
    </w:lvl>
    <w:lvl w:ilvl="4" w:tplc="E10661BC" w:tentative="1">
      <w:start w:val="1"/>
      <w:numFmt w:val="lowerLetter"/>
      <w:lvlText w:val="%5."/>
      <w:lvlJc w:val="left"/>
      <w:pPr>
        <w:tabs>
          <w:tab w:val="num" w:pos="4320"/>
        </w:tabs>
        <w:ind w:left="4320" w:hanging="360"/>
      </w:pPr>
    </w:lvl>
    <w:lvl w:ilvl="5" w:tplc="DE6C8E9A" w:tentative="1">
      <w:start w:val="1"/>
      <w:numFmt w:val="lowerRoman"/>
      <w:lvlText w:val="%6."/>
      <w:lvlJc w:val="right"/>
      <w:pPr>
        <w:tabs>
          <w:tab w:val="num" w:pos="5040"/>
        </w:tabs>
        <w:ind w:left="5040" w:hanging="180"/>
      </w:pPr>
    </w:lvl>
    <w:lvl w:ilvl="6" w:tplc="44365322" w:tentative="1">
      <w:start w:val="1"/>
      <w:numFmt w:val="decimal"/>
      <w:lvlText w:val="%7."/>
      <w:lvlJc w:val="left"/>
      <w:pPr>
        <w:tabs>
          <w:tab w:val="num" w:pos="5760"/>
        </w:tabs>
        <w:ind w:left="5760" w:hanging="360"/>
      </w:pPr>
    </w:lvl>
    <w:lvl w:ilvl="7" w:tplc="B2783CF8" w:tentative="1">
      <w:start w:val="1"/>
      <w:numFmt w:val="lowerLetter"/>
      <w:lvlText w:val="%8."/>
      <w:lvlJc w:val="left"/>
      <w:pPr>
        <w:tabs>
          <w:tab w:val="num" w:pos="6480"/>
        </w:tabs>
        <w:ind w:left="6480" w:hanging="360"/>
      </w:pPr>
    </w:lvl>
    <w:lvl w:ilvl="8" w:tplc="8482D5EC" w:tentative="1">
      <w:start w:val="1"/>
      <w:numFmt w:val="lowerRoman"/>
      <w:lvlText w:val="%9."/>
      <w:lvlJc w:val="right"/>
      <w:pPr>
        <w:tabs>
          <w:tab w:val="num" w:pos="7200"/>
        </w:tabs>
        <w:ind w:left="7200" w:hanging="180"/>
      </w:pPr>
    </w:lvl>
  </w:abstractNum>
  <w:abstractNum w:abstractNumId="31">
    <w:nsid w:val="73F416C3"/>
    <w:multiLevelType w:val="hybridMultilevel"/>
    <w:tmpl w:val="D3CE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831DC4"/>
    <w:multiLevelType w:val="hybridMultilevel"/>
    <w:tmpl w:val="62F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5C21B0"/>
    <w:multiLevelType w:val="hybridMultilevel"/>
    <w:tmpl w:val="3EE8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9D06EE"/>
    <w:multiLevelType w:val="hybridMultilevel"/>
    <w:tmpl w:val="0D724DA6"/>
    <w:lvl w:ilvl="0" w:tplc="48F42A48">
      <w:start w:val="1"/>
      <w:numFmt w:val="bullet"/>
      <w:pStyle w:val="BodyTextBullet1"/>
      <w:lvlText w:val=""/>
      <w:lvlJc w:val="left"/>
      <w:pPr>
        <w:tabs>
          <w:tab w:val="num" w:pos="720"/>
        </w:tabs>
        <w:ind w:left="720" w:hanging="360"/>
      </w:pPr>
      <w:rPr>
        <w:rFonts w:ascii="Symbol" w:hAnsi="Symbol" w:hint="default"/>
      </w:rPr>
    </w:lvl>
    <w:lvl w:ilvl="1" w:tplc="77DA719E">
      <w:start w:val="1"/>
      <w:numFmt w:val="bullet"/>
      <w:lvlText w:val="o"/>
      <w:lvlJc w:val="left"/>
      <w:pPr>
        <w:tabs>
          <w:tab w:val="num" w:pos="1440"/>
        </w:tabs>
        <w:ind w:left="1440" w:hanging="360"/>
      </w:pPr>
      <w:rPr>
        <w:rFonts w:ascii="Courier New" w:hAnsi="Courier New" w:cs="Courier New" w:hint="default"/>
      </w:rPr>
    </w:lvl>
    <w:lvl w:ilvl="2" w:tplc="E8CA34CA" w:tentative="1">
      <w:start w:val="1"/>
      <w:numFmt w:val="bullet"/>
      <w:lvlText w:val=""/>
      <w:lvlJc w:val="left"/>
      <w:pPr>
        <w:tabs>
          <w:tab w:val="num" w:pos="2160"/>
        </w:tabs>
        <w:ind w:left="2160" w:hanging="360"/>
      </w:pPr>
      <w:rPr>
        <w:rFonts w:ascii="Wingdings" w:hAnsi="Wingdings" w:hint="default"/>
      </w:rPr>
    </w:lvl>
    <w:lvl w:ilvl="3" w:tplc="BA32B674" w:tentative="1">
      <w:start w:val="1"/>
      <w:numFmt w:val="bullet"/>
      <w:lvlText w:val=""/>
      <w:lvlJc w:val="left"/>
      <w:pPr>
        <w:tabs>
          <w:tab w:val="num" w:pos="2880"/>
        </w:tabs>
        <w:ind w:left="2880" w:hanging="360"/>
      </w:pPr>
      <w:rPr>
        <w:rFonts w:ascii="Symbol" w:hAnsi="Symbol" w:hint="default"/>
      </w:rPr>
    </w:lvl>
    <w:lvl w:ilvl="4" w:tplc="075E06D4" w:tentative="1">
      <w:start w:val="1"/>
      <w:numFmt w:val="bullet"/>
      <w:lvlText w:val="o"/>
      <w:lvlJc w:val="left"/>
      <w:pPr>
        <w:tabs>
          <w:tab w:val="num" w:pos="3600"/>
        </w:tabs>
        <w:ind w:left="3600" w:hanging="360"/>
      </w:pPr>
      <w:rPr>
        <w:rFonts w:ascii="Courier New" w:hAnsi="Courier New" w:cs="Courier New" w:hint="default"/>
      </w:rPr>
    </w:lvl>
    <w:lvl w:ilvl="5" w:tplc="2D801048" w:tentative="1">
      <w:start w:val="1"/>
      <w:numFmt w:val="bullet"/>
      <w:lvlText w:val=""/>
      <w:lvlJc w:val="left"/>
      <w:pPr>
        <w:tabs>
          <w:tab w:val="num" w:pos="4320"/>
        </w:tabs>
        <w:ind w:left="4320" w:hanging="360"/>
      </w:pPr>
      <w:rPr>
        <w:rFonts w:ascii="Wingdings" w:hAnsi="Wingdings" w:hint="default"/>
      </w:rPr>
    </w:lvl>
    <w:lvl w:ilvl="6" w:tplc="F446B50E" w:tentative="1">
      <w:start w:val="1"/>
      <w:numFmt w:val="bullet"/>
      <w:lvlText w:val=""/>
      <w:lvlJc w:val="left"/>
      <w:pPr>
        <w:tabs>
          <w:tab w:val="num" w:pos="5040"/>
        </w:tabs>
        <w:ind w:left="5040" w:hanging="360"/>
      </w:pPr>
      <w:rPr>
        <w:rFonts w:ascii="Symbol" w:hAnsi="Symbol" w:hint="default"/>
      </w:rPr>
    </w:lvl>
    <w:lvl w:ilvl="7" w:tplc="7D2A1BF2" w:tentative="1">
      <w:start w:val="1"/>
      <w:numFmt w:val="bullet"/>
      <w:lvlText w:val="o"/>
      <w:lvlJc w:val="left"/>
      <w:pPr>
        <w:tabs>
          <w:tab w:val="num" w:pos="5760"/>
        </w:tabs>
        <w:ind w:left="5760" w:hanging="360"/>
      </w:pPr>
      <w:rPr>
        <w:rFonts w:ascii="Courier New" w:hAnsi="Courier New" w:cs="Courier New" w:hint="default"/>
      </w:rPr>
    </w:lvl>
    <w:lvl w:ilvl="8" w:tplc="9C888DAC"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7"/>
  </w:num>
  <w:num w:numId="3">
    <w:abstractNumId w:val="5"/>
  </w:num>
  <w:num w:numId="4">
    <w:abstractNumId w:val="30"/>
  </w:num>
  <w:num w:numId="5">
    <w:abstractNumId w:val="34"/>
  </w:num>
  <w:num w:numId="6">
    <w:abstractNumId w:val="11"/>
  </w:num>
  <w:num w:numId="7">
    <w:abstractNumId w:val="8"/>
  </w:num>
  <w:num w:numId="8">
    <w:abstractNumId w:val="14"/>
  </w:num>
  <w:num w:numId="9">
    <w:abstractNumId w:val="21"/>
  </w:num>
  <w:num w:numId="10">
    <w:abstractNumId w:val="7"/>
  </w:num>
  <w:num w:numId="11">
    <w:abstractNumId w:val="12"/>
  </w:num>
  <w:num w:numId="12">
    <w:abstractNumId w:val="23"/>
  </w:num>
  <w:num w:numId="13">
    <w:abstractNumId w:val="0"/>
  </w:num>
  <w:num w:numId="14">
    <w:abstractNumId w:val="1"/>
  </w:num>
  <w:num w:numId="15">
    <w:abstractNumId w:val="3"/>
  </w:num>
  <w:num w:numId="16">
    <w:abstractNumId w:val="29"/>
  </w:num>
  <w:num w:numId="17">
    <w:abstractNumId w:val="22"/>
  </w:num>
  <w:num w:numId="18">
    <w:abstractNumId w:val="20"/>
  </w:num>
  <w:num w:numId="19">
    <w:abstractNumId w:val="2"/>
  </w:num>
  <w:num w:numId="20">
    <w:abstractNumId w:val="19"/>
  </w:num>
  <w:num w:numId="21">
    <w:abstractNumId w:val="15"/>
  </w:num>
  <w:num w:numId="22">
    <w:abstractNumId w:val="10"/>
  </w:num>
  <w:num w:numId="23">
    <w:abstractNumId w:val="25"/>
  </w:num>
  <w:num w:numId="24">
    <w:abstractNumId w:val="13"/>
  </w:num>
  <w:num w:numId="25">
    <w:abstractNumId w:val="24"/>
  </w:num>
  <w:num w:numId="26">
    <w:abstractNumId w:val="17"/>
  </w:num>
  <w:num w:numId="27">
    <w:abstractNumId w:val="26"/>
  </w:num>
  <w:num w:numId="28">
    <w:abstractNumId w:val="31"/>
  </w:num>
  <w:num w:numId="29">
    <w:abstractNumId w:val="9"/>
  </w:num>
  <w:num w:numId="30">
    <w:abstractNumId w:val="32"/>
  </w:num>
  <w:num w:numId="31">
    <w:abstractNumId w:val="16"/>
  </w:num>
  <w:num w:numId="32">
    <w:abstractNumId w:val="33"/>
  </w:num>
  <w:num w:numId="33">
    <w:abstractNumId w:val="6"/>
  </w:num>
  <w:num w:numId="34">
    <w:abstractNumId w:val="18"/>
  </w:num>
  <w:num w:numId="35">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clickAndTypeStyle w:val="BodyText"/>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EB5"/>
    <w:rsid w:val="00002BB3"/>
    <w:rsid w:val="00003493"/>
    <w:rsid w:val="00004DAD"/>
    <w:rsid w:val="000063A7"/>
    <w:rsid w:val="0000675B"/>
    <w:rsid w:val="00006DB8"/>
    <w:rsid w:val="00010140"/>
    <w:rsid w:val="00010841"/>
    <w:rsid w:val="000114B6"/>
    <w:rsid w:val="00011583"/>
    <w:rsid w:val="00011EE6"/>
    <w:rsid w:val="0001226E"/>
    <w:rsid w:val="00012420"/>
    <w:rsid w:val="00013891"/>
    <w:rsid w:val="000143A5"/>
    <w:rsid w:val="000171DA"/>
    <w:rsid w:val="00023CA2"/>
    <w:rsid w:val="000258DD"/>
    <w:rsid w:val="00035E9F"/>
    <w:rsid w:val="00040E5A"/>
    <w:rsid w:val="00044230"/>
    <w:rsid w:val="000454A9"/>
    <w:rsid w:val="00047EAB"/>
    <w:rsid w:val="00051957"/>
    <w:rsid w:val="00053370"/>
    <w:rsid w:val="00055B50"/>
    <w:rsid w:val="00061F6E"/>
    <w:rsid w:val="000631A6"/>
    <w:rsid w:val="00065F54"/>
    <w:rsid w:val="00076973"/>
    <w:rsid w:val="00083ADF"/>
    <w:rsid w:val="00086E25"/>
    <w:rsid w:val="000922A2"/>
    <w:rsid w:val="000926BF"/>
    <w:rsid w:val="00095948"/>
    <w:rsid w:val="000B23F8"/>
    <w:rsid w:val="000B5650"/>
    <w:rsid w:val="000B7C8B"/>
    <w:rsid w:val="000C2E1F"/>
    <w:rsid w:val="000C5879"/>
    <w:rsid w:val="000C7A97"/>
    <w:rsid w:val="000D0508"/>
    <w:rsid w:val="000D0895"/>
    <w:rsid w:val="000D4DD2"/>
    <w:rsid w:val="000D4DD3"/>
    <w:rsid w:val="000E2E25"/>
    <w:rsid w:val="000F2516"/>
    <w:rsid w:val="000F25FB"/>
    <w:rsid w:val="000F3438"/>
    <w:rsid w:val="000F582D"/>
    <w:rsid w:val="000F721E"/>
    <w:rsid w:val="00100B23"/>
    <w:rsid w:val="0010106D"/>
    <w:rsid w:val="001030FB"/>
    <w:rsid w:val="00103216"/>
    <w:rsid w:val="00104399"/>
    <w:rsid w:val="00105966"/>
    <w:rsid w:val="0010664C"/>
    <w:rsid w:val="00107971"/>
    <w:rsid w:val="00107A58"/>
    <w:rsid w:val="001102F6"/>
    <w:rsid w:val="00110CE0"/>
    <w:rsid w:val="00112CAF"/>
    <w:rsid w:val="0012060D"/>
    <w:rsid w:val="0012501A"/>
    <w:rsid w:val="00127ADB"/>
    <w:rsid w:val="00127B8C"/>
    <w:rsid w:val="0013137E"/>
    <w:rsid w:val="001330AE"/>
    <w:rsid w:val="00133C11"/>
    <w:rsid w:val="00137612"/>
    <w:rsid w:val="00140CC3"/>
    <w:rsid w:val="00151087"/>
    <w:rsid w:val="0015386A"/>
    <w:rsid w:val="00156C08"/>
    <w:rsid w:val="001574A4"/>
    <w:rsid w:val="00160824"/>
    <w:rsid w:val="00160E83"/>
    <w:rsid w:val="00162239"/>
    <w:rsid w:val="00162B9F"/>
    <w:rsid w:val="00166D96"/>
    <w:rsid w:val="001672C9"/>
    <w:rsid w:val="00172D7F"/>
    <w:rsid w:val="0018059F"/>
    <w:rsid w:val="00185E30"/>
    <w:rsid w:val="00186009"/>
    <w:rsid w:val="00195C4E"/>
    <w:rsid w:val="001A2D10"/>
    <w:rsid w:val="001A318F"/>
    <w:rsid w:val="001A3C5C"/>
    <w:rsid w:val="001A3D2F"/>
    <w:rsid w:val="001A5C2B"/>
    <w:rsid w:val="001A628D"/>
    <w:rsid w:val="001A7832"/>
    <w:rsid w:val="001B3638"/>
    <w:rsid w:val="001B3E96"/>
    <w:rsid w:val="001C074B"/>
    <w:rsid w:val="001C0C88"/>
    <w:rsid w:val="001C61BF"/>
    <w:rsid w:val="001D0062"/>
    <w:rsid w:val="001D0103"/>
    <w:rsid w:val="001D2376"/>
    <w:rsid w:val="001D43F9"/>
    <w:rsid w:val="001D56B5"/>
    <w:rsid w:val="001D6401"/>
    <w:rsid w:val="001D6650"/>
    <w:rsid w:val="001D6790"/>
    <w:rsid w:val="001E0F54"/>
    <w:rsid w:val="001E1448"/>
    <w:rsid w:val="001E4B39"/>
    <w:rsid w:val="001F6823"/>
    <w:rsid w:val="001F74B6"/>
    <w:rsid w:val="001F7DF8"/>
    <w:rsid w:val="00201B6E"/>
    <w:rsid w:val="002057C2"/>
    <w:rsid w:val="002124A4"/>
    <w:rsid w:val="00214512"/>
    <w:rsid w:val="002147DE"/>
    <w:rsid w:val="002152D7"/>
    <w:rsid w:val="002217DC"/>
    <w:rsid w:val="0022525E"/>
    <w:rsid w:val="002265E7"/>
    <w:rsid w:val="002273CA"/>
    <w:rsid w:val="00233EC9"/>
    <w:rsid w:val="00236918"/>
    <w:rsid w:val="00241511"/>
    <w:rsid w:val="00243E16"/>
    <w:rsid w:val="002464B8"/>
    <w:rsid w:val="002500C5"/>
    <w:rsid w:val="00250DEF"/>
    <w:rsid w:val="00252BD5"/>
    <w:rsid w:val="00256419"/>
    <w:rsid w:val="00256D2A"/>
    <w:rsid w:val="00256F04"/>
    <w:rsid w:val="0026006F"/>
    <w:rsid w:val="00260BB9"/>
    <w:rsid w:val="00266D60"/>
    <w:rsid w:val="00272CB2"/>
    <w:rsid w:val="002745D9"/>
    <w:rsid w:val="00275EE1"/>
    <w:rsid w:val="002771F7"/>
    <w:rsid w:val="00280499"/>
    <w:rsid w:val="0028076D"/>
    <w:rsid w:val="00282EDE"/>
    <w:rsid w:val="00284D9B"/>
    <w:rsid w:val="00290459"/>
    <w:rsid w:val="00293050"/>
    <w:rsid w:val="00294B96"/>
    <w:rsid w:val="00294D2C"/>
    <w:rsid w:val="002A022F"/>
    <w:rsid w:val="002A2EE5"/>
    <w:rsid w:val="002A3EAA"/>
    <w:rsid w:val="002A6E71"/>
    <w:rsid w:val="002B120D"/>
    <w:rsid w:val="002B2375"/>
    <w:rsid w:val="002B238A"/>
    <w:rsid w:val="002B2927"/>
    <w:rsid w:val="002C19EA"/>
    <w:rsid w:val="002C6335"/>
    <w:rsid w:val="002C6430"/>
    <w:rsid w:val="002C7016"/>
    <w:rsid w:val="002D0C49"/>
    <w:rsid w:val="002D2D77"/>
    <w:rsid w:val="002D4045"/>
    <w:rsid w:val="002D45B4"/>
    <w:rsid w:val="002D5204"/>
    <w:rsid w:val="002D6983"/>
    <w:rsid w:val="002E0A33"/>
    <w:rsid w:val="002E1D8C"/>
    <w:rsid w:val="002E751D"/>
    <w:rsid w:val="002F0076"/>
    <w:rsid w:val="002F0B04"/>
    <w:rsid w:val="002F41C2"/>
    <w:rsid w:val="002F5410"/>
    <w:rsid w:val="002F5B17"/>
    <w:rsid w:val="002F7016"/>
    <w:rsid w:val="003011D2"/>
    <w:rsid w:val="00304348"/>
    <w:rsid w:val="0030679B"/>
    <w:rsid w:val="003067D6"/>
    <w:rsid w:val="003110DB"/>
    <w:rsid w:val="003147EC"/>
    <w:rsid w:val="00314B90"/>
    <w:rsid w:val="003155E7"/>
    <w:rsid w:val="0032241E"/>
    <w:rsid w:val="0032662B"/>
    <w:rsid w:val="003340A0"/>
    <w:rsid w:val="00335F9E"/>
    <w:rsid w:val="00337BD7"/>
    <w:rsid w:val="00342E0C"/>
    <w:rsid w:val="00346959"/>
    <w:rsid w:val="00347DFC"/>
    <w:rsid w:val="00350328"/>
    <w:rsid w:val="00354115"/>
    <w:rsid w:val="00356246"/>
    <w:rsid w:val="00356CAF"/>
    <w:rsid w:val="003625C8"/>
    <w:rsid w:val="003639AF"/>
    <w:rsid w:val="00365C7E"/>
    <w:rsid w:val="00366DF9"/>
    <w:rsid w:val="00376DD4"/>
    <w:rsid w:val="00384A47"/>
    <w:rsid w:val="00385E3E"/>
    <w:rsid w:val="003922FA"/>
    <w:rsid w:val="00392B05"/>
    <w:rsid w:val="003977D4"/>
    <w:rsid w:val="003A1F63"/>
    <w:rsid w:val="003B2420"/>
    <w:rsid w:val="003B415C"/>
    <w:rsid w:val="003C2662"/>
    <w:rsid w:val="003C29A1"/>
    <w:rsid w:val="003C6887"/>
    <w:rsid w:val="003C6A0A"/>
    <w:rsid w:val="003C79CB"/>
    <w:rsid w:val="003D59EF"/>
    <w:rsid w:val="003D7EA1"/>
    <w:rsid w:val="003D7F90"/>
    <w:rsid w:val="003E7E5E"/>
    <w:rsid w:val="003F4789"/>
    <w:rsid w:val="00402868"/>
    <w:rsid w:val="00403279"/>
    <w:rsid w:val="00403382"/>
    <w:rsid w:val="004147AB"/>
    <w:rsid w:val="00420866"/>
    <w:rsid w:val="00422F54"/>
    <w:rsid w:val="00423003"/>
    <w:rsid w:val="00423A58"/>
    <w:rsid w:val="0042628A"/>
    <w:rsid w:val="00426AC1"/>
    <w:rsid w:val="00431AF6"/>
    <w:rsid w:val="004332A3"/>
    <w:rsid w:val="00433816"/>
    <w:rsid w:val="00435FE8"/>
    <w:rsid w:val="004376C8"/>
    <w:rsid w:val="00440A78"/>
    <w:rsid w:val="00442B8E"/>
    <w:rsid w:val="00450E1F"/>
    <w:rsid w:val="00451181"/>
    <w:rsid w:val="00452CCF"/>
    <w:rsid w:val="004536CF"/>
    <w:rsid w:val="0045431A"/>
    <w:rsid w:val="004544B3"/>
    <w:rsid w:val="00474BBC"/>
    <w:rsid w:val="00476CAD"/>
    <w:rsid w:val="00477275"/>
    <w:rsid w:val="0048016C"/>
    <w:rsid w:val="0048455F"/>
    <w:rsid w:val="00485227"/>
    <w:rsid w:val="00492689"/>
    <w:rsid w:val="0049497A"/>
    <w:rsid w:val="00497A1B"/>
    <w:rsid w:val="004A28E1"/>
    <w:rsid w:val="004A5A58"/>
    <w:rsid w:val="004B30C5"/>
    <w:rsid w:val="004B64EC"/>
    <w:rsid w:val="004C29E6"/>
    <w:rsid w:val="004C5913"/>
    <w:rsid w:val="004D099A"/>
    <w:rsid w:val="004D1145"/>
    <w:rsid w:val="004D1751"/>
    <w:rsid w:val="004D2400"/>
    <w:rsid w:val="004D3FB6"/>
    <w:rsid w:val="004D5CD2"/>
    <w:rsid w:val="004D6A41"/>
    <w:rsid w:val="004D7056"/>
    <w:rsid w:val="004E153D"/>
    <w:rsid w:val="004E44CD"/>
    <w:rsid w:val="004E5D90"/>
    <w:rsid w:val="004E7C2B"/>
    <w:rsid w:val="004F0FB3"/>
    <w:rsid w:val="004F41F7"/>
    <w:rsid w:val="004F5805"/>
    <w:rsid w:val="004F5AC2"/>
    <w:rsid w:val="0050114B"/>
    <w:rsid w:val="00501BE1"/>
    <w:rsid w:val="00502A66"/>
    <w:rsid w:val="005043DE"/>
    <w:rsid w:val="00504BC1"/>
    <w:rsid w:val="00505BF0"/>
    <w:rsid w:val="00511E3F"/>
    <w:rsid w:val="00513343"/>
    <w:rsid w:val="00515F2A"/>
    <w:rsid w:val="00525F55"/>
    <w:rsid w:val="00526805"/>
    <w:rsid w:val="00527B5C"/>
    <w:rsid w:val="00530C60"/>
    <w:rsid w:val="00530D34"/>
    <w:rsid w:val="00531CD9"/>
    <w:rsid w:val="0053228A"/>
    <w:rsid w:val="005327F9"/>
    <w:rsid w:val="005368CA"/>
    <w:rsid w:val="00536FAD"/>
    <w:rsid w:val="00541B6F"/>
    <w:rsid w:val="00543E06"/>
    <w:rsid w:val="005442B8"/>
    <w:rsid w:val="00545084"/>
    <w:rsid w:val="00554B8F"/>
    <w:rsid w:val="00556B57"/>
    <w:rsid w:val="00560115"/>
    <w:rsid w:val="00563A64"/>
    <w:rsid w:val="005647C7"/>
    <w:rsid w:val="00566427"/>
    <w:rsid w:val="00566D8E"/>
    <w:rsid w:val="00575CFA"/>
    <w:rsid w:val="00575E2E"/>
    <w:rsid w:val="005851D8"/>
    <w:rsid w:val="00585881"/>
    <w:rsid w:val="00585B3A"/>
    <w:rsid w:val="005864D3"/>
    <w:rsid w:val="0059017B"/>
    <w:rsid w:val="0059155F"/>
    <w:rsid w:val="005920DB"/>
    <w:rsid w:val="00592EE6"/>
    <w:rsid w:val="0059375D"/>
    <w:rsid w:val="00595CDC"/>
    <w:rsid w:val="005976FB"/>
    <w:rsid w:val="005A1ED6"/>
    <w:rsid w:val="005A248B"/>
    <w:rsid w:val="005A65F9"/>
    <w:rsid w:val="005A6DD5"/>
    <w:rsid w:val="005A722B"/>
    <w:rsid w:val="005B33DD"/>
    <w:rsid w:val="005B3ABA"/>
    <w:rsid w:val="005B4635"/>
    <w:rsid w:val="005C1013"/>
    <w:rsid w:val="005C7C97"/>
    <w:rsid w:val="005D1AC2"/>
    <w:rsid w:val="005D20FD"/>
    <w:rsid w:val="005D3B22"/>
    <w:rsid w:val="005E1400"/>
    <w:rsid w:val="005E2AF9"/>
    <w:rsid w:val="005E5E9D"/>
    <w:rsid w:val="005E6961"/>
    <w:rsid w:val="005F5284"/>
    <w:rsid w:val="00604E24"/>
    <w:rsid w:val="0061360B"/>
    <w:rsid w:val="006175E8"/>
    <w:rsid w:val="00621D04"/>
    <w:rsid w:val="00622E42"/>
    <w:rsid w:val="00623084"/>
    <w:rsid w:val="00626F62"/>
    <w:rsid w:val="00627A14"/>
    <w:rsid w:val="00627DAF"/>
    <w:rsid w:val="00632F03"/>
    <w:rsid w:val="00633437"/>
    <w:rsid w:val="006405D6"/>
    <w:rsid w:val="00642070"/>
    <w:rsid w:val="00642849"/>
    <w:rsid w:val="00646674"/>
    <w:rsid w:val="0065443F"/>
    <w:rsid w:val="00663B92"/>
    <w:rsid w:val="006670D2"/>
    <w:rsid w:val="00667E47"/>
    <w:rsid w:val="00667F16"/>
    <w:rsid w:val="006707F8"/>
    <w:rsid w:val="00673229"/>
    <w:rsid w:val="00675120"/>
    <w:rsid w:val="00677451"/>
    <w:rsid w:val="0068007A"/>
    <w:rsid w:val="00684384"/>
    <w:rsid w:val="006874F6"/>
    <w:rsid w:val="00691431"/>
    <w:rsid w:val="00692D83"/>
    <w:rsid w:val="00696F85"/>
    <w:rsid w:val="006A0837"/>
    <w:rsid w:val="006A1745"/>
    <w:rsid w:val="006A20A1"/>
    <w:rsid w:val="006A31AF"/>
    <w:rsid w:val="006A6B6D"/>
    <w:rsid w:val="006A7603"/>
    <w:rsid w:val="006A7ED3"/>
    <w:rsid w:val="006B016F"/>
    <w:rsid w:val="006C012B"/>
    <w:rsid w:val="006C05B1"/>
    <w:rsid w:val="006C0ABE"/>
    <w:rsid w:val="006C7DE6"/>
    <w:rsid w:val="006D35B3"/>
    <w:rsid w:val="006D68DA"/>
    <w:rsid w:val="006D7E36"/>
    <w:rsid w:val="006E4908"/>
    <w:rsid w:val="006E4A1C"/>
    <w:rsid w:val="006E52BB"/>
    <w:rsid w:val="006F3D83"/>
    <w:rsid w:val="006F4BBB"/>
    <w:rsid w:val="006F5375"/>
    <w:rsid w:val="006F6D65"/>
    <w:rsid w:val="00702EE1"/>
    <w:rsid w:val="0071019F"/>
    <w:rsid w:val="00714730"/>
    <w:rsid w:val="00714A30"/>
    <w:rsid w:val="00715F75"/>
    <w:rsid w:val="00717F91"/>
    <w:rsid w:val="00722A50"/>
    <w:rsid w:val="007238FF"/>
    <w:rsid w:val="0072569B"/>
    <w:rsid w:val="0073078F"/>
    <w:rsid w:val="00730CF4"/>
    <w:rsid w:val="007316E5"/>
    <w:rsid w:val="00736251"/>
    <w:rsid w:val="00736B0D"/>
    <w:rsid w:val="00744F0F"/>
    <w:rsid w:val="00745EE4"/>
    <w:rsid w:val="00746223"/>
    <w:rsid w:val="0074654A"/>
    <w:rsid w:val="00753685"/>
    <w:rsid w:val="007537E2"/>
    <w:rsid w:val="00762B56"/>
    <w:rsid w:val="00763930"/>
    <w:rsid w:val="00763DBB"/>
    <w:rsid w:val="007657E0"/>
    <w:rsid w:val="00765E89"/>
    <w:rsid w:val="00765F16"/>
    <w:rsid w:val="007662D7"/>
    <w:rsid w:val="00771EBF"/>
    <w:rsid w:val="00773366"/>
    <w:rsid w:val="00774EFB"/>
    <w:rsid w:val="007778D7"/>
    <w:rsid w:val="007809A2"/>
    <w:rsid w:val="00781144"/>
    <w:rsid w:val="00781630"/>
    <w:rsid w:val="00785A78"/>
    <w:rsid w:val="007864FA"/>
    <w:rsid w:val="007874D9"/>
    <w:rsid w:val="0078769E"/>
    <w:rsid w:val="007878AC"/>
    <w:rsid w:val="00790C9B"/>
    <w:rsid w:val="007926DE"/>
    <w:rsid w:val="0079287F"/>
    <w:rsid w:val="00792958"/>
    <w:rsid w:val="00793694"/>
    <w:rsid w:val="007A140C"/>
    <w:rsid w:val="007A39CC"/>
    <w:rsid w:val="007A65A3"/>
    <w:rsid w:val="007A69F7"/>
    <w:rsid w:val="007A7BDB"/>
    <w:rsid w:val="007B65D7"/>
    <w:rsid w:val="007B6AD6"/>
    <w:rsid w:val="007C0644"/>
    <w:rsid w:val="007C37E5"/>
    <w:rsid w:val="007C70AB"/>
    <w:rsid w:val="007D57C5"/>
    <w:rsid w:val="007E04B4"/>
    <w:rsid w:val="007E05D4"/>
    <w:rsid w:val="007E325E"/>
    <w:rsid w:val="007E4370"/>
    <w:rsid w:val="007E6342"/>
    <w:rsid w:val="007E70A2"/>
    <w:rsid w:val="007F153B"/>
    <w:rsid w:val="007F2E21"/>
    <w:rsid w:val="007F767C"/>
    <w:rsid w:val="00801221"/>
    <w:rsid w:val="00801B32"/>
    <w:rsid w:val="008122CD"/>
    <w:rsid w:val="0081552A"/>
    <w:rsid w:val="008160F3"/>
    <w:rsid w:val="00821630"/>
    <w:rsid w:val="00821FD9"/>
    <w:rsid w:val="00822CF7"/>
    <w:rsid w:val="0083080D"/>
    <w:rsid w:val="008308C2"/>
    <w:rsid w:val="00830A01"/>
    <w:rsid w:val="008356E7"/>
    <w:rsid w:val="008432BD"/>
    <w:rsid w:val="00844CE1"/>
    <w:rsid w:val="00845BB9"/>
    <w:rsid w:val="00846BC3"/>
    <w:rsid w:val="00847C3F"/>
    <w:rsid w:val="00851812"/>
    <w:rsid w:val="0085781B"/>
    <w:rsid w:val="00861FD0"/>
    <w:rsid w:val="00870195"/>
    <w:rsid w:val="0087049F"/>
    <w:rsid w:val="008717E8"/>
    <w:rsid w:val="00871E3C"/>
    <w:rsid w:val="008720D1"/>
    <w:rsid w:val="00880C3D"/>
    <w:rsid w:val="00883208"/>
    <w:rsid w:val="00884812"/>
    <w:rsid w:val="00884B2F"/>
    <w:rsid w:val="00892267"/>
    <w:rsid w:val="00897CE1"/>
    <w:rsid w:val="008A1731"/>
    <w:rsid w:val="008A2E8D"/>
    <w:rsid w:val="008A4AE4"/>
    <w:rsid w:val="008A783A"/>
    <w:rsid w:val="008B2A31"/>
    <w:rsid w:val="008B2C59"/>
    <w:rsid w:val="008C0375"/>
    <w:rsid w:val="008C2480"/>
    <w:rsid w:val="008C268A"/>
    <w:rsid w:val="008C376A"/>
    <w:rsid w:val="008C4576"/>
    <w:rsid w:val="008C637D"/>
    <w:rsid w:val="008C7756"/>
    <w:rsid w:val="008D191D"/>
    <w:rsid w:val="008D28E1"/>
    <w:rsid w:val="008D29B6"/>
    <w:rsid w:val="008D328E"/>
    <w:rsid w:val="008D425A"/>
    <w:rsid w:val="008D4477"/>
    <w:rsid w:val="008D6753"/>
    <w:rsid w:val="008D7F3F"/>
    <w:rsid w:val="008E3EF4"/>
    <w:rsid w:val="008E5200"/>
    <w:rsid w:val="008E661A"/>
    <w:rsid w:val="008E706F"/>
    <w:rsid w:val="008F20F3"/>
    <w:rsid w:val="008F298E"/>
    <w:rsid w:val="008F43AA"/>
    <w:rsid w:val="008F484C"/>
    <w:rsid w:val="0090015B"/>
    <w:rsid w:val="009011D4"/>
    <w:rsid w:val="00901D12"/>
    <w:rsid w:val="00906711"/>
    <w:rsid w:val="00906948"/>
    <w:rsid w:val="00907694"/>
    <w:rsid w:val="00907A16"/>
    <w:rsid w:val="00911BF3"/>
    <w:rsid w:val="0091487E"/>
    <w:rsid w:val="0091499C"/>
    <w:rsid w:val="00915F31"/>
    <w:rsid w:val="00916440"/>
    <w:rsid w:val="00916500"/>
    <w:rsid w:val="009168DF"/>
    <w:rsid w:val="00925E6D"/>
    <w:rsid w:val="0093656C"/>
    <w:rsid w:val="0094302B"/>
    <w:rsid w:val="009453C1"/>
    <w:rsid w:val="0095133D"/>
    <w:rsid w:val="00963ED2"/>
    <w:rsid w:val="00967344"/>
    <w:rsid w:val="00967C1C"/>
    <w:rsid w:val="009720C5"/>
    <w:rsid w:val="00974D98"/>
    <w:rsid w:val="00975F05"/>
    <w:rsid w:val="009763BD"/>
    <w:rsid w:val="00977003"/>
    <w:rsid w:val="0098329A"/>
    <w:rsid w:val="0098453D"/>
    <w:rsid w:val="00984DA0"/>
    <w:rsid w:val="00987F8D"/>
    <w:rsid w:val="0099004E"/>
    <w:rsid w:val="00991613"/>
    <w:rsid w:val="009969EE"/>
    <w:rsid w:val="00996E0A"/>
    <w:rsid w:val="009A07B1"/>
    <w:rsid w:val="009A0A2C"/>
    <w:rsid w:val="009A1A43"/>
    <w:rsid w:val="009A2FAF"/>
    <w:rsid w:val="009A5674"/>
    <w:rsid w:val="009A6220"/>
    <w:rsid w:val="009A6A79"/>
    <w:rsid w:val="009B02D8"/>
    <w:rsid w:val="009B0428"/>
    <w:rsid w:val="009B163E"/>
    <w:rsid w:val="009B1957"/>
    <w:rsid w:val="009B3CD1"/>
    <w:rsid w:val="009B5A47"/>
    <w:rsid w:val="009C190B"/>
    <w:rsid w:val="009C41E3"/>
    <w:rsid w:val="009C4C5F"/>
    <w:rsid w:val="009C53F3"/>
    <w:rsid w:val="009D05CF"/>
    <w:rsid w:val="009D368C"/>
    <w:rsid w:val="009D4125"/>
    <w:rsid w:val="009D45F4"/>
    <w:rsid w:val="009D5B1C"/>
    <w:rsid w:val="009D7442"/>
    <w:rsid w:val="009F08DA"/>
    <w:rsid w:val="009F3A35"/>
    <w:rsid w:val="009F4937"/>
    <w:rsid w:val="009F4A44"/>
    <w:rsid w:val="009F5167"/>
    <w:rsid w:val="009F77D2"/>
    <w:rsid w:val="009F7CE4"/>
    <w:rsid w:val="00A00869"/>
    <w:rsid w:val="00A04018"/>
    <w:rsid w:val="00A042B8"/>
    <w:rsid w:val="00A05CA6"/>
    <w:rsid w:val="00A07280"/>
    <w:rsid w:val="00A11622"/>
    <w:rsid w:val="00A11971"/>
    <w:rsid w:val="00A149C0"/>
    <w:rsid w:val="00A24CF9"/>
    <w:rsid w:val="00A30845"/>
    <w:rsid w:val="00A31E63"/>
    <w:rsid w:val="00A324FB"/>
    <w:rsid w:val="00A34188"/>
    <w:rsid w:val="00A41201"/>
    <w:rsid w:val="00A4188D"/>
    <w:rsid w:val="00A42063"/>
    <w:rsid w:val="00A423CC"/>
    <w:rsid w:val="00A42E47"/>
    <w:rsid w:val="00A43AA1"/>
    <w:rsid w:val="00A447B3"/>
    <w:rsid w:val="00A53A06"/>
    <w:rsid w:val="00A57E29"/>
    <w:rsid w:val="00A61E66"/>
    <w:rsid w:val="00A67714"/>
    <w:rsid w:val="00A70018"/>
    <w:rsid w:val="00A737B9"/>
    <w:rsid w:val="00A753C8"/>
    <w:rsid w:val="00A801C4"/>
    <w:rsid w:val="00A8191D"/>
    <w:rsid w:val="00A83D56"/>
    <w:rsid w:val="00A83EB5"/>
    <w:rsid w:val="00A90186"/>
    <w:rsid w:val="00A938EC"/>
    <w:rsid w:val="00AA0F64"/>
    <w:rsid w:val="00AA337E"/>
    <w:rsid w:val="00AA6982"/>
    <w:rsid w:val="00AA7ADA"/>
    <w:rsid w:val="00AA7F1E"/>
    <w:rsid w:val="00AB1F7A"/>
    <w:rsid w:val="00AB3D8B"/>
    <w:rsid w:val="00AC0224"/>
    <w:rsid w:val="00AC167A"/>
    <w:rsid w:val="00AC174A"/>
    <w:rsid w:val="00AC2F8A"/>
    <w:rsid w:val="00AC4C7E"/>
    <w:rsid w:val="00AD074D"/>
    <w:rsid w:val="00AD2556"/>
    <w:rsid w:val="00AD28D2"/>
    <w:rsid w:val="00AD50AE"/>
    <w:rsid w:val="00AE1C63"/>
    <w:rsid w:val="00AE1F0F"/>
    <w:rsid w:val="00AE5E23"/>
    <w:rsid w:val="00AE6C6A"/>
    <w:rsid w:val="00AF1E20"/>
    <w:rsid w:val="00AF425B"/>
    <w:rsid w:val="00AF607C"/>
    <w:rsid w:val="00AF64F1"/>
    <w:rsid w:val="00AF68A4"/>
    <w:rsid w:val="00B04771"/>
    <w:rsid w:val="00B05979"/>
    <w:rsid w:val="00B05F08"/>
    <w:rsid w:val="00B13CFB"/>
    <w:rsid w:val="00B2210A"/>
    <w:rsid w:val="00B222CD"/>
    <w:rsid w:val="00B26966"/>
    <w:rsid w:val="00B409C6"/>
    <w:rsid w:val="00B431D5"/>
    <w:rsid w:val="00B43977"/>
    <w:rsid w:val="00B50F6D"/>
    <w:rsid w:val="00B51BF8"/>
    <w:rsid w:val="00B51D33"/>
    <w:rsid w:val="00B53CC4"/>
    <w:rsid w:val="00B54A4F"/>
    <w:rsid w:val="00B56B75"/>
    <w:rsid w:val="00B61E6B"/>
    <w:rsid w:val="00B65EA3"/>
    <w:rsid w:val="00B6645D"/>
    <w:rsid w:val="00B673DD"/>
    <w:rsid w:val="00B70DF7"/>
    <w:rsid w:val="00B767A2"/>
    <w:rsid w:val="00B777EE"/>
    <w:rsid w:val="00B81451"/>
    <w:rsid w:val="00B8201E"/>
    <w:rsid w:val="00B836B0"/>
    <w:rsid w:val="00B83F9C"/>
    <w:rsid w:val="00B847E4"/>
    <w:rsid w:val="00B8745A"/>
    <w:rsid w:val="00B87B41"/>
    <w:rsid w:val="00B90A8C"/>
    <w:rsid w:val="00B92868"/>
    <w:rsid w:val="00B932CB"/>
    <w:rsid w:val="00B9416E"/>
    <w:rsid w:val="00B959D1"/>
    <w:rsid w:val="00BA350D"/>
    <w:rsid w:val="00BA6486"/>
    <w:rsid w:val="00BB03C1"/>
    <w:rsid w:val="00BB2F4E"/>
    <w:rsid w:val="00BB40A3"/>
    <w:rsid w:val="00BB69E6"/>
    <w:rsid w:val="00BC2D41"/>
    <w:rsid w:val="00BC5CD6"/>
    <w:rsid w:val="00BC6B18"/>
    <w:rsid w:val="00BD3DBA"/>
    <w:rsid w:val="00BD51C9"/>
    <w:rsid w:val="00BE2068"/>
    <w:rsid w:val="00BE2D21"/>
    <w:rsid w:val="00BE6F8A"/>
    <w:rsid w:val="00BE7AD9"/>
    <w:rsid w:val="00BF1EB7"/>
    <w:rsid w:val="00BF231E"/>
    <w:rsid w:val="00BF3752"/>
    <w:rsid w:val="00C01687"/>
    <w:rsid w:val="00C01D5B"/>
    <w:rsid w:val="00C01EC5"/>
    <w:rsid w:val="00C03950"/>
    <w:rsid w:val="00C05A29"/>
    <w:rsid w:val="00C07437"/>
    <w:rsid w:val="00C16A67"/>
    <w:rsid w:val="00C22397"/>
    <w:rsid w:val="00C248F2"/>
    <w:rsid w:val="00C2742F"/>
    <w:rsid w:val="00C3618A"/>
    <w:rsid w:val="00C36612"/>
    <w:rsid w:val="00C36ED5"/>
    <w:rsid w:val="00C37E32"/>
    <w:rsid w:val="00C44C32"/>
    <w:rsid w:val="00C52B36"/>
    <w:rsid w:val="00C54796"/>
    <w:rsid w:val="00C60015"/>
    <w:rsid w:val="00C60B9F"/>
    <w:rsid w:val="00C61874"/>
    <w:rsid w:val="00C64684"/>
    <w:rsid w:val="00C65268"/>
    <w:rsid w:val="00C66EAC"/>
    <w:rsid w:val="00C7053B"/>
    <w:rsid w:val="00C720CE"/>
    <w:rsid w:val="00C75321"/>
    <w:rsid w:val="00C755D6"/>
    <w:rsid w:val="00C80BFD"/>
    <w:rsid w:val="00C83217"/>
    <w:rsid w:val="00C842F6"/>
    <w:rsid w:val="00C8618D"/>
    <w:rsid w:val="00C869D2"/>
    <w:rsid w:val="00C90DF1"/>
    <w:rsid w:val="00C9199C"/>
    <w:rsid w:val="00C91BB0"/>
    <w:rsid w:val="00C93BF9"/>
    <w:rsid w:val="00C946FE"/>
    <w:rsid w:val="00C950D0"/>
    <w:rsid w:val="00C96FD1"/>
    <w:rsid w:val="00CA0CF5"/>
    <w:rsid w:val="00CA1B24"/>
    <w:rsid w:val="00CA2F65"/>
    <w:rsid w:val="00CA3803"/>
    <w:rsid w:val="00CA5C7F"/>
    <w:rsid w:val="00CB2432"/>
    <w:rsid w:val="00CB2B5F"/>
    <w:rsid w:val="00CB6135"/>
    <w:rsid w:val="00CB630F"/>
    <w:rsid w:val="00CC362C"/>
    <w:rsid w:val="00CC3960"/>
    <w:rsid w:val="00CC439B"/>
    <w:rsid w:val="00CD01CB"/>
    <w:rsid w:val="00CD0435"/>
    <w:rsid w:val="00CD19F0"/>
    <w:rsid w:val="00CD4F2E"/>
    <w:rsid w:val="00CD5252"/>
    <w:rsid w:val="00CE267C"/>
    <w:rsid w:val="00CE61F4"/>
    <w:rsid w:val="00CE7082"/>
    <w:rsid w:val="00CF0992"/>
    <w:rsid w:val="00CF2134"/>
    <w:rsid w:val="00CF320B"/>
    <w:rsid w:val="00CF4B93"/>
    <w:rsid w:val="00CF7AD4"/>
    <w:rsid w:val="00D008F5"/>
    <w:rsid w:val="00D02D94"/>
    <w:rsid w:val="00D134E8"/>
    <w:rsid w:val="00D15A62"/>
    <w:rsid w:val="00D164C3"/>
    <w:rsid w:val="00D25A92"/>
    <w:rsid w:val="00D316B7"/>
    <w:rsid w:val="00D318B7"/>
    <w:rsid w:val="00D32861"/>
    <w:rsid w:val="00D3642C"/>
    <w:rsid w:val="00D41E05"/>
    <w:rsid w:val="00D424FA"/>
    <w:rsid w:val="00D4529D"/>
    <w:rsid w:val="00D4677F"/>
    <w:rsid w:val="00D53B54"/>
    <w:rsid w:val="00D55486"/>
    <w:rsid w:val="00D55B4A"/>
    <w:rsid w:val="00D56385"/>
    <w:rsid w:val="00D6004F"/>
    <w:rsid w:val="00D60268"/>
    <w:rsid w:val="00D6572A"/>
    <w:rsid w:val="00D67552"/>
    <w:rsid w:val="00D713C8"/>
    <w:rsid w:val="00D71BFD"/>
    <w:rsid w:val="00D73114"/>
    <w:rsid w:val="00D73546"/>
    <w:rsid w:val="00D7522C"/>
    <w:rsid w:val="00D76591"/>
    <w:rsid w:val="00D76CDD"/>
    <w:rsid w:val="00D81AC8"/>
    <w:rsid w:val="00D82879"/>
    <w:rsid w:val="00D87E85"/>
    <w:rsid w:val="00D92651"/>
    <w:rsid w:val="00D95432"/>
    <w:rsid w:val="00DA7874"/>
    <w:rsid w:val="00DA7E40"/>
    <w:rsid w:val="00DB067C"/>
    <w:rsid w:val="00DB1250"/>
    <w:rsid w:val="00DB475E"/>
    <w:rsid w:val="00DB4A3F"/>
    <w:rsid w:val="00DB5A68"/>
    <w:rsid w:val="00DC3FD5"/>
    <w:rsid w:val="00DC49E2"/>
    <w:rsid w:val="00DC61D1"/>
    <w:rsid w:val="00DD459F"/>
    <w:rsid w:val="00DD6972"/>
    <w:rsid w:val="00DE1342"/>
    <w:rsid w:val="00DE5A6E"/>
    <w:rsid w:val="00DF42FB"/>
    <w:rsid w:val="00DF501B"/>
    <w:rsid w:val="00DF51F9"/>
    <w:rsid w:val="00E0101D"/>
    <w:rsid w:val="00E01D03"/>
    <w:rsid w:val="00E02B61"/>
    <w:rsid w:val="00E03070"/>
    <w:rsid w:val="00E06502"/>
    <w:rsid w:val="00E069EF"/>
    <w:rsid w:val="00E0721D"/>
    <w:rsid w:val="00E1142E"/>
    <w:rsid w:val="00E11C6A"/>
    <w:rsid w:val="00E1306B"/>
    <w:rsid w:val="00E15644"/>
    <w:rsid w:val="00E213A8"/>
    <w:rsid w:val="00E2245D"/>
    <w:rsid w:val="00E2381D"/>
    <w:rsid w:val="00E238A7"/>
    <w:rsid w:val="00E24621"/>
    <w:rsid w:val="00E2463A"/>
    <w:rsid w:val="00E247DF"/>
    <w:rsid w:val="00E32B71"/>
    <w:rsid w:val="00E3386A"/>
    <w:rsid w:val="00E37935"/>
    <w:rsid w:val="00E40319"/>
    <w:rsid w:val="00E41855"/>
    <w:rsid w:val="00E42011"/>
    <w:rsid w:val="00E438D9"/>
    <w:rsid w:val="00E45B63"/>
    <w:rsid w:val="00E47D1B"/>
    <w:rsid w:val="00E50F67"/>
    <w:rsid w:val="00E52311"/>
    <w:rsid w:val="00E5238D"/>
    <w:rsid w:val="00E54E10"/>
    <w:rsid w:val="00E648C4"/>
    <w:rsid w:val="00E65473"/>
    <w:rsid w:val="00E74E7D"/>
    <w:rsid w:val="00E74EAA"/>
    <w:rsid w:val="00E773E8"/>
    <w:rsid w:val="00E8078C"/>
    <w:rsid w:val="00E9007C"/>
    <w:rsid w:val="00E93CC5"/>
    <w:rsid w:val="00E941E6"/>
    <w:rsid w:val="00E961E6"/>
    <w:rsid w:val="00E96B4B"/>
    <w:rsid w:val="00EA164F"/>
    <w:rsid w:val="00EA1BEC"/>
    <w:rsid w:val="00EA3346"/>
    <w:rsid w:val="00EA4B53"/>
    <w:rsid w:val="00EA5078"/>
    <w:rsid w:val="00EA5C11"/>
    <w:rsid w:val="00EA6E32"/>
    <w:rsid w:val="00EB1358"/>
    <w:rsid w:val="00EB45EC"/>
    <w:rsid w:val="00EB7107"/>
    <w:rsid w:val="00EB771E"/>
    <w:rsid w:val="00EB7F5F"/>
    <w:rsid w:val="00EC223A"/>
    <w:rsid w:val="00EC385E"/>
    <w:rsid w:val="00EC4E0B"/>
    <w:rsid w:val="00EC51AF"/>
    <w:rsid w:val="00ED45DA"/>
    <w:rsid w:val="00ED4712"/>
    <w:rsid w:val="00ED699D"/>
    <w:rsid w:val="00EE12E0"/>
    <w:rsid w:val="00EF1805"/>
    <w:rsid w:val="00EF40B6"/>
    <w:rsid w:val="00F036E3"/>
    <w:rsid w:val="00F1188C"/>
    <w:rsid w:val="00F12264"/>
    <w:rsid w:val="00F12299"/>
    <w:rsid w:val="00F15A66"/>
    <w:rsid w:val="00F16908"/>
    <w:rsid w:val="00F16AAB"/>
    <w:rsid w:val="00F214A8"/>
    <w:rsid w:val="00F21C16"/>
    <w:rsid w:val="00F33DEC"/>
    <w:rsid w:val="00F361F8"/>
    <w:rsid w:val="00F4182E"/>
    <w:rsid w:val="00F44DBB"/>
    <w:rsid w:val="00F46388"/>
    <w:rsid w:val="00F5014A"/>
    <w:rsid w:val="00F50959"/>
    <w:rsid w:val="00F527C1"/>
    <w:rsid w:val="00F529C8"/>
    <w:rsid w:val="00F54831"/>
    <w:rsid w:val="00F552EA"/>
    <w:rsid w:val="00F601FD"/>
    <w:rsid w:val="00F6698D"/>
    <w:rsid w:val="00F73418"/>
    <w:rsid w:val="00F7477C"/>
    <w:rsid w:val="00F77A3C"/>
    <w:rsid w:val="00F8149C"/>
    <w:rsid w:val="00F827FB"/>
    <w:rsid w:val="00F879AC"/>
    <w:rsid w:val="00F92681"/>
    <w:rsid w:val="00F94C8A"/>
    <w:rsid w:val="00FA25B6"/>
    <w:rsid w:val="00FA5B5C"/>
    <w:rsid w:val="00FA5EDC"/>
    <w:rsid w:val="00FA60A2"/>
    <w:rsid w:val="00FA6EEC"/>
    <w:rsid w:val="00FB0DDB"/>
    <w:rsid w:val="00FB3482"/>
    <w:rsid w:val="00FB61F1"/>
    <w:rsid w:val="00FB6AFD"/>
    <w:rsid w:val="00FC08D6"/>
    <w:rsid w:val="00FC1B54"/>
    <w:rsid w:val="00FC2C13"/>
    <w:rsid w:val="00FC6021"/>
    <w:rsid w:val="00FD146C"/>
    <w:rsid w:val="00FD2CFD"/>
    <w:rsid w:val="00FD647A"/>
    <w:rsid w:val="00FE0067"/>
    <w:rsid w:val="00FE1601"/>
    <w:rsid w:val="00FE16BF"/>
    <w:rsid w:val="00FE2E33"/>
    <w:rsid w:val="00FE3863"/>
    <w:rsid w:val="00FE5C2C"/>
    <w:rsid w:val="00FE5D52"/>
    <w:rsid w:val="00FE642F"/>
    <w:rsid w:val="00FF229E"/>
    <w:rsid w:val="00FF2542"/>
    <w:rsid w:val="00FF26FB"/>
    <w:rsid w:val="00FF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47F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87F"/>
    <w:pPr>
      <w:spacing w:before="120" w:after="120"/>
      <w:jc w:val="both"/>
    </w:pPr>
    <w:rPr>
      <w:sz w:val="24"/>
      <w:szCs w:val="24"/>
    </w:rPr>
  </w:style>
  <w:style w:type="paragraph" w:styleId="Heading1">
    <w:name w:val="heading 1"/>
    <w:next w:val="BodyText"/>
    <w:qFormat/>
    <w:rsid w:val="000C5879"/>
    <w:pPr>
      <w:keepNext/>
      <w:numPr>
        <w:numId w:val="10"/>
      </w:numPr>
      <w:tabs>
        <w:tab w:val="left" w:pos="0"/>
      </w:tabs>
      <w:spacing w:before="240" w:after="240"/>
      <w:ind w:left="720" w:hanging="720"/>
      <w:outlineLvl w:val="0"/>
    </w:pPr>
    <w:rPr>
      <w:rFonts w:ascii="Arial" w:hAnsi="Arial" w:cs="Arial"/>
      <w:b/>
      <w:bCs/>
      <w:kern w:val="32"/>
      <w:sz w:val="36"/>
      <w:szCs w:val="32"/>
    </w:rPr>
  </w:style>
  <w:style w:type="paragraph" w:styleId="Heading2">
    <w:name w:val="heading 2"/>
    <w:next w:val="BodyText"/>
    <w:qFormat/>
    <w:rsid w:val="00D67552"/>
    <w:pPr>
      <w:keepNext/>
      <w:numPr>
        <w:ilvl w:val="1"/>
        <w:numId w:val="10"/>
      </w:numPr>
      <w:tabs>
        <w:tab w:val="clear" w:pos="792"/>
        <w:tab w:val="left" w:pos="900"/>
      </w:tabs>
      <w:spacing w:before="360" w:after="120"/>
      <w:ind w:left="900" w:hanging="900"/>
      <w:outlineLvl w:val="1"/>
    </w:pPr>
    <w:rPr>
      <w:rFonts w:ascii="Arial" w:hAnsi="Arial" w:cs="Arial"/>
      <w:b/>
      <w:iCs/>
      <w:kern w:val="32"/>
      <w:sz w:val="32"/>
      <w:szCs w:val="28"/>
    </w:rPr>
  </w:style>
  <w:style w:type="paragraph" w:styleId="Heading3">
    <w:name w:val="heading 3"/>
    <w:next w:val="BodyText"/>
    <w:qFormat/>
    <w:rsid w:val="00284D9B"/>
    <w:pPr>
      <w:keepNext/>
      <w:numPr>
        <w:ilvl w:val="2"/>
        <w:numId w:val="10"/>
      </w:numPr>
      <w:spacing w:before="240" w:after="120"/>
      <w:outlineLvl w:val="2"/>
    </w:pPr>
    <w:rPr>
      <w:rFonts w:ascii="Arial" w:hAnsi="Arial" w:cs="Arial"/>
      <w:b/>
      <w:bCs/>
      <w:iCs/>
      <w:kern w:val="32"/>
      <w:sz w:val="28"/>
      <w:szCs w:val="26"/>
    </w:rPr>
  </w:style>
  <w:style w:type="paragraph" w:styleId="Heading4">
    <w:name w:val="heading 4"/>
    <w:aliases w:val="Req L4"/>
    <w:next w:val="BodyText"/>
    <w:qFormat/>
    <w:rsid w:val="00CD5252"/>
    <w:pPr>
      <w:numPr>
        <w:ilvl w:val="3"/>
        <w:numId w:val="10"/>
      </w:numPr>
      <w:spacing w:before="240" w:after="120"/>
      <w:outlineLvl w:val="3"/>
    </w:pPr>
    <w:rPr>
      <w:rFonts w:ascii="Arial" w:hAnsi="Arial" w:cs="Arial"/>
      <w:b/>
      <w:kern w:val="32"/>
      <w:sz w:val="28"/>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style>
  <w:style w:type="paragraph" w:styleId="Heading8">
    <w:name w:val="heading 8"/>
    <w:basedOn w:val="Normal"/>
    <w:next w:val="Normal"/>
    <w:qFormat/>
    <w:rsid w:val="00F601FD"/>
    <w:pPr>
      <w:spacing w:before="240" w:after="60"/>
      <w:outlineLvl w:val="7"/>
    </w:pPr>
    <w:rPr>
      <w:i/>
      <w:iCs/>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2464B8"/>
    <w:pPr>
      <w:spacing w:before="120" w:after="120"/>
      <w:jc w:val="both"/>
    </w:pPr>
    <w:rPr>
      <w:sz w:val="24"/>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basedOn w:val="DefaultParagraphFont"/>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basedOn w:val="DefaultParagraphFont"/>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rsid w:val="009F5167"/>
    <w:pPr>
      <w:spacing w:before="60" w:after="60"/>
    </w:pPr>
    <w:rPr>
      <w:rFonts w:cs="Arial"/>
      <w:sz w:val="22"/>
    </w:rPr>
  </w:style>
  <w:style w:type="paragraph" w:styleId="BodyText2">
    <w:name w:val="Body Text 2"/>
    <w:link w:val="BodyText2Char"/>
    <w:rsid w:val="00D713C8"/>
    <w:pPr>
      <w:keepNext/>
      <w:keepLines/>
      <w:spacing w:before="100" w:beforeAutospacing="1" w:after="100" w:afterAutospacing="1"/>
      <w:ind w:left="720"/>
    </w:pPr>
    <w:rPr>
      <w:sz w:val="22"/>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rsid w:val="003C6A0A"/>
    <w:pPr>
      <w:numPr>
        <w:numId w:val="5"/>
      </w:numPr>
      <w:spacing w:before="60" w:after="60"/>
    </w:pPr>
    <w:rPr>
      <w:sz w:val="24"/>
      <w:szCs w:val="24"/>
    </w:rPr>
  </w:style>
  <w:style w:type="paragraph" w:styleId="TOC1">
    <w:name w:val="toc 1"/>
    <w:basedOn w:val="BodyText"/>
    <w:next w:val="Normal"/>
    <w:autoRedefine/>
    <w:uiPriority w:val="39"/>
    <w:rsid w:val="0048016C"/>
    <w:pPr>
      <w:tabs>
        <w:tab w:val="left" w:pos="540"/>
        <w:tab w:val="right" w:leader="dot" w:pos="9350"/>
      </w:tabs>
      <w:spacing w:before="60" w:after="0"/>
    </w:pPr>
    <w:rPr>
      <w:rFonts w:ascii="Arial" w:hAnsi="Arial"/>
      <w:b/>
      <w:sz w:val="28"/>
    </w:rPr>
  </w:style>
  <w:style w:type="paragraph" w:styleId="TOC2">
    <w:name w:val="toc 2"/>
    <w:basedOn w:val="BodyText"/>
    <w:next w:val="Normal"/>
    <w:autoRedefine/>
    <w:uiPriority w:val="39"/>
    <w:rsid w:val="0048016C"/>
    <w:pPr>
      <w:tabs>
        <w:tab w:val="left" w:pos="900"/>
        <w:tab w:val="right" w:leader="dot" w:pos="9350"/>
      </w:tabs>
      <w:spacing w:before="60" w:after="0"/>
      <w:ind w:left="360"/>
    </w:pPr>
    <w:rPr>
      <w:rFonts w:ascii="Arial" w:hAnsi="Arial"/>
      <w:b/>
    </w:rPr>
  </w:style>
  <w:style w:type="paragraph" w:styleId="TOC3">
    <w:name w:val="toc 3"/>
    <w:basedOn w:val="BodyText"/>
    <w:next w:val="Normal"/>
    <w:autoRedefine/>
    <w:uiPriority w:val="39"/>
    <w:rsid w:val="0048016C"/>
    <w:pPr>
      <w:tabs>
        <w:tab w:val="left" w:pos="1440"/>
        <w:tab w:val="right" w:leader="dot" w:pos="9350"/>
      </w:tabs>
      <w:spacing w:before="60" w:after="0"/>
      <w:ind w:left="540"/>
    </w:pPr>
    <w:rPr>
      <w:rFonts w:ascii="Arial" w:hAnsi="Arial"/>
      <w:b/>
    </w:rPr>
  </w:style>
  <w:style w:type="paragraph" w:customStyle="1" w:styleId="BodyTextBullet2">
    <w:name w:val="Body Text Bullet 2"/>
    <w:rsid w:val="000C7A97"/>
    <w:pPr>
      <w:numPr>
        <w:numId w:val="16"/>
      </w:numPr>
      <w:spacing w:before="60" w:after="60"/>
    </w:pPr>
    <w:rPr>
      <w:sz w:val="24"/>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basedOn w:val="DefaultParagraphFont"/>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DB4A3F"/>
    <w:rPr>
      <w:b/>
    </w:rPr>
  </w:style>
  <w:style w:type="character" w:customStyle="1" w:styleId="TextBoldItalics">
    <w:name w:val="Text Bold Italics"/>
    <w:basedOn w:val="DefaultParagraphFont"/>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next w:val="Title"/>
    <w:rsid w:val="000F3438"/>
    <w:pPr>
      <w:jc w:val="center"/>
    </w:pPr>
    <w:rPr>
      <w:szCs w:val="28"/>
    </w:rPr>
  </w:style>
  <w:style w:type="paragraph" w:customStyle="1" w:styleId="InstructionalNote">
    <w:name w:val="Instructional Note"/>
    <w:basedOn w:val="Normal"/>
    <w:rsid w:val="00CF2134"/>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CF2134"/>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BodyText"/>
    <w:link w:val="BodyBullet2Char"/>
    <w:rsid w:val="000F3438"/>
    <w:pPr>
      <w:numPr>
        <w:numId w:val="8"/>
      </w:numPr>
      <w:tabs>
        <w:tab w:val="clear" w:pos="1800"/>
        <w:tab w:val="num" w:pos="1260"/>
      </w:tabs>
      <w:autoSpaceDE w:val="0"/>
      <w:autoSpaceDN w:val="0"/>
      <w:adjustRightInd w:val="0"/>
      <w:spacing w:before="60" w:after="60"/>
      <w:ind w:left="1260"/>
    </w:pPr>
    <w:rPr>
      <w:iCs/>
      <w:szCs w:val="22"/>
    </w:rPr>
  </w:style>
  <w:style w:type="paragraph" w:customStyle="1" w:styleId="InstructionalText1">
    <w:name w:val="Instructional Text 1"/>
    <w:basedOn w:val="BodyText"/>
    <w:next w:val="BodyText"/>
    <w:link w:val="InstructionalText1Char"/>
    <w:rsid w:val="008C2480"/>
    <w:pPr>
      <w:keepLines/>
      <w:autoSpaceDE w:val="0"/>
      <w:autoSpaceDN w:val="0"/>
      <w:adjustRightInd w:val="0"/>
      <w:spacing w:before="60" w:line="240" w:lineRule="atLeast"/>
    </w:pPr>
    <w:rPr>
      <w:i/>
      <w:iCs/>
      <w:color w:val="0000FF"/>
    </w:rPr>
  </w:style>
  <w:style w:type="character" w:customStyle="1" w:styleId="InstructionalTextBold">
    <w:name w:val="Instructional Text Bold"/>
    <w:basedOn w:val="DefaultParagraphFont"/>
    <w:rsid w:val="000F3438"/>
    <w:rPr>
      <w:b/>
      <w:bCs/>
      <w:color w:val="0000FF"/>
    </w:rPr>
  </w:style>
  <w:style w:type="paragraph" w:customStyle="1" w:styleId="InstructionalText2">
    <w:name w:val="Instructional Text 2"/>
    <w:basedOn w:val="InstructionalText1"/>
    <w:next w:val="BodyText2"/>
    <w:link w:val="InstructionalText2Char"/>
    <w:rsid w:val="000F3438"/>
    <w:pPr>
      <w:ind w:left="720"/>
    </w:pPr>
  </w:style>
  <w:style w:type="character" w:customStyle="1" w:styleId="InstructionalText1Char">
    <w:name w:val="Instructional Text 1 Char"/>
    <w:basedOn w:val="DefaultParagraphFont"/>
    <w:link w:val="InstructionalText1"/>
    <w:rsid w:val="008C2480"/>
    <w:rPr>
      <w:i/>
      <w:iCs/>
      <w:color w:val="0000FF"/>
      <w:sz w:val="24"/>
    </w:r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character" w:customStyle="1" w:styleId="TableSpacerChar">
    <w:name w:val="Table Spacer Char"/>
    <w:basedOn w:val="DefaultParagraphFont"/>
    <w:link w:val="TableSpacer"/>
    <w:rsid w:val="000F3438"/>
    <w:rPr>
      <w:iCs/>
      <w:sz w:val="16"/>
      <w:szCs w:val="22"/>
      <w:lang w:val="en-US" w:eastAsia="en-US" w:bidi="ar-SA"/>
    </w:rPr>
  </w:style>
  <w:style w:type="character" w:customStyle="1" w:styleId="BodyText2Char">
    <w:name w:val="Body Text 2 Char"/>
    <w:basedOn w:val="DefaultParagraphFont"/>
    <w:link w:val="BodyText2"/>
    <w:rsid w:val="000F3438"/>
    <w:rPr>
      <w:sz w:val="22"/>
      <w:lang w:val="en-US" w:eastAsia="en-US" w:bidi="ar-SA"/>
    </w:rPr>
  </w:style>
  <w:style w:type="paragraph" w:customStyle="1" w:styleId="Appendix1">
    <w:name w:val="Appendix 1"/>
    <w:basedOn w:val="Normal"/>
    <w:rsid w:val="00C946FE"/>
    <w:pPr>
      <w:numPr>
        <w:numId w:val="9"/>
      </w:numPr>
      <w:ind w:hanging="720"/>
    </w:pPr>
    <w:rPr>
      <w:rFonts w:ascii="Arial" w:hAnsi="Arial"/>
      <w:b/>
      <w:sz w:val="32"/>
    </w:rPr>
  </w:style>
  <w:style w:type="character" w:customStyle="1" w:styleId="BodyTextChar">
    <w:name w:val="Body Text Char"/>
    <w:basedOn w:val="DefaultParagraphFont"/>
    <w:link w:val="BodyText"/>
    <w:rsid w:val="002464B8"/>
    <w:rPr>
      <w:sz w:val="24"/>
    </w:rPr>
  </w:style>
  <w:style w:type="character" w:customStyle="1" w:styleId="BodyBullet2Char">
    <w:name w:val="Body Bullet 2 Char"/>
    <w:basedOn w:val="BodyTextChar"/>
    <w:link w:val="BodyBullet2"/>
    <w:rsid w:val="00C54796"/>
    <w:rPr>
      <w:iCs/>
      <w:sz w:val="24"/>
      <w:szCs w:val="22"/>
    </w:rPr>
  </w:style>
  <w:style w:type="paragraph" w:customStyle="1" w:styleId="Appendix2">
    <w:name w:val="Appendix 2"/>
    <w:basedOn w:val="Appendix1"/>
    <w:rsid w:val="00A04018"/>
    <w:pPr>
      <w:numPr>
        <w:ilvl w:val="1"/>
      </w:numPr>
      <w:tabs>
        <w:tab w:val="clear" w:pos="1152"/>
        <w:tab w:val="num" w:pos="900"/>
      </w:tabs>
      <w:ind w:left="900" w:hanging="900"/>
    </w:pPr>
  </w:style>
  <w:style w:type="character" w:customStyle="1" w:styleId="BodyTextCharChar">
    <w:name w:val="Body Text Char Char"/>
    <w:basedOn w:val="DefaultParagraphFont"/>
    <w:rsid w:val="00A83EB5"/>
    <w:rPr>
      <w:sz w:val="22"/>
      <w:lang w:val="en-US" w:eastAsia="en-US" w:bidi="ar-SA"/>
    </w:rPr>
  </w:style>
  <w:style w:type="paragraph" w:customStyle="1" w:styleId="In-lineInstruction">
    <w:name w:val="In-line Instruction"/>
    <w:basedOn w:val="BodyText"/>
    <w:link w:val="In-lineInstructionChar"/>
    <w:rsid w:val="00A83EB5"/>
    <w:rPr>
      <w:i/>
      <w:color w:val="0000FF"/>
    </w:rPr>
  </w:style>
  <w:style w:type="character" w:customStyle="1" w:styleId="In-lineInstructionChar">
    <w:name w:val="In-line Instruction Char"/>
    <w:basedOn w:val="BodyTextCharChar"/>
    <w:link w:val="In-lineInstruction"/>
    <w:rsid w:val="00A83EB5"/>
    <w:rPr>
      <w:i/>
      <w:color w:val="0000FF"/>
      <w:sz w:val="22"/>
      <w:lang w:val="en-US" w:eastAsia="en-US" w:bidi="ar-SA"/>
    </w:rPr>
  </w:style>
  <w:style w:type="paragraph" w:customStyle="1" w:styleId="TableInstructions">
    <w:name w:val="Table Instructions"/>
    <w:next w:val="TableText"/>
    <w:link w:val="TableInstructionsChar"/>
    <w:rsid w:val="00A801C4"/>
    <w:pPr>
      <w:keepNext/>
      <w:keepLines/>
      <w:spacing w:before="40"/>
    </w:pPr>
    <w:rPr>
      <w:i/>
      <w:iCs/>
      <w:color w:val="0000FF"/>
      <w:sz w:val="22"/>
      <w:szCs w:val="22"/>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character" w:customStyle="1" w:styleId="TableInstructionsChar">
    <w:name w:val="Table Instructions Char"/>
    <w:basedOn w:val="DefaultParagraphFont"/>
    <w:link w:val="TableInstructions"/>
    <w:rsid w:val="00A801C4"/>
    <w:rPr>
      <w:i/>
      <w:iCs/>
      <w:color w:val="0000FF"/>
      <w:sz w:val="22"/>
      <w:szCs w:val="22"/>
    </w:rPr>
  </w:style>
  <w:style w:type="paragraph" w:styleId="Caption">
    <w:name w:val="caption"/>
    <w:aliases w:val="ca,c"/>
    <w:next w:val="BodyText"/>
    <w:link w:val="CaptionChar"/>
    <w:qFormat/>
    <w:rsid w:val="00CD0435"/>
    <w:pPr>
      <w:keepNext/>
      <w:spacing w:before="240"/>
      <w:contextualSpacing/>
      <w:jc w:val="center"/>
    </w:pPr>
    <w:rPr>
      <w:rFonts w:ascii="Arial" w:hAnsi="Arial" w:cs="Arial"/>
      <w:b/>
      <w:bCs/>
    </w:rPr>
  </w:style>
  <w:style w:type="paragraph" w:customStyle="1" w:styleId="templateinstructions">
    <w:name w:val="templateinstructions"/>
    <w:basedOn w:val="Normal"/>
    <w:rsid w:val="00C96FD1"/>
    <w:pPr>
      <w:spacing w:before="100" w:beforeAutospacing="1" w:after="100" w:afterAutospacing="1"/>
    </w:pPr>
  </w:style>
  <w:style w:type="character" w:styleId="Emphasis">
    <w:name w:val="Emphasis"/>
    <w:basedOn w:val="DefaultParagraphFont"/>
    <w:qFormat/>
    <w:rsid w:val="00C96FD1"/>
    <w:rPr>
      <w:i/>
      <w:iCs/>
    </w:rPr>
  </w:style>
  <w:style w:type="paragraph" w:styleId="TOCHeading">
    <w:name w:val="TOC Heading"/>
    <w:basedOn w:val="Heading1"/>
    <w:next w:val="Normal"/>
    <w:uiPriority w:val="39"/>
    <w:qFormat/>
    <w:rsid w:val="00C37E32"/>
    <w:pPr>
      <w:keepLines/>
      <w:numPr>
        <w:numId w:val="0"/>
      </w:numPr>
      <w:tabs>
        <w:tab w:val="num" w:pos="1260"/>
      </w:tabs>
      <w:spacing w:before="480" w:after="0" w:line="276" w:lineRule="auto"/>
      <w:outlineLvl w:val="9"/>
    </w:pPr>
    <w:rPr>
      <w:rFonts w:ascii="Cambria" w:hAnsi="Cambria" w:cs="Times New Roman"/>
      <w:color w:val="365F91"/>
      <w:kern w:val="0"/>
      <w:sz w:val="28"/>
      <w:szCs w:val="28"/>
    </w:rPr>
  </w:style>
  <w:style w:type="character" w:customStyle="1" w:styleId="CharChar">
    <w:name w:val="Char Char"/>
    <w:basedOn w:val="DefaultParagraphFont"/>
    <w:locked/>
    <w:rsid w:val="00422F54"/>
    <w:rPr>
      <w:sz w:val="22"/>
      <w:lang w:val="en-US" w:eastAsia="en-US" w:bidi="ar-SA"/>
    </w:rPr>
  </w:style>
  <w:style w:type="paragraph" w:styleId="BalloonText">
    <w:name w:val="Balloon Text"/>
    <w:basedOn w:val="Normal"/>
    <w:link w:val="BalloonTextChar"/>
    <w:rsid w:val="003147EC"/>
    <w:rPr>
      <w:rFonts w:ascii="Tahoma" w:hAnsi="Tahoma" w:cs="Tahoma"/>
      <w:sz w:val="16"/>
      <w:szCs w:val="16"/>
    </w:rPr>
  </w:style>
  <w:style w:type="character" w:customStyle="1" w:styleId="BalloonTextChar">
    <w:name w:val="Balloon Text Char"/>
    <w:basedOn w:val="DefaultParagraphFont"/>
    <w:link w:val="BalloonText"/>
    <w:rsid w:val="003147EC"/>
    <w:rPr>
      <w:rFonts w:ascii="Tahoma" w:hAnsi="Tahoma" w:cs="Tahoma"/>
      <w:sz w:val="16"/>
      <w:szCs w:val="16"/>
      <w:lang w:eastAsia="en-US"/>
    </w:rPr>
  </w:style>
  <w:style w:type="character" w:customStyle="1" w:styleId="tgc">
    <w:name w:val="_tgc"/>
    <w:basedOn w:val="DefaultParagraphFont"/>
    <w:rsid w:val="00D82879"/>
  </w:style>
  <w:style w:type="paragraph" w:customStyle="1" w:styleId="Comments">
    <w:name w:val="Comments"/>
    <w:basedOn w:val="Normal"/>
    <w:qFormat/>
    <w:rsid w:val="006C05B1"/>
    <w:rPr>
      <w:rFonts w:ascii="Comic Sans MS" w:hAnsi="Comic Sans MS"/>
      <w:i/>
      <w:color w:val="00B050"/>
      <w:sz w:val="20"/>
      <w:szCs w:val="20"/>
    </w:rPr>
  </w:style>
  <w:style w:type="paragraph" w:styleId="NormalWeb">
    <w:name w:val="Normal (Web)"/>
    <w:basedOn w:val="Normal"/>
    <w:uiPriority w:val="99"/>
    <w:unhideWhenUsed/>
    <w:rsid w:val="00162B9F"/>
    <w:pPr>
      <w:spacing w:before="100" w:beforeAutospacing="1" w:after="100" w:afterAutospacing="1"/>
    </w:pPr>
  </w:style>
  <w:style w:type="character" w:customStyle="1" w:styleId="TitleChar">
    <w:name w:val="Title Char"/>
    <w:basedOn w:val="DefaultParagraphFont"/>
    <w:link w:val="Title"/>
    <w:rsid w:val="00162B9F"/>
    <w:rPr>
      <w:rFonts w:ascii="Arial" w:hAnsi="Arial" w:cs="Arial"/>
      <w:b/>
      <w:bCs/>
      <w:sz w:val="36"/>
      <w:szCs w:val="32"/>
    </w:rPr>
  </w:style>
  <w:style w:type="character" w:customStyle="1" w:styleId="FooterChar">
    <w:name w:val="Footer Char"/>
    <w:link w:val="Footer"/>
    <w:rsid w:val="00E74EAA"/>
    <w:rPr>
      <w:rFonts w:cs="Tahoma"/>
      <w:szCs w:val="16"/>
    </w:rPr>
  </w:style>
  <w:style w:type="character" w:styleId="CommentReference">
    <w:name w:val="annotation reference"/>
    <w:basedOn w:val="DefaultParagraphFont"/>
    <w:semiHidden/>
    <w:unhideWhenUsed/>
    <w:rsid w:val="000F582D"/>
    <w:rPr>
      <w:sz w:val="16"/>
      <w:szCs w:val="16"/>
    </w:rPr>
  </w:style>
  <w:style w:type="paragraph" w:styleId="CommentText">
    <w:name w:val="annotation text"/>
    <w:basedOn w:val="Normal"/>
    <w:link w:val="CommentTextChar"/>
    <w:unhideWhenUsed/>
    <w:rsid w:val="000F582D"/>
    <w:rPr>
      <w:sz w:val="20"/>
      <w:szCs w:val="20"/>
    </w:rPr>
  </w:style>
  <w:style w:type="character" w:customStyle="1" w:styleId="CommentTextChar">
    <w:name w:val="Comment Text Char"/>
    <w:basedOn w:val="DefaultParagraphFont"/>
    <w:link w:val="CommentText"/>
    <w:rsid w:val="000F582D"/>
  </w:style>
  <w:style w:type="paragraph" w:styleId="CommentSubject">
    <w:name w:val="annotation subject"/>
    <w:basedOn w:val="CommentText"/>
    <w:next w:val="CommentText"/>
    <w:link w:val="CommentSubjectChar"/>
    <w:semiHidden/>
    <w:unhideWhenUsed/>
    <w:rsid w:val="000F582D"/>
    <w:rPr>
      <w:b/>
      <w:bCs/>
    </w:rPr>
  </w:style>
  <w:style w:type="character" w:customStyle="1" w:styleId="CommentSubjectChar">
    <w:name w:val="Comment Subject Char"/>
    <w:basedOn w:val="CommentTextChar"/>
    <w:link w:val="CommentSubject"/>
    <w:semiHidden/>
    <w:rsid w:val="000F582D"/>
    <w:rPr>
      <w:b/>
      <w:bCs/>
    </w:rPr>
  </w:style>
  <w:style w:type="paragraph" w:styleId="NoSpacing">
    <w:name w:val="No Spacing"/>
    <w:uiPriority w:val="1"/>
    <w:qFormat/>
    <w:rsid w:val="00D73114"/>
    <w:rPr>
      <w:rFonts w:ascii="Arial" w:eastAsia="SimSun" w:hAnsi="Arial"/>
      <w:color w:val="548DD4"/>
      <w:sz w:val="22"/>
      <w:szCs w:val="22"/>
    </w:rPr>
  </w:style>
  <w:style w:type="paragraph" w:customStyle="1" w:styleId="TableSeparator">
    <w:name w:val="TableSeparator"/>
    <w:basedOn w:val="BodyText"/>
    <w:qFormat/>
    <w:rsid w:val="00D73114"/>
    <w:pPr>
      <w:spacing w:before="0" w:after="0"/>
      <w:contextualSpacing/>
    </w:pPr>
    <w:rPr>
      <w:b/>
      <w:bCs/>
      <w:sz w:val="2"/>
      <w:szCs w:val="24"/>
      <w:lang w:val="en-AU"/>
    </w:rPr>
  </w:style>
  <w:style w:type="table" w:customStyle="1" w:styleId="ListTable3Accent1">
    <w:name w:val="List Table 3 Accent 1"/>
    <w:basedOn w:val="TableNormal"/>
    <w:uiPriority w:val="48"/>
    <w:rsid w:val="00C6468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4Accent1">
    <w:name w:val="Grid Table 4 Accent 1"/>
    <w:basedOn w:val="TableNormal"/>
    <w:uiPriority w:val="49"/>
    <w:rsid w:val="00201B6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CD0435"/>
    <w:pPr>
      <w:spacing w:after="0"/>
    </w:pPr>
  </w:style>
  <w:style w:type="numbering" w:customStyle="1" w:styleId="Headings">
    <w:name w:val="Headings"/>
    <w:uiPriority w:val="99"/>
    <w:rsid w:val="00AB3D8B"/>
    <w:pPr>
      <w:numPr>
        <w:numId w:val="19"/>
      </w:numPr>
    </w:pPr>
  </w:style>
  <w:style w:type="paragraph" w:customStyle="1" w:styleId="R3">
    <w:name w:val="R3"/>
    <w:basedOn w:val="Normal"/>
    <w:qFormat/>
    <w:rsid w:val="00AB3D8B"/>
    <w:pPr>
      <w:tabs>
        <w:tab w:val="left" w:pos="720"/>
        <w:tab w:val="num" w:pos="1440"/>
      </w:tabs>
      <w:autoSpaceDE w:val="0"/>
      <w:autoSpaceDN w:val="0"/>
      <w:adjustRightInd w:val="0"/>
      <w:ind w:left="720" w:hanging="720"/>
      <w:jc w:val="left"/>
      <w:outlineLvl w:val="2"/>
    </w:pPr>
    <w:rPr>
      <w:color w:val="000000" w:themeColor="text1"/>
      <w:kern w:val="32"/>
    </w:rPr>
  </w:style>
  <w:style w:type="paragraph" w:customStyle="1" w:styleId="R4">
    <w:name w:val="R4"/>
    <w:basedOn w:val="Heading4"/>
    <w:qFormat/>
    <w:rsid w:val="00AB3D8B"/>
    <w:pPr>
      <w:tabs>
        <w:tab w:val="left" w:pos="900"/>
      </w:tabs>
      <w:autoSpaceDE w:val="0"/>
      <w:autoSpaceDN w:val="0"/>
      <w:adjustRightInd w:val="0"/>
    </w:pPr>
    <w:rPr>
      <w:rFonts w:ascii="Times New Roman" w:hAnsi="Times New Roman" w:cs="Times New Roman"/>
      <w:b w:val="0"/>
      <w:color w:val="000000" w:themeColor="text1"/>
    </w:rPr>
  </w:style>
  <w:style w:type="paragraph" w:styleId="ListParagraph">
    <w:name w:val="List Paragraph"/>
    <w:basedOn w:val="Normal"/>
    <w:uiPriority w:val="34"/>
    <w:qFormat/>
    <w:rsid w:val="006D35B3"/>
    <w:pPr>
      <w:ind w:left="720"/>
      <w:contextualSpacing/>
      <w:jc w:val="left"/>
    </w:pPr>
    <w:rPr>
      <w:szCs w:val="20"/>
    </w:rPr>
  </w:style>
  <w:style w:type="character" w:customStyle="1" w:styleId="CaptionChar">
    <w:name w:val="Caption Char"/>
    <w:aliases w:val="ca Char,c Char"/>
    <w:link w:val="Caption"/>
    <w:rsid w:val="00604E24"/>
    <w:rPr>
      <w:rFonts w:ascii="Arial" w:hAnsi="Arial" w:cs="Arial"/>
      <w:b/>
      <w:bCs/>
    </w:rPr>
  </w:style>
  <w:style w:type="table" w:customStyle="1" w:styleId="ListTable4-Accent11">
    <w:name w:val="List Table 4 - Accent 11"/>
    <w:basedOn w:val="TableNormal"/>
    <w:uiPriority w:val="49"/>
    <w:rsid w:val="00604E2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3B242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87F"/>
    <w:pPr>
      <w:spacing w:before="120" w:after="120"/>
      <w:jc w:val="both"/>
    </w:pPr>
    <w:rPr>
      <w:sz w:val="24"/>
      <w:szCs w:val="24"/>
    </w:rPr>
  </w:style>
  <w:style w:type="paragraph" w:styleId="Heading1">
    <w:name w:val="heading 1"/>
    <w:next w:val="BodyText"/>
    <w:qFormat/>
    <w:rsid w:val="000C5879"/>
    <w:pPr>
      <w:keepNext/>
      <w:numPr>
        <w:numId w:val="10"/>
      </w:numPr>
      <w:tabs>
        <w:tab w:val="left" w:pos="0"/>
      </w:tabs>
      <w:spacing w:before="240" w:after="240"/>
      <w:ind w:left="720" w:hanging="720"/>
      <w:outlineLvl w:val="0"/>
    </w:pPr>
    <w:rPr>
      <w:rFonts w:ascii="Arial" w:hAnsi="Arial" w:cs="Arial"/>
      <w:b/>
      <w:bCs/>
      <w:kern w:val="32"/>
      <w:sz w:val="36"/>
      <w:szCs w:val="32"/>
    </w:rPr>
  </w:style>
  <w:style w:type="paragraph" w:styleId="Heading2">
    <w:name w:val="heading 2"/>
    <w:next w:val="BodyText"/>
    <w:qFormat/>
    <w:rsid w:val="00D67552"/>
    <w:pPr>
      <w:keepNext/>
      <w:numPr>
        <w:ilvl w:val="1"/>
        <w:numId w:val="10"/>
      </w:numPr>
      <w:tabs>
        <w:tab w:val="clear" w:pos="792"/>
        <w:tab w:val="left" w:pos="900"/>
      </w:tabs>
      <w:spacing w:before="360" w:after="120"/>
      <w:ind w:left="900" w:hanging="900"/>
      <w:outlineLvl w:val="1"/>
    </w:pPr>
    <w:rPr>
      <w:rFonts w:ascii="Arial" w:hAnsi="Arial" w:cs="Arial"/>
      <w:b/>
      <w:iCs/>
      <w:kern w:val="32"/>
      <w:sz w:val="32"/>
      <w:szCs w:val="28"/>
    </w:rPr>
  </w:style>
  <w:style w:type="paragraph" w:styleId="Heading3">
    <w:name w:val="heading 3"/>
    <w:next w:val="BodyText"/>
    <w:qFormat/>
    <w:rsid w:val="00284D9B"/>
    <w:pPr>
      <w:keepNext/>
      <w:numPr>
        <w:ilvl w:val="2"/>
        <w:numId w:val="10"/>
      </w:numPr>
      <w:spacing w:before="240" w:after="120"/>
      <w:outlineLvl w:val="2"/>
    </w:pPr>
    <w:rPr>
      <w:rFonts w:ascii="Arial" w:hAnsi="Arial" w:cs="Arial"/>
      <w:b/>
      <w:bCs/>
      <w:iCs/>
      <w:kern w:val="32"/>
      <w:sz w:val="28"/>
      <w:szCs w:val="26"/>
    </w:rPr>
  </w:style>
  <w:style w:type="paragraph" w:styleId="Heading4">
    <w:name w:val="heading 4"/>
    <w:aliases w:val="Req L4"/>
    <w:next w:val="BodyText"/>
    <w:qFormat/>
    <w:rsid w:val="00CD5252"/>
    <w:pPr>
      <w:numPr>
        <w:ilvl w:val="3"/>
        <w:numId w:val="10"/>
      </w:numPr>
      <w:spacing w:before="240" w:after="120"/>
      <w:outlineLvl w:val="3"/>
    </w:pPr>
    <w:rPr>
      <w:rFonts w:ascii="Arial" w:hAnsi="Arial" w:cs="Arial"/>
      <w:b/>
      <w:kern w:val="32"/>
      <w:sz w:val="28"/>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style>
  <w:style w:type="paragraph" w:styleId="Heading8">
    <w:name w:val="heading 8"/>
    <w:basedOn w:val="Normal"/>
    <w:next w:val="Normal"/>
    <w:qFormat/>
    <w:rsid w:val="00F601FD"/>
    <w:pPr>
      <w:spacing w:before="240" w:after="60"/>
      <w:outlineLvl w:val="7"/>
    </w:pPr>
    <w:rPr>
      <w:i/>
      <w:iCs/>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2464B8"/>
    <w:pPr>
      <w:spacing w:before="120" w:after="120"/>
      <w:jc w:val="both"/>
    </w:pPr>
    <w:rPr>
      <w:sz w:val="24"/>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basedOn w:val="DefaultParagraphFont"/>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basedOn w:val="DefaultParagraphFont"/>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rsid w:val="009F5167"/>
    <w:pPr>
      <w:spacing w:before="60" w:after="60"/>
    </w:pPr>
    <w:rPr>
      <w:rFonts w:cs="Arial"/>
      <w:sz w:val="22"/>
    </w:rPr>
  </w:style>
  <w:style w:type="paragraph" w:styleId="BodyText2">
    <w:name w:val="Body Text 2"/>
    <w:link w:val="BodyText2Char"/>
    <w:rsid w:val="00D713C8"/>
    <w:pPr>
      <w:keepNext/>
      <w:keepLines/>
      <w:spacing w:before="100" w:beforeAutospacing="1" w:after="100" w:afterAutospacing="1"/>
      <w:ind w:left="720"/>
    </w:pPr>
    <w:rPr>
      <w:sz w:val="22"/>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rsid w:val="003C6A0A"/>
    <w:pPr>
      <w:numPr>
        <w:numId w:val="5"/>
      </w:numPr>
      <w:spacing w:before="60" w:after="60"/>
    </w:pPr>
    <w:rPr>
      <w:sz w:val="24"/>
      <w:szCs w:val="24"/>
    </w:rPr>
  </w:style>
  <w:style w:type="paragraph" w:styleId="TOC1">
    <w:name w:val="toc 1"/>
    <w:basedOn w:val="BodyText"/>
    <w:next w:val="Normal"/>
    <w:autoRedefine/>
    <w:uiPriority w:val="39"/>
    <w:rsid w:val="0048016C"/>
    <w:pPr>
      <w:tabs>
        <w:tab w:val="left" w:pos="540"/>
        <w:tab w:val="right" w:leader="dot" w:pos="9350"/>
      </w:tabs>
      <w:spacing w:before="60" w:after="0"/>
    </w:pPr>
    <w:rPr>
      <w:rFonts w:ascii="Arial" w:hAnsi="Arial"/>
      <w:b/>
      <w:sz w:val="28"/>
    </w:rPr>
  </w:style>
  <w:style w:type="paragraph" w:styleId="TOC2">
    <w:name w:val="toc 2"/>
    <w:basedOn w:val="BodyText"/>
    <w:next w:val="Normal"/>
    <w:autoRedefine/>
    <w:uiPriority w:val="39"/>
    <w:rsid w:val="0048016C"/>
    <w:pPr>
      <w:tabs>
        <w:tab w:val="left" w:pos="900"/>
        <w:tab w:val="right" w:leader="dot" w:pos="9350"/>
      </w:tabs>
      <w:spacing w:before="60" w:after="0"/>
      <w:ind w:left="360"/>
    </w:pPr>
    <w:rPr>
      <w:rFonts w:ascii="Arial" w:hAnsi="Arial"/>
      <w:b/>
    </w:rPr>
  </w:style>
  <w:style w:type="paragraph" w:styleId="TOC3">
    <w:name w:val="toc 3"/>
    <w:basedOn w:val="BodyText"/>
    <w:next w:val="Normal"/>
    <w:autoRedefine/>
    <w:uiPriority w:val="39"/>
    <w:rsid w:val="0048016C"/>
    <w:pPr>
      <w:tabs>
        <w:tab w:val="left" w:pos="1440"/>
        <w:tab w:val="right" w:leader="dot" w:pos="9350"/>
      </w:tabs>
      <w:spacing w:before="60" w:after="0"/>
      <w:ind w:left="540"/>
    </w:pPr>
    <w:rPr>
      <w:rFonts w:ascii="Arial" w:hAnsi="Arial"/>
      <w:b/>
    </w:rPr>
  </w:style>
  <w:style w:type="paragraph" w:customStyle="1" w:styleId="BodyTextBullet2">
    <w:name w:val="Body Text Bullet 2"/>
    <w:rsid w:val="000C7A97"/>
    <w:pPr>
      <w:numPr>
        <w:numId w:val="16"/>
      </w:numPr>
      <w:spacing w:before="60" w:after="60"/>
    </w:pPr>
    <w:rPr>
      <w:sz w:val="24"/>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basedOn w:val="DefaultParagraphFont"/>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DB4A3F"/>
    <w:rPr>
      <w:b/>
    </w:rPr>
  </w:style>
  <w:style w:type="character" w:customStyle="1" w:styleId="TextBoldItalics">
    <w:name w:val="Text Bold Italics"/>
    <w:basedOn w:val="DefaultParagraphFont"/>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next w:val="Title"/>
    <w:rsid w:val="000F3438"/>
    <w:pPr>
      <w:jc w:val="center"/>
    </w:pPr>
    <w:rPr>
      <w:szCs w:val="28"/>
    </w:rPr>
  </w:style>
  <w:style w:type="paragraph" w:customStyle="1" w:styleId="InstructionalNote">
    <w:name w:val="Instructional Note"/>
    <w:basedOn w:val="Normal"/>
    <w:rsid w:val="00CF2134"/>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CF2134"/>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BodyText"/>
    <w:link w:val="BodyBullet2Char"/>
    <w:rsid w:val="000F3438"/>
    <w:pPr>
      <w:numPr>
        <w:numId w:val="8"/>
      </w:numPr>
      <w:tabs>
        <w:tab w:val="clear" w:pos="1800"/>
        <w:tab w:val="num" w:pos="1260"/>
      </w:tabs>
      <w:autoSpaceDE w:val="0"/>
      <w:autoSpaceDN w:val="0"/>
      <w:adjustRightInd w:val="0"/>
      <w:spacing w:before="60" w:after="60"/>
      <w:ind w:left="1260"/>
    </w:pPr>
    <w:rPr>
      <w:iCs/>
      <w:szCs w:val="22"/>
    </w:rPr>
  </w:style>
  <w:style w:type="paragraph" w:customStyle="1" w:styleId="InstructionalText1">
    <w:name w:val="Instructional Text 1"/>
    <w:basedOn w:val="BodyText"/>
    <w:next w:val="BodyText"/>
    <w:link w:val="InstructionalText1Char"/>
    <w:rsid w:val="008C2480"/>
    <w:pPr>
      <w:keepLines/>
      <w:autoSpaceDE w:val="0"/>
      <w:autoSpaceDN w:val="0"/>
      <w:adjustRightInd w:val="0"/>
      <w:spacing w:before="60" w:line="240" w:lineRule="atLeast"/>
    </w:pPr>
    <w:rPr>
      <w:i/>
      <w:iCs/>
      <w:color w:val="0000FF"/>
    </w:rPr>
  </w:style>
  <w:style w:type="character" w:customStyle="1" w:styleId="InstructionalTextBold">
    <w:name w:val="Instructional Text Bold"/>
    <w:basedOn w:val="DefaultParagraphFont"/>
    <w:rsid w:val="000F3438"/>
    <w:rPr>
      <w:b/>
      <w:bCs/>
      <w:color w:val="0000FF"/>
    </w:rPr>
  </w:style>
  <w:style w:type="paragraph" w:customStyle="1" w:styleId="InstructionalText2">
    <w:name w:val="Instructional Text 2"/>
    <w:basedOn w:val="InstructionalText1"/>
    <w:next w:val="BodyText2"/>
    <w:link w:val="InstructionalText2Char"/>
    <w:rsid w:val="000F3438"/>
    <w:pPr>
      <w:ind w:left="720"/>
    </w:pPr>
  </w:style>
  <w:style w:type="character" w:customStyle="1" w:styleId="InstructionalText1Char">
    <w:name w:val="Instructional Text 1 Char"/>
    <w:basedOn w:val="DefaultParagraphFont"/>
    <w:link w:val="InstructionalText1"/>
    <w:rsid w:val="008C2480"/>
    <w:rPr>
      <w:i/>
      <w:iCs/>
      <w:color w:val="0000FF"/>
      <w:sz w:val="24"/>
    </w:r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character" w:customStyle="1" w:styleId="TableSpacerChar">
    <w:name w:val="Table Spacer Char"/>
    <w:basedOn w:val="DefaultParagraphFont"/>
    <w:link w:val="TableSpacer"/>
    <w:rsid w:val="000F3438"/>
    <w:rPr>
      <w:iCs/>
      <w:sz w:val="16"/>
      <w:szCs w:val="22"/>
      <w:lang w:val="en-US" w:eastAsia="en-US" w:bidi="ar-SA"/>
    </w:rPr>
  </w:style>
  <w:style w:type="character" w:customStyle="1" w:styleId="BodyText2Char">
    <w:name w:val="Body Text 2 Char"/>
    <w:basedOn w:val="DefaultParagraphFont"/>
    <w:link w:val="BodyText2"/>
    <w:rsid w:val="000F3438"/>
    <w:rPr>
      <w:sz w:val="22"/>
      <w:lang w:val="en-US" w:eastAsia="en-US" w:bidi="ar-SA"/>
    </w:rPr>
  </w:style>
  <w:style w:type="paragraph" w:customStyle="1" w:styleId="Appendix1">
    <w:name w:val="Appendix 1"/>
    <w:basedOn w:val="Normal"/>
    <w:rsid w:val="00C946FE"/>
    <w:pPr>
      <w:numPr>
        <w:numId w:val="9"/>
      </w:numPr>
      <w:ind w:hanging="720"/>
    </w:pPr>
    <w:rPr>
      <w:rFonts w:ascii="Arial" w:hAnsi="Arial"/>
      <w:b/>
      <w:sz w:val="32"/>
    </w:rPr>
  </w:style>
  <w:style w:type="character" w:customStyle="1" w:styleId="BodyTextChar">
    <w:name w:val="Body Text Char"/>
    <w:basedOn w:val="DefaultParagraphFont"/>
    <w:link w:val="BodyText"/>
    <w:rsid w:val="002464B8"/>
    <w:rPr>
      <w:sz w:val="24"/>
    </w:rPr>
  </w:style>
  <w:style w:type="character" w:customStyle="1" w:styleId="BodyBullet2Char">
    <w:name w:val="Body Bullet 2 Char"/>
    <w:basedOn w:val="BodyTextChar"/>
    <w:link w:val="BodyBullet2"/>
    <w:rsid w:val="00C54796"/>
    <w:rPr>
      <w:iCs/>
      <w:sz w:val="24"/>
      <w:szCs w:val="22"/>
    </w:rPr>
  </w:style>
  <w:style w:type="paragraph" w:customStyle="1" w:styleId="Appendix2">
    <w:name w:val="Appendix 2"/>
    <w:basedOn w:val="Appendix1"/>
    <w:rsid w:val="00A04018"/>
    <w:pPr>
      <w:numPr>
        <w:ilvl w:val="1"/>
      </w:numPr>
      <w:tabs>
        <w:tab w:val="clear" w:pos="1152"/>
        <w:tab w:val="num" w:pos="900"/>
      </w:tabs>
      <w:ind w:left="900" w:hanging="900"/>
    </w:pPr>
  </w:style>
  <w:style w:type="character" w:customStyle="1" w:styleId="BodyTextCharChar">
    <w:name w:val="Body Text Char Char"/>
    <w:basedOn w:val="DefaultParagraphFont"/>
    <w:rsid w:val="00A83EB5"/>
    <w:rPr>
      <w:sz w:val="22"/>
      <w:lang w:val="en-US" w:eastAsia="en-US" w:bidi="ar-SA"/>
    </w:rPr>
  </w:style>
  <w:style w:type="paragraph" w:customStyle="1" w:styleId="In-lineInstruction">
    <w:name w:val="In-line Instruction"/>
    <w:basedOn w:val="BodyText"/>
    <w:link w:val="In-lineInstructionChar"/>
    <w:rsid w:val="00A83EB5"/>
    <w:rPr>
      <w:i/>
      <w:color w:val="0000FF"/>
    </w:rPr>
  </w:style>
  <w:style w:type="character" w:customStyle="1" w:styleId="In-lineInstructionChar">
    <w:name w:val="In-line Instruction Char"/>
    <w:basedOn w:val="BodyTextCharChar"/>
    <w:link w:val="In-lineInstruction"/>
    <w:rsid w:val="00A83EB5"/>
    <w:rPr>
      <w:i/>
      <w:color w:val="0000FF"/>
      <w:sz w:val="22"/>
      <w:lang w:val="en-US" w:eastAsia="en-US" w:bidi="ar-SA"/>
    </w:rPr>
  </w:style>
  <w:style w:type="paragraph" w:customStyle="1" w:styleId="TableInstructions">
    <w:name w:val="Table Instructions"/>
    <w:next w:val="TableText"/>
    <w:link w:val="TableInstructionsChar"/>
    <w:rsid w:val="00A801C4"/>
    <w:pPr>
      <w:keepNext/>
      <w:keepLines/>
      <w:spacing w:before="40"/>
    </w:pPr>
    <w:rPr>
      <w:i/>
      <w:iCs/>
      <w:color w:val="0000FF"/>
      <w:sz w:val="22"/>
      <w:szCs w:val="22"/>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character" w:customStyle="1" w:styleId="TableInstructionsChar">
    <w:name w:val="Table Instructions Char"/>
    <w:basedOn w:val="DefaultParagraphFont"/>
    <w:link w:val="TableInstructions"/>
    <w:rsid w:val="00A801C4"/>
    <w:rPr>
      <w:i/>
      <w:iCs/>
      <w:color w:val="0000FF"/>
      <w:sz w:val="22"/>
      <w:szCs w:val="22"/>
    </w:rPr>
  </w:style>
  <w:style w:type="paragraph" w:styleId="Caption">
    <w:name w:val="caption"/>
    <w:aliases w:val="ca,c"/>
    <w:next w:val="BodyText"/>
    <w:link w:val="CaptionChar"/>
    <w:qFormat/>
    <w:rsid w:val="00CD0435"/>
    <w:pPr>
      <w:keepNext/>
      <w:spacing w:before="240"/>
      <w:contextualSpacing/>
      <w:jc w:val="center"/>
    </w:pPr>
    <w:rPr>
      <w:rFonts w:ascii="Arial" w:hAnsi="Arial" w:cs="Arial"/>
      <w:b/>
      <w:bCs/>
    </w:rPr>
  </w:style>
  <w:style w:type="paragraph" w:customStyle="1" w:styleId="templateinstructions">
    <w:name w:val="templateinstructions"/>
    <w:basedOn w:val="Normal"/>
    <w:rsid w:val="00C96FD1"/>
    <w:pPr>
      <w:spacing w:before="100" w:beforeAutospacing="1" w:after="100" w:afterAutospacing="1"/>
    </w:pPr>
  </w:style>
  <w:style w:type="character" w:styleId="Emphasis">
    <w:name w:val="Emphasis"/>
    <w:basedOn w:val="DefaultParagraphFont"/>
    <w:qFormat/>
    <w:rsid w:val="00C96FD1"/>
    <w:rPr>
      <w:i/>
      <w:iCs/>
    </w:rPr>
  </w:style>
  <w:style w:type="paragraph" w:styleId="TOCHeading">
    <w:name w:val="TOC Heading"/>
    <w:basedOn w:val="Heading1"/>
    <w:next w:val="Normal"/>
    <w:uiPriority w:val="39"/>
    <w:qFormat/>
    <w:rsid w:val="00C37E32"/>
    <w:pPr>
      <w:keepLines/>
      <w:numPr>
        <w:numId w:val="0"/>
      </w:numPr>
      <w:tabs>
        <w:tab w:val="num" w:pos="1260"/>
      </w:tabs>
      <w:spacing w:before="480" w:after="0" w:line="276" w:lineRule="auto"/>
      <w:outlineLvl w:val="9"/>
    </w:pPr>
    <w:rPr>
      <w:rFonts w:ascii="Cambria" w:hAnsi="Cambria" w:cs="Times New Roman"/>
      <w:color w:val="365F91"/>
      <w:kern w:val="0"/>
      <w:sz w:val="28"/>
      <w:szCs w:val="28"/>
    </w:rPr>
  </w:style>
  <w:style w:type="character" w:customStyle="1" w:styleId="CharChar">
    <w:name w:val="Char Char"/>
    <w:basedOn w:val="DefaultParagraphFont"/>
    <w:locked/>
    <w:rsid w:val="00422F54"/>
    <w:rPr>
      <w:sz w:val="22"/>
      <w:lang w:val="en-US" w:eastAsia="en-US" w:bidi="ar-SA"/>
    </w:rPr>
  </w:style>
  <w:style w:type="paragraph" w:styleId="BalloonText">
    <w:name w:val="Balloon Text"/>
    <w:basedOn w:val="Normal"/>
    <w:link w:val="BalloonTextChar"/>
    <w:rsid w:val="003147EC"/>
    <w:rPr>
      <w:rFonts w:ascii="Tahoma" w:hAnsi="Tahoma" w:cs="Tahoma"/>
      <w:sz w:val="16"/>
      <w:szCs w:val="16"/>
    </w:rPr>
  </w:style>
  <w:style w:type="character" w:customStyle="1" w:styleId="BalloonTextChar">
    <w:name w:val="Balloon Text Char"/>
    <w:basedOn w:val="DefaultParagraphFont"/>
    <w:link w:val="BalloonText"/>
    <w:rsid w:val="003147EC"/>
    <w:rPr>
      <w:rFonts w:ascii="Tahoma" w:hAnsi="Tahoma" w:cs="Tahoma"/>
      <w:sz w:val="16"/>
      <w:szCs w:val="16"/>
      <w:lang w:eastAsia="en-US"/>
    </w:rPr>
  </w:style>
  <w:style w:type="character" w:customStyle="1" w:styleId="tgc">
    <w:name w:val="_tgc"/>
    <w:basedOn w:val="DefaultParagraphFont"/>
    <w:rsid w:val="00D82879"/>
  </w:style>
  <w:style w:type="paragraph" w:customStyle="1" w:styleId="Comments">
    <w:name w:val="Comments"/>
    <w:basedOn w:val="Normal"/>
    <w:qFormat/>
    <w:rsid w:val="006C05B1"/>
    <w:rPr>
      <w:rFonts w:ascii="Comic Sans MS" w:hAnsi="Comic Sans MS"/>
      <w:i/>
      <w:color w:val="00B050"/>
      <w:sz w:val="20"/>
      <w:szCs w:val="20"/>
    </w:rPr>
  </w:style>
  <w:style w:type="paragraph" w:styleId="NormalWeb">
    <w:name w:val="Normal (Web)"/>
    <w:basedOn w:val="Normal"/>
    <w:uiPriority w:val="99"/>
    <w:unhideWhenUsed/>
    <w:rsid w:val="00162B9F"/>
    <w:pPr>
      <w:spacing w:before="100" w:beforeAutospacing="1" w:after="100" w:afterAutospacing="1"/>
    </w:pPr>
  </w:style>
  <w:style w:type="character" w:customStyle="1" w:styleId="TitleChar">
    <w:name w:val="Title Char"/>
    <w:basedOn w:val="DefaultParagraphFont"/>
    <w:link w:val="Title"/>
    <w:rsid w:val="00162B9F"/>
    <w:rPr>
      <w:rFonts w:ascii="Arial" w:hAnsi="Arial" w:cs="Arial"/>
      <w:b/>
      <w:bCs/>
      <w:sz w:val="36"/>
      <w:szCs w:val="32"/>
    </w:rPr>
  </w:style>
  <w:style w:type="character" w:customStyle="1" w:styleId="FooterChar">
    <w:name w:val="Footer Char"/>
    <w:link w:val="Footer"/>
    <w:rsid w:val="00E74EAA"/>
    <w:rPr>
      <w:rFonts w:cs="Tahoma"/>
      <w:szCs w:val="16"/>
    </w:rPr>
  </w:style>
  <w:style w:type="character" w:styleId="CommentReference">
    <w:name w:val="annotation reference"/>
    <w:basedOn w:val="DefaultParagraphFont"/>
    <w:semiHidden/>
    <w:unhideWhenUsed/>
    <w:rsid w:val="000F582D"/>
    <w:rPr>
      <w:sz w:val="16"/>
      <w:szCs w:val="16"/>
    </w:rPr>
  </w:style>
  <w:style w:type="paragraph" w:styleId="CommentText">
    <w:name w:val="annotation text"/>
    <w:basedOn w:val="Normal"/>
    <w:link w:val="CommentTextChar"/>
    <w:unhideWhenUsed/>
    <w:rsid w:val="000F582D"/>
    <w:rPr>
      <w:sz w:val="20"/>
      <w:szCs w:val="20"/>
    </w:rPr>
  </w:style>
  <w:style w:type="character" w:customStyle="1" w:styleId="CommentTextChar">
    <w:name w:val="Comment Text Char"/>
    <w:basedOn w:val="DefaultParagraphFont"/>
    <w:link w:val="CommentText"/>
    <w:rsid w:val="000F582D"/>
  </w:style>
  <w:style w:type="paragraph" w:styleId="CommentSubject">
    <w:name w:val="annotation subject"/>
    <w:basedOn w:val="CommentText"/>
    <w:next w:val="CommentText"/>
    <w:link w:val="CommentSubjectChar"/>
    <w:semiHidden/>
    <w:unhideWhenUsed/>
    <w:rsid w:val="000F582D"/>
    <w:rPr>
      <w:b/>
      <w:bCs/>
    </w:rPr>
  </w:style>
  <w:style w:type="character" w:customStyle="1" w:styleId="CommentSubjectChar">
    <w:name w:val="Comment Subject Char"/>
    <w:basedOn w:val="CommentTextChar"/>
    <w:link w:val="CommentSubject"/>
    <w:semiHidden/>
    <w:rsid w:val="000F582D"/>
    <w:rPr>
      <w:b/>
      <w:bCs/>
    </w:rPr>
  </w:style>
  <w:style w:type="paragraph" w:styleId="NoSpacing">
    <w:name w:val="No Spacing"/>
    <w:uiPriority w:val="1"/>
    <w:qFormat/>
    <w:rsid w:val="00D73114"/>
    <w:rPr>
      <w:rFonts w:ascii="Arial" w:eastAsia="SimSun" w:hAnsi="Arial"/>
      <w:color w:val="548DD4"/>
      <w:sz w:val="22"/>
      <w:szCs w:val="22"/>
    </w:rPr>
  </w:style>
  <w:style w:type="paragraph" w:customStyle="1" w:styleId="TableSeparator">
    <w:name w:val="TableSeparator"/>
    <w:basedOn w:val="BodyText"/>
    <w:qFormat/>
    <w:rsid w:val="00D73114"/>
    <w:pPr>
      <w:spacing w:before="0" w:after="0"/>
      <w:contextualSpacing/>
    </w:pPr>
    <w:rPr>
      <w:b/>
      <w:bCs/>
      <w:sz w:val="2"/>
      <w:szCs w:val="24"/>
      <w:lang w:val="en-AU"/>
    </w:rPr>
  </w:style>
  <w:style w:type="table" w:customStyle="1" w:styleId="ListTable3Accent1">
    <w:name w:val="List Table 3 Accent 1"/>
    <w:basedOn w:val="TableNormal"/>
    <w:uiPriority w:val="48"/>
    <w:rsid w:val="00C6468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4Accent1">
    <w:name w:val="Grid Table 4 Accent 1"/>
    <w:basedOn w:val="TableNormal"/>
    <w:uiPriority w:val="49"/>
    <w:rsid w:val="00201B6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CD0435"/>
    <w:pPr>
      <w:spacing w:after="0"/>
    </w:pPr>
  </w:style>
  <w:style w:type="numbering" w:customStyle="1" w:styleId="Headings">
    <w:name w:val="Headings"/>
    <w:uiPriority w:val="99"/>
    <w:rsid w:val="00AB3D8B"/>
    <w:pPr>
      <w:numPr>
        <w:numId w:val="19"/>
      </w:numPr>
    </w:pPr>
  </w:style>
  <w:style w:type="paragraph" w:customStyle="1" w:styleId="R3">
    <w:name w:val="R3"/>
    <w:basedOn w:val="Normal"/>
    <w:qFormat/>
    <w:rsid w:val="00AB3D8B"/>
    <w:pPr>
      <w:tabs>
        <w:tab w:val="left" w:pos="720"/>
        <w:tab w:val="num" w:pos="1440"/>
      </w:tabs>
      <w:autoSpaceDE w:val="0"/>
      <w:autoSpaceDN w:val="0"/>
      <w:adjustRightInd w:val="0"/>
      <w:ind w:left="720" w:hanging="720"/>
      <w:jc w:val="left"/>
      <w:outlineLvl w:val="2"/>
    </w:pPr>
    <w:rPr>
      <w:color w:val="000000" w:themeColor="text1"/>
      <w:kern w:val="32"/>
    </w:rPr>
  </w:style>
  <w:style w:type="paragraph" w:customStyle="1" w:styleId="R4">
    <w:name w:val="R4"/>
    <w:basedOn w:val="Heading4"/>
    <w:qFormat/>
    <w:rsid w:val="00AB3D8B"/>
    <w:pPr>
      <w:tabs>
        <w:tab w:val="left" w:pos="900"/>
      </w:tabs>
      <w:autoSpaceDE w:val="0"/>
      <w:autoSpaceDN w:val="0"/>
      <w:adjustRightInd w:val="0"/>
    </w:pPr>
    <w:rPr>
      <w:rFonts w:ascii="Times New Roman" w:hAnsi="Times New Roman" w:cs="Times New Roman"/>
      <w:b w:val="0"/>
      <w:color w:val="000000" w:themeColor="text1"/>
    </w:rPr>
  </w:style>
  <w:style w:type="paragraph" w:styleId="ListParagraph">
    <w:name w:val="List Paragraph"/>
    <w:basedOn w:val="Normal"/>
    <w:uiPriority w:val="34"/>
    <w:qFormat/>
    <w:rsid w:val="006D35B3"/>
    <w:pPr>
      <w:ind w:left="720"/>
      <w:contextualSpacing/>
      <w:jc w:val="left"/>
    </w:pPr>
    <w:rPr>
      <w:szCs w:val="20"/>
    </w:rPr>
  </w:style>
  <w:style w:type="character" w:customStyle="1" w:styleId="CaptionChar">
    <w:name w:val="Caption Char"/>
    <w:aliases w:val="ca Char,c Char"/>
    <w:link w:val="Caption"/>
    <w:rsid w:val="00604E24"/>
    <w:rPr>
      <w:rFonts w:ascii="Arial" w:hAnsi="Arial" w:cs="Arial"/>
      <w:b/>
      <w:bCs/>
    </w:rPr>
  </w:style>
  <w:style w:type="table" w:customStyle="1" w:styleId="ListTable4-Accent11">
    <w:name w:val="List Table 4 - Accent 11"/>
    <w:basedOn w:val="TableNormal"/>
    <w:uiPriority w:val="49"/>
    <w:rsid w:val="00604E2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3B242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89650">
      <w:bodyDiv w:val="1"/>
      <w:marLeft w:val="0"/>
      <w:marRight w:val="0"/>
      <w:marTop w:val="0"/>
      <w:marBottom w:val="0"/>
      <w:divBdr>
        <w:top w:val="none" w:sz="0" w:space="0" w:color="auto"/>
        <w:left w:val="none" w:sz="0" w:space="0" w:color="auto"/>
        <w:bottom w:val="none" w:sz="0" w:space="0" w:color="auto"/>
        <w:right w:val="none" w:sz="0" w:space="0" w:color="auto"/>
      </w:divBdr>
    </w:div>
    <w:div w:id="516432738">
      <w:bodyDiv w:val="1"/>
      <w:marLeft w:val="0"/>
      <w:marRight w:val="0"/>
      <w:marTop w:val="0"/>
      <w:marBottom w:val="0"/>
      <w:divBdr>
        <w:top w:val="none" w:sz="0" w:space="0" w:color="auto"/>
        <w:left w:val="none" w:sz="0" w:space="0" w:color="auto"/>
        <w:bottom w:val="none" w:sz="0" w:space="0" w:color="auto"/>
        <w:right w:val="none" w:sz="0" w:space="0" w:color="auto"/>
      </w:divBdr>
    </w:div>
    <w:div w:id="661393386">
      <w:bodyDiv w:val="1"/>
      <w:marLeft w:val="0"/>
      <w:marRight w:val="0"/>
      <w:marTop w:val="0"/>
      <w:marBottom w:val="0"/>
      <w:divBdr>
        <w:top w:val="none" w:sz="0" w:space="0" w:color="auto"/>
        <w:left w:val="none" w:sz="0" w:space="0" w:color="auto"/>
        <w:bottom w:val="none" w:sz="0" w:space="0" w:color="auto"/>
        <w:right w:val="none" w:sz="0" w:space="0" w:color="auto"/>
      </w:divBdr>
    </w:div>
    <w:div w:id="725374188">
      <w:bodyDiv w:val="1"/>
      <w:marLeft w:val="0"/>
      <w:marRight w:val="0"/>
      <w:marTop w:val="0"/>
      <w:marBottom w:val="0"/>
      <w:divBdr>
        <w:top w:val="none" w:sz="0" w:space="0" w:color="auto"/>
        <w:left w:val="none" w:sz="0" w:space="0" w:color="auto"/>
        <w:bottom w:val="none" w:sz="0" w:space="0" w:color="auto"/>
        <w:right w:val="none" w:sz="0" w:space="0" w:color="auto"/>
      </w:divBdr>
    </w:div>
    <w:div w:id="1108545898">
      <w:bodyDiv w:val="1"/>
      <w:marLeft w:val="0"/>
      <w:marRight w:val="0"/>
      <w:marTop w:val="0"/>
      <w:marBottom w:val="0"/>
      <w:divBdr>
        <w:top w:val="none" w:sz="0" w:space="0" w:color="auto"/>
        <w:left w:val="none" w:sz="0" w:space="0" w:color="auto"/>
        <w:bottom w:val="none" w:sz="0" w:space="0" w:color="auto"/>
        <w:right w:val="none" w:sz="0" w:space="0" w:color="auto"/>
      </w:divBdr>
    </w:div>
    <w:div w:id="129533399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25301526">
      <w:bodyDiv w:val="1"/>
      <w:marLeft w:val="0"/>
      <w:marRight w:val="0"/>
      <w:marTop w:val="0"/>
      <w:marBottom w:val="0"/>
      <w:divBdr>
        <w:top w:val="none" w:sz="0" w:space="0" w:color="auto"/>
        <w:left w:val="none" w:sz="0" w:space="0" w:color="auto"/>
        <w:bottom w:val="none" w:sz="0" w:space="0" w:color="auto"/>
        <w:right w:val="none" w:sz="0" w:space="0" w:color="auto"/>
      </w:divBdr>
    </w:div>
    <w:div w:id="1608780644">
      <w:bodyDiv w:val="1"/>
      <w:marLeft w:val="0"/>
      <w:marRight w:val="0"/>
      <w:marTop w:val="0"/>
      <w:marBottom w:val="0"/>
      <w:divBdr>
        <w:top w:val="none" w:sz="0" w:space="0" w:color="auto"/>
        <w:left w:val="none" w:sz="0" w:space="0" w:color="auto"/>
        <w:bottom w:val="none" w:sz="0" w:space="0" w:color="auto"/>
        <w:right w:val="none" w:sz="0" w:space="0" w:color="auto"/>
      </w:divBdr>
    </w:div>
    <w:div w:id="212179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vaww.vista.med.va.gov/508workgroup"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4.png"/><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hyperlink" Target="http://vaww.oed.wss.va.gov/process/home.aspx"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www.geekinterview.com/question_details/48768" TargetMode="External"/><Relationship Id="rId28"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hyperlink" Target="http://www.privacy.va.gov/Privacy_Impact_Assessment.as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831B4-A1AA-479C-9B84-A0ABC02280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626431-4204-48AF-B72C-1E3012D38D98}">
  <ds:schemaRefs>
    <ds:schemaRef ds:uri="http://purl.org/dc/terms/"/>
    <ds:schemaRef ds:uri="http://schemas.microsoft.com/office/2006/metadata/properties"/>
    <ds:schemaRef ds:uri="http://purl.org/dc/dcmitype/"/>
    <ds:schemaRef ds:uri="http://schemas.openxmlformats.org/package/2006/metadata/core-properties"/>
    <ds:schemaRef ds:uri="79b90255-bd6f-4c6b-86d1-35a4603ef2ac"/>
    <ds:schemaRef ds:uri="http://purl.org/dc/elements/1.1/"/>
    <ds:schemaRef ds:uri="http://schemas.microsoft.com/office/2006/documentManagement/types"/>
    <ds:schemaRef ds:uri="http://www.w3.org/XML/1998/namespace"/>
    <ds:schemaRef ds:uri="http://schemas.microsoft.com/office/infopath/2007/PartnerControls"/>
  </ds:schemaRefs>
</ds:datastoreItem>
</file>

<file path=customXml/itemProps3.xml><?xml version="1.0" encoding="utf-8"?>
<ds:datastoreItem xmlns:ds="http://schemas.openxmlformats.org/officeDocument/2006/customXml" ds:itemID="{C6C54FF7-7254-4DE2-B107-79F156DB07B4}">
  <ds:schemaRefs>
    <ds:schemaRef ds:uri="http://schemas.microsoft.com/sharepoint/v3/contenttype/forms"/>
  </ds:schemaRefs>
</ds:datastoreItem>
</file>

<file path=customXml/itemProps4.xml><?xml version="1.0" encoding="utf-8"?>
<ds:datastoreItem xmlns:ds="http://schemas.openxmlformats.org/officeDocument/2006/customXml" ds:itemID="{7C8F5E6D-FD1B-4A01-AA65-5B639CD84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47</Pages>
  <Words>11709</Words>
  <Characters>71452</Characters>
  <Application>Microsoft Office Word</Application>
  <DocSecurity>0</DocSecurity>
  <Lines>595</Lines>
  <Paragraphs>165</Paragraphs>
  <ScaleCrop>false</ScaleCrop>
  <HeadingPairs>
    <vt:vector size="2" baseType="variant">
      <vt:variant>
        <vt:lpstr>Title</vt:lpstr>
      </vt:variant>
      <vt:variant>
        <vt:i4>1</vt:i4>
      </vt:variant>
    </vt:vector>
  </HeadingPairs>
  <TitlesOfParts>
    <vt:vector size="1" baseType="lpstr">
      <vt:lpstr>Master Test Plan Template</vt:lpstr>
    </vt:vector>
  </TitlesOfParts>
  <Company>Hewlett-Packard Company</Company>
  <LinksUpToDate>false</LinksUpToDate>
  <CharactersWithSpaces>82996</CharactersWithSpaces>
  <SharedDoc>false</SharedDoc>
  <HLinks>
    <vt:vector size="30" baseType="variant">
      <vt:variant>
        <vt:i4>7667726</vt:i4>
      </vt:variant>
      <vt:variant>
        <vt:i4>141</vt:i4>
      </vt:variant>
      <vt:variant>
        <vt:i4>0</vt:i4>
      </vt:variant>
      <vt:variant>
        <vt:i4>5</vt:i4>
      </vt:variant>
      <vt:variant>
        <vt:lpwstr>mailto:Section508@va.gov</vt:lpwstr>
      </vt:variant>
      <vt:variant>
        <vt:lpwstr/>
      </vt:variant>
      <vt:variant>
        <vt:i4>5767192</vt:i4>
      </vt:variant>
      <vt:variant>
        <vt:i4>138</vt:i4>
      </vt:variant>
      <vt:variant>
        <vt:i4>0</vt:i4>
      </vt:variant>
      <vt:variant>
        <vt:i4>5</vt:i4>
      </vt:variant>
      <vt:variant>
        <vt:lpwstr>http://vaww.privacy.va.gov/PRIVACY/index.asp</vt:lpwstr>
      </vt:variant>
      <vt:variant>
        <vt:lpwstr/>
      </vt:variant>
      <vt:variant>
        <vt:i4>5046360</vt:i4>
      </vt:variant>
      <vt:variant>
        <vt:i4>135</vt:i4>
      </vt:variant>
      <vt:variant>
        <vt:i4>0</vt:i4>
      </vt:variant>
      <vt:variant>
        <vt:i4>5</vt:i4>
      </vt:variant>
      <vt:variant>
        <vt:lpwstr>http://www.privacy.va.gov/Privacy_Impact_Assessment.asp</vt:lpwstr>
      </vt:variant>
      <vt:variant>
        <vt:lpwstr/>
      </vt:variant>
      <vt:variant>
        <vt:i4>131159</vt:i4>
      </vt:variant>
      <vt:variant>
        <vt:i4>132</vt:i4>
      </vt:variant>
      <vt:variant>
        <vt:i4>0</vt:i4>
      </vt:variant>
      <vt:variant>
        <vt:i4>5</vt:i4>
      </vt:variant>
      <vt:variant>
        <vt:lpwstr>http://vaww.vista.med.va.gov/508workgroup</vt:lpwstr>
      </vt:variant>
      <vt:variant>
        <vt:lpwstr/>
      </vt:variant>
      <vt:variant>
        <vt:i4>6750252</vt:i4>
      </vt:variant>
      <vt:variant>
        <vt:i4>129</vt:i4>
      </vt:variant>
      <vt:variant>
        <vt:i4>0</vt:i4>
      </vt:variant>
      <vt:variant>
        <vt:i4>5</vt:i4>
      </vt:variant>
      <vt:variant>
        <vt:lpwstr>http://vaww.oed.oit.va.gov/process/propath</vt:lpwstr>
      </vt:variant>
      <vt:variant>
        <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 Template</dc:title>
  <dc:creator>Cope, TJ</dc:creator>
  <cp:lastModifiedBy>Cecelia</cp:lastModifiedBy>
  <cp:revision>6</cp:revision>
  <cp:lastPrinted>2015-12-07T13:00:00Z</cp:lastPrinted>
  <dcterms:created xsi:type="dcterms:W3CDTF">2015-11-27T17:27:00Z</dcterms:created>
  <dcterms:modified xsi:type="dcterms:W3CDTF">2015-12-07T13:01:00Z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41</vt:lpwstr>
  </property>
  <property fmtid="{D5CDD505-2E9C-101B-9397-08002B2CF9AE}" pid="3" name="Required for National Release">
    <vt:bool>false</vt:bool>
  </property>
  <property fmtid="{D5CDD505-2E9C-101B-9397-08002B2CF9AE}" pid="4" name="Public Storage Location">
    <vt:lpwstr>1</vt:lpwstr>
  </property>
  <property fmtid="{D5CDD505-2E9C-101B-9397-08002B2CF9AE}" pid="5" name="Category0">
    <vt:lpwstr>5</vt:lpwstr>
  </property>
  <property fmtid="{D5CDD505-2E9C-101B-9397-08002B2CF9AE}" pid="6" name="Required by Independent Testing">
    <vt:bool>true</vt:bool>
  </property>
  <property fmtid="{D5CDD505-2E9C-101B-9397-08002B2CF9AE}" pid="7" name="Required by Operational Readiness">
    <vt:bool>false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_dlc_DocIdItemGuid">
    <vt:lpwstr>f2305eed-eb4d-409e-a03b-05307034b249</vt:lpwstr>
  </property>
  <property fmtid="{D5CDD505-2E9C-101B-9397-08002B2CF9AE}" pid="12" name="Required by Enterprise Operations">
    <vt:bool>true</vt:bool>
  </property>
  <property fmtid="{D5CDD505-2E9C-101B-9397-08002B2CF9AE}" pid="13" name="ContentTypeId">
    <vt:lpwstr>0x0101004C9403BA8FA3C04284FCC68C41786FF8</vt:lpwstr>
  </property>
</Properties>
</file>